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4F333" w14:textId="77777777" w:rsidR="00432665" w:rsidRDefault="00432665" w:rsidP="00432665">
      <w:pPr>
        <w:pStyle w:val="BodyText"/>
      </w:pPr>
    </w:p>
    <w:p w14:paraId="0634F334" w14:textId="77777777" w:rsidR="00432665" w:rsidRDefault="00432665" w:rsidP="00432665">
      <w:pPr>
        <w:pStyle w:val="BodyText"/>
      </w:pPr>
    </w:p>
    <w:p w14:paraId="0634F335" w14:textId="77777777" w:rsidR="00432665" w:rsidRPr="000838A2" w:rsidRDefault="00432665" w:rsidP="00432665">
      <w:pPr>
        <w:pStyle w:val="BodyText"/>
      </w:pPr>
    </w:p>
    <w:p w14:paraId="0634F336" w14:textId="77777777" w:rsidR="00432665" w:rsidRDefault="00432665" w:rsidP="00432665">
      <w:pPr>
        <w:pStyle w:val="BodyText"/>
      </w:pPr>
    </w:p>
    <w:p w14:paraId="0634F337" w14:textId="77777777" w:rsidR="00432665" w:rsidRDefault="00432665" w:rsidP="00432665">
      <w:pPr>
        <w:pStyle w:val="BodyText"/>
      </w:pPr>
    </w:p>
    <w:p w14:paraId="0634F338" w14:textId="77777777" w:rsidR="00432665" w:rsidRDefault="00432665" w:rsidP="00432665">
      <w:pPr>
        <w:pStyle w:val="BodyText"/>
      </w:pPr>
    </w:p>
    <w:p w14:paraId="0634F339" w14:textId="77777777" w:rsidR="00432665" w:rsidRDefault="00432665" w:rsidP="00432665">
      <w:pPr>
        <w:pStyle w:val="BodyText"/>
      </w:pPr>
    </w:p>
    <w:p w14:paraId="0634F33A" w14:textId="77777777" w:rsidR="00432665" w:rsidRDefault="00432665" w:rsidP="00432665">
      <w:pPr>
        <w:pStyle w:val="BodyText"/>
      </w:pPr>
    </w:p>
    <w:p w14:paraId="0634F33B" w14:textId="77777777" w:rsidR="00432665" w:rsidRPr="000838A2" w:rsidRDefault="00432665" w:rsidP="00432665">
      <w:pPr>
        <w:pStyle w:val="BodyText"/>
      </w:pPr>
    </w:p>
    <w:p w14:paraId="0634F33C" w14:textId="77777777" w:rsidR="00432665" w:rsidRPr="000838A2" w:rsidRDefault="00432665" w:rsidP="00432665">
      <w:pPr>
        <w:pStyle w:val="BodyText"/>
      </w:pPr>
    </w:p>
    <w:sdt>
      <w:sdtPr>
        <w:rPr>
          <w:sz w:val="40"/>
        </w:rPr>
        <w:alias w:val="Kunde"/>
        <w:tag w:val="CustomerName"/>
        <w:id w:val="-751122896"/>
        <w:placeholder>
          <w:docPart w:val="7AFFD91D9FEA4D668864592A7E9E94B5"/>
        </w:placeholder>
        <w:dataBinding w:prefixMappings="xmlns:ns0='http://schemas.microsoft.com/office/2006/metadata/properties' xmlns:ns1='http://www.w3.org/2001/XMLSchema-instance' xmlns:ns2='http://schemas.microsoft.com/sharepoint/v3' xmlns:ns3='BFD6A833-BB28-40F2-8182-38F7EC2768F9' " w:xpath="/ns0:properties[1]/documentManagement[1]/ns2:CustomerName[1]" w:storeItemID="{24941436-85A8-46D7-A2CE-7A134E5F1DD2}"/>
        <w:text/>
      </w:sdtPr>
      <w:sdtEndPr/>
      <w:sdtContent>
        <w:p w14:paraId="0634F33D" w14:textId="69990F0A" w:rsidR="00432665" w:rsidRPr="00DD2991" w:rsidRDefault="00A30CA5" w:rsidP="00432665">
          <w:pPr>
            <w:pStyle w:val="BodyText"/>
            <w:rPr>
              <w:sz w:val="40"/>
            </w:rPr>
          </w:pPr>
          <w:r>
            <w:rPr>
              <w:sz w:val="40"/>
            </w:rPr>
            <w:t>Miljø</w:t>
          </w:r>
          <w:r w:rsidR="00EA1B71">
            <w:rPr>
              <w:sz w:val="40"/>
            </w:rPr>
            <w:t>- og Fødevare</w:t>
          </w:r>
          <w:r>
            <w:rPr>
              <w:sz w:val="40"/>
            </w:rPr>
            <w:t>ministeriet Miljøstyrelsen</w:t>
          </w:r>
        </w:p>
      </w:sdtContent>
    </w:sdt>
    <w:sdt>
      <w:sdtPr>
        <w:rPr>
          <w:sz w:val="40"/>
          <w:szCs w:val="40"/>
        </w:rPr>
        <w:alias w:val="Løsning"/>
        <w:tag w:val="ProjectName"/>
        <w:id w:val="828948425"/>
        <w:placeholder>
          <w:docPart w:val="28F1621FA3214705A6215ECB10C50C13"/>
        </w:placeholder>
        <w:dataBinding w:prefixMappings="xmlns:ns0='http://schemas.microsoft.com/office/2006/metadata/properties' xmlns:ns1='http://www.w3.org/2001/XMLSchema-instance' xmlns:ns2='http://schemas.microsoft.com/sharepoint/v3' xmlns:ns3='BFD6A833-BB28-40F2-8182-38F7EC2768F9' " w:xpath="/ns0:properties[1]/documentManagement[1]/ns2:ProjectName[1]" w:storeItemID="{24941436-85A8-46D7-A2CE-7A134E5F1DD2}"/>
        <w:text/>
      </w:sdtPr>
      <w:sdtEndPr/>
      <w:sdtContent>
        <w:p w14:paraId="0634F33E" w14:textId="506D1B14" w:rsidR="00432665" w:rsidRPr="004D5002" w:rsidRDefault="00A30CA5" w:rsidP="00432665">
          <w:pPr>
            <w:pStyle w:val="BodyText"/>
            <w:rPr>
              <w:sz w:val="40"/>
              <w:szCs w:val="40"/>
            </w:rPr>
          </w:pPr>
          <w:r>
            <w:rPr>
              <w:sz w:val="40"/>
              <w:szCs w:val="40"/>
            </w:rPr>
            <w:t>husdyrgodkendelse.dk</w:t>
          </w:r>
        </w:p>
      </w:sdtContent>
    </w:sdt>
    <w:p w14:paraId="0634F33F" w14:textId="77777777" w:rsidR="00432665" w:rsidRPr="000838A2" w:rsidRDefault="00432665" w:rsidP="00432665">
      <w:pPr>
        <w:pStyle w:val="BodyText"/>
      </w:pPr>
    </w:p>
    <w:p w14:paraId="0634F340" w14:textId="77777777" w:rsidR="00432665" w:rsidRPr="000838A2" w:rsidRDefault="00432665" w:rsidP="00432665">
      <w:pPr>
        <w:pStyle w:val="BodyText"/>
      </w:pPr>
    </w:p>
    <w:p w14:paraId="0634F341" w14:textId="1DCD2557" w:rsidR="00432665" w:rsidRPr="000838A2" w:rsidRDefault="004133C9" w:rsidP="00432665">
      <w:pPr>
        <w:pStyle w:val="BodyText"/>
        <w:rPr>
          <w:sz w:val="48"/>
          <w:szCs w:val="48"/>
        </w:rPr>
      </w:pPr>
      <w:sdt>
        <w:sdtPr>
          <w:rPr>
            <w:sz w:val="48"/>
            <w:szCs w:val="48"/>
          </w:rPr>
          <w:alias w:val="Title"/>
          <w:id w:val="-1183970718"/>
          <w:placeholder>
            <w:docPart w:val="A2E7B47886BC4CF783D4FB5398190F8F"/>
          </w:placeholder>
          <w:dataBinding w:prefixMappings="xmlns:ns0='http://purl.org/dc/elements/1.1/' xmlns:ns1='http://schemas.openxmlformats.org/package/2006/metadata/core-properties' " w:xpath="/ns1:coreProperties[1]/ns0:title[1]" w:storeItemID="{6C3C8BC8-F283-45AE-878A-BAB7291924A1}"/>
          <w:text/>
        </w:sdtPr>
        <w:sdtEndPr/>
        <w:sdtContent>
          <w:r w:rsidR="00D959B1">
            <w:rPr>
              <w:sz w:val="48"/>
              <w:szCs w:val="48"/>
            </w:rPr>
            <w:t>DD130 - Beregningsserviced</w:t>
          </w:r>
          <w:r w:rsidR="00A30CA5">
            <w:rPr>
              <w:sz w:val="48"/>
              <w:szCs w:val="48"/>
            </w:rPr>
            <w:t>esign</w:t>
          </w:r>
        </w:sdtContent>
      </w:sdt>
    </w:p>
    <w:p w14:paraId="0634F342" w14:textId="77777777" w:rsidR="00432665" w:rsidRPr="000838A2" w:rsidRDefault="00432665" w:rsidP="00432665">
      <w:pPr>
        <w:pStyle w:val="BodyText"/>
      </w:pPr>
    </w:p>
    <w:p w14:paraId="0634F343" w14:textId="77777777" w:rsidR="00432665" w:rsidRPr="000838A2" w:rsidRDefault="00432665" w:rsidP="00432665">
      <w:pPr>
        <w:pStyle w:val="BodyText"/>
      </w:pPr>
    </w:p>
    <w:tbl>
      <w:tblPr>
        <w:tblStyle w:val="TableGrid"/>
        <w:tblW w:w="0" w:type="auto"/>
        <w:tblBorders>
          <w:top w:val="nil"/>
          <w:left w:val="nil"/>
          <w:bottom w:val="nil"/>
          <w:right w:val="nil"/>
          <w:insideH w:val="nil"/>
          <w:insideV w:val="nil"/>
        </w:tblBorders>
        <w:tblCellMar>
          <w:top w:w="0" w:type="dxa"/>
        </w:tblCellMar>
        <w:tblLook w:val="0600" w:firstRow="0" w:lastRow="0" w:firstColumn="0" w:lastColumn="0" w:noHBand="1" w:noVBand="1"/>
      </w:tblPr>
      <w:tblGrid>
        <w:gridCol w:w="1283"/>
        <w:gridCol w:w="1864"/>
        <w:gridCol w:w="222"/>
        <w:gridCol w:w="3044"/>
      </w:tblGrid>
      <w:tr w:rsidR="00A32E79" w14:paraId="0634F348" w14:textId="77777777" w:rsidTr="00A32E79">
        <w:tc>
          <w:tcPr>
            <w:tcW w:w="0" w:type="auto"/>
          </w:tcPr>
          <w:p w14:paraId="0634F344" w14:textId="77777777" w:rsidR="00432665" w:rsidRPr="000838A2" w:rsidRDefault="00A30CA5" w:rsidP="00432665">
            <w:pPr>
              <w:pStyle w:val="BodyText"/>
              <w:spacing w:after="60" w:line="240" w:lineRule="auto"/>
            </w:pPr>
            <w:r w:rsidRPr="000838A2">
              <w:t>Version:</w:t>
            </w:r>
          </w:p>
        </w:tc>
        <w:sdt>
          <w:sdtPr>
            <w:alias w:val="Dokumentversion"/>
            <w:tag w:val="DocumentVersion"/>
            <w:id w:val="-1668934250"/>
            <w:placeholder>
              <w:docPart w:val="9357DCE7E43F497BB17959101004AC94"/>
            </w:placeholder>
            <w:dataBinding w:prefixMappings="xmlns:ns0='http://schemas.microsoft.com/office/2006/metadata/properties' xmlns:ns1='http://www.w3.org/2001/XMLSchema-instance' xmlns:ns2='9c035199-34fe-41f5-aa4a-b81609954cdd' xmlns:ns3='http://schemas.microsoft.com/sharepoint/v3' xmlns:ns4='3062a005-2a53-49b8-87d1-0d9762f3d40a' " w:xpath="/ns0:properties[1]/documentManagement[1]/ns3:DocumentVersion[1]" w:storeItemID="{24941436-85A8-46D7-A2CE-7A134E5F1DD2}"/>
            <w:text/>
          </w:sdtPr>
          <w:sdtContent>
            <w:tc>
              <w:tcPr>
                <w:tcW w:w="0" w:type="auto"/>
              </w:tcPr>
              <w:p w14:paraId="0634F345" w14:textId="6D4E9723" w:rsidR="00432665" w:rsidRPr="000838A2" w:rsidRDefault="000A03F7" w:rsidP="00432665">
                <w:pPr>
                  <w:pStyle w:val="BodyText"/>
                  <w:spacing w:after="60" w:line="240" w:lineRule="auto"/>
                </w:pPr>
                <w:r>
                  <w:t>1.24</w:t>
                </w:r>
              </w:p>
            </w:tc>
          </w:sdtContent>
        </w:sdt>
        <w:tc>
          <w:tcPr>
            <w:tcW w:w="0" w:type="auto"/>
          </w:tcPr>
          <w:p w14:paraId="0634F346" w14:textId="77777777" w:rsidR="00432665" w:rsidRPr="000838A2" w:rsidRDefault="00432665" w:rsidP="00432665">
            <w:pPr>
              <w:pStyle w:val="BodyText"/>
              <w:spacing w:after="60" w:line="240" w:lineRule="auto"/>
            </w:pPr>
          </w:p>
        </w:tc>
        <w:tc>
          <w:tcPr>
            <w:tcW w:w="3044" w:type="dxa"/>
          </w:tcPr>
          <w:p w14:paraId="0634F347" w14:textId="77777777" w:rsidR="00432665" w:rsidRPr="000838A2" w:rsidRDefault="00432665" w:rsidP="00432665">
            <w:pPr>
              <w:pStyle w:val="BodyText"/>
              <w:spacing w:after="60" w:line="240" w:lineRule="auto"/>
            </w:pPr>
          </w:p>
        </w:tc>
      </w:tr>
      <w:tr w:rsidR="00A32E79" w14:paraId="0634F34D" w14:textId="77777777" w:rsidTr="00A32E79">
        <w:tc>
          <w:tcPr>
            <w:tcW w:w="0" w:type="auto"/>
          </w:tcPr>
          <w:p w14:paraId="0634F349" w14:textId="77777777" w:rsidR="00432665" w:rsidRPr="000838A2" w:rsidRDefault="00A30CA5" w:rsidP="00432665">
            <w:pPr>
              <w:pStyle w:val="BodyText"/>
              <w:spacing w:after="60" w:line="240" w:lineRule="auto"/>
            </w:pPr>
            <w:r w:rsidRPr="000838A2">
              <w:t>Status:</w:t>
            </w:r>
          </w:p>
        </w:tc>
        <w:tc>
          <w:tcPr>
            <w:tcW w:w="0" w:type="auto"/>
          </w:tcPr>
          <w:p w14:paraId="0634F34A" w14:textId="3C981FA8" w:rsidR="00432665" w:rsidRPr="000838A2" w:rsidRDefault="004133C9" w:rsidP="00432665">
            <w:pPr>
              <w:pStyle w:val="BodyText"/>
              <w:spacing w:after="60" w:line="240" w:lineRule="auto"/>
            </w:pPr>
            <w:sdt>
              <w:sdtPr>
                <w:alias w:val="Dokumentstatus"/>
                <w:tag w:val="DocumentStatus"/>
                <w:id w:val="-357899314"/>
                <w:placeholder>
                  <w:docPart w:val="6F76B72F125A494FAFF3AD623E53F947"/>
                </w:placeholder>
                <w:dataBinding w:prefixMappings="xmlns:ns0='http://schemas.microsoft.com/office/2006/metadata/properties' xmlns:ns1='http://www.w3.org/2001/XMLSchema-instance' xmlns:ns2='http://schemas.microsoft.com/sharepoint/v3' xmlns:ns3='BFD6A833-BB28-40F2-8182-38F7EC2768F9' " w:xpath="/ns0:properties[1]/documentManagement[1]/ns2:DocumentStatus[1]" w:storeItemID="{24941436-85A8-46D7-A2CE-7A134E5F1DD2}"/>
                <w:dropDownList w:lastValue="08 - Godkendt">
                  <w:listItem w:value="[Dokumentstatus]"/>
                </w:dropDownList>
              </w:sdtPr>
              <w:sdtEndPr/>
              <w:sdtContent>
                <w:r w:rsidR="001D4C4A">
                  <w:t>08 - Godkendt</w:t>
                </w:r>
              </w:sdtContent>
            </w:sdt>
          </w:p>
        </w:tc>
        <w:tc>
          <w:tcPr>
            <w:tcW w:w="0" w:type="auto"/>
          </w:tcPr>
          <w:p w14:paraId="0634F34B" w14:textId="77777777" w:rsidR="00432665" w:rsidRPr="000838A2" w:rsidRDefault="00432665" w:rsidP="00432665">
            <w:pPr>
              <w:pStyle w:val="BodyText"/>
              <w:spacing w:after="60" w:line="240" w:lineRule="auto"/>
            </w:pPr>
          </w:p>
        </w:tc>
        <w:tc>
          <w:tcPr>
            <w:tcW w:w="3044" w:type="dxa"/>
          </w:tcPr>
          <w:p w14:paraId="0634F34C" w14:textId="77777777" w:rsidR="00432665" w:rsidRPr="000838A2" w:rsidRDefault="00432665" w:rsidP="00432665">
            <w:pPr>
              <w:pStyle w:val="BodyText"/>
              <w:spacing w:after="60" w:line="240" w:lineRule="auto"/>
            </w:pPr>
          </w:p>
        </w:tc>
      </w:tr>
      <w:tr w:rsidR="00A32E79" w14:paraId="0634F352" w14:textId="77777777" w:rsidTr="00A32E79">
        <w:tc>
          <w:tcPr>
            <w:tcW w:w="0" w:type="auto"/>
          </w:tcPr>
          <w:p w14:paraId="0634F34E" w14:textId="77777777" w:rsidR="00432665" w:rsidRPr="000838A2" w:rsidRDefault="00A30CA5" w:rsidP="00432665">
            <w:pPr>
              <w:pStyle w:val="BodyText"/>
              <w:spacing w:after="60" w:line="240" w:lineRule="auto"/>
            </w:pPr>
            <w:r w:rsidRPr="000838A2">
              <w:t>Godkender:</w:t>
            </w:r>
          </w:p>
        </w:tc>
        <w:tc>
          <w:tcPr>
            <w:tcW w:w="0" w:type="auto"/>
          </w:tcPr>
          <w:p w14:paraId="0634F34F" w14:textId="6CB6CFA4" w:rsidR="00432665" w:rsidRPr="000838A2" w:rsidRDefault="00D61F3F" w:rsidP="00432665">
            <w:pPr>
              <w:pStyle w:val="BodyText"/>
              <w:spacing w:after="60" w:line="240" w:lineRule="auto"/>
            </w:pPr>
            <w:r>
              <w:t>Mette Baadegaard</w:t>
            </w:r>
          </w:p>
        </w:tc>
        <w:tc>
          <w:tcPr>
            <w:tcW w:w="0" w:type="auto"/>
          </w:tcPr>
          <w:p w14:paraId="0634F350" w14:textId="77777777" w:rsidR="00432665" w:rsidRPr="000838A2" w:rsidRDefault="00432665" w:rsidP="00432665">
            <w:pPr>
              <w:pStyle w:val="BodyText"/>
              <w:spacing w:after="60" w:line="240" w:lineRule="auto"/>
            </w:pPr>
          </w:p>
        </w:tc>
        <w:tc>
          <w:tcPr>
            <w:tcW w:w="3044" w:type="dxa"/>
          </w:tcPr>
          <w:p w14:paraId="0634F351" w14:textId="77777777" w:rsidR="00432665" w:rsidRPr="000838A2" w:rsidRDefault="00432665" w:rsidP="00432665">
            <w:pPr>
              <w:pStyle w:val="BodyText"/>
              <w:spacing w:after="60" w:line="240" w:lineRule="auto"/>
            </w:pPr>
          </w:p>
        </w:tc>
      </w:tr>
      <w:tr w:rsidR="00A32E79" w14:paraId="0634F357" w14:textId="77777777" w:rsidTr="00A32E79">
        <w:tc>
          <w:tcPr>
            <w:tcW w:w="0" w:type="auto"/>
          </w:tcPr>
          <w:p w14:paraId="0634F353" w14:textId="77777777" w:rsidR="00432665" w:rsidRPr="000838A2" w:rsidRDefault="00A30CA5" w:rsidP="00432665">
            <w:pPr>
              <w:pStyle w:val="BodyText"/>
              <w:spacing w:after="60" w:line="240" w:lineRule="auto"/>
            </w:pPr>
            <w:r w:rsidRPr="000838A2">
              <w:t>Forfatter:</w:t>
            </w:r>
          </w:p>
        </w:tc>
        <w:tc>
          <w:tcPr>
            <w:tcW w:w="0" w:type="auto"/>
          </w:tcPr>
          <w:p w14:paraId="0634F354" w14:textId="063258F4" w:rsidR="00432665" w:rsidRPr="00EA1B71" w:rsidRDefault="000A03F7" w:rsidP="00432665">
            <w:pPr>
              <w:pStyle w:val="BodyText"/>
              <w:spacing w:after="60" w:line="240" w:lineRule="auto"/>
            </w:pPr>
            <w:r>
              <w:rPr>
                <w:lang w:val="en-US"/>
              </w:rPr>
              <w:t>Anders Egestrøm</w:t>
            </w:r>
          </w:p>
        </w:tc>
        <w:tc>
          <w:tcPr>
            <w:tcW w:w="0" w:type="auto"/>
          </w:tcPr>
          <w:p w14:paraId="0634F355" w14:textId="316ECF1B" w:rsidR="00432665" w:rsidRPr="00847239" w:rsidRDefault="000D64A6" w:rsidP="00432665">
            <w:pPr>
              <w:pStyle w:val="BodyText"/>
              <w:spacing w:after="60" w:line="240" w:lineRule="auto"/>
            </w:pPr>
            <w:r>
              <w:t xml:space="preserve">  </w:t>
            </w:r>
          </w:p>
        </w:tc>
        <w:tc>
          <w:tcPr>
            <w:tcW w:w="3044" w:type="dxa"/>
          </w:tcPr>
          <w:p w14:paraId="0634F356" w14:textId="77777777" w:rsidR="00432665" w:rsidRPr="00847239" w:rsidRDefault="00432665" w:rsidP="00432665">
            <w:pPr>
              <w:pStyle w:val="BodyText"/>
              <w:spacing w:after="60" w:line="240" w:lineRule="auto"/>
            </w:pPr>
          </w:p>
        </w:tc>
      </w:tr>
    </w:tbl>
    <w:p w14:paraId="0634F358" w14:textId="77777777" w:rsidR="00432665" w:rsidRPr="00847239" w:rsidRDefault="00432665" w:rsidP="00432665">
      <w:pPr>
        <w:pStyle w:val="BodyText"/>
      </w:pPr>
    </w:p>
    <w:p w14:paraId="0634F359" w14:textId="77777777" w:rsidR="00432665" w:rsidRPr="00847239" w:rsidRDefault="00A30CA5">
      <w:pPr>
        <w:rPr>
          <w:b/>
        </w:rPr>
      </w:pPr>
      <w:r w:rsidRPr="00847239">
        <w:rPr>
          <w:b/>
        </w:rPr>
        <w:br w:type="page"/>
      </w:r>
    </w:p>
    <w:p w14:paraId="0634F35A" w14:textId="77777777" w:rsidR="00432665" w:rsidRPr="000838A2" w:rsidRDefault="00A30CA5" w:rsidP="00432665">
      <w:pPr>
        <w:pStyle w:val="BodyText"/>
        <w:rPr>
          <w:b/>
        </w:rPr>
      </w:pPr>
      <w:r w:rsidRPr="000838A2">
        <w:rPr>
          <w:b/>
        </w:rPr>
        <w:lastRenderedPageBreak/>
        <w:t>Dokumenthistorik</w:t>
      </w:r>
    </w:p>
    <w:tbl>
      <w:tblPr>
        <w:tblStyle w:val="TableGrid"/>
        <w:tblW w:w="5000" w:type="pct"/>
        <w:tblLook w:val="01E0" w:firstRow="1" w:lastRow="1" w:firstColumn="1" w:lastColumn="1" w:noHBand="0" w:noVBand="0"/>
      </w:tblPr>
      <w:tblGrid>
        <w:gridCol w:w="890"/>
        <w:gridCol w:w="1341"/>
        <w:gridCol w:w="1811"/>
        <w:gridCol w:w="1323"/>
        <w:gridCol w:w="3979"/>
      </w:tblGrid>
      <w:tr w:rsidR="00A32E79" w14:paraId="0634F360" w14:textId="77777777" w:rsidTr="0024347B">
        <w:trPr>
          <w:cnfStyle w:val="100000000000" w:firstRow="1" w:lastRow="0" w:firstColumn="0" w:lastColumn="0" w:oddVBand="0" w:evenVBand="0" w:oddHBand="0" w:evenHBand="0" w:firstRowFirstColumn="0" w:firstRowLastColumn="0" w:lastRowFirstColumn="0" w:lastRowLastColumn="0"/>
        </w:trPr>
        <w:tc>
          <w:tcPr>
            <w:tcW w:w="476" w:type="pct"/>
          </w:tcPr>
          <w:p w14:paraId="0634F35B" w14:textId="77777777" w:rsidR="00432665" w:rsidRPr="000838A2" w:rsidRDefault="00A30CA5" w:rsidP="00432665">
            <w:pPr>
              <w:pStyle w:val="Table"/>
            </w:pPr>
            <w:r w:rsidRPr="000838A2">
              <w:t>Version</w:t>
            </w:r>
          </w:p>
        </w:tc>
        <w:tc>
          <w:tcPr>
            <w:tcW w:w="718" w:type="pct"/>
          </w:tcPr>
          <w:p w14:paraId="0634F35C" w14:textId="77777777" w:rsidR="00432665" w:rsidRPr="000838A2" w:rsidRDefault="00A30CA5" w:rsidP="00432665">
            <w:pPr>
              <w:pStyle w:val="Table"/>
            </w:pPr>
            <w:r w:rsidRPr="000838A2">
              <w:t>Dato</w:t>
            </w:r>
          </w:p>
        </w:tc>
        <w:tc>
          <w:tcPr>
            <w:tcW w:w="969" w:type="pct"/>
          </w:tcPr>
          <w:p w14:paraId="0634F35D" w14:textId="77777777" w:rsidR="00432665" w:rsidRPr="000838A2" w:rsidRDefault="00A30CA5" w:rsidP="00432665">
            <w:pPr>
              <w:pStyle w:val="Table"/>
            </w:pPr>
            <w:r w:rsidRPr="000838A2">
              <w:t>Forfatter</w:t>
            </w:r>
          </w:p>
        </w:tc>
        <w:tc>
          <w:tcPr>
            <w:tcW w:w="708" w:type="pct"/>
          </w:tcPr>
          <w:p w14:paraId="0634F35E" w14:textId="77777777" w:rsidR="00432665" w:rsidRPr="000838A2" w:rsidRDefault="00A30CA5" w:rsidP="00432665">
            <w:pPr>
              <w:pStyle w:val="Table"/>
            </w:pPr>
            <w:r w:rsidRPr="000838A2">
              <w:t>Status</w:t>
            </w:r>
          </w:p>
        </w:tc>
        <w:tc>
          <w:tcPr>
            <w:tcW w:w="2129" w:type="pct"/>
          </w:tcPr>
          <w:p w14:paraId="0634F35F" w14:textId="77777777" w:rsidR="00432665" w:rsidRPr="000838A2" w:rsidRDefault="00A30CA5" w:rsidP="00432665">
            <w:pPr>
              <w:pStyle w:val="Table"/>
            </w:pPr>
            <w:r w:rsidRPr="000838A2">
              <w:t>Bemærkninger</w:t>
            </w:r>
          </w:p>
        </w:tc>
      </w:tr>
      <w:tr w:rsidR="00A32E79" w14:paraId="0634F366" w14:textId="77777777" w:rsidTr="0024347B">
        <w:tc>
          <w:tcPr>
            <w:tcW w:w="476" w:type="pct"/>
          </w:tcPr>
          <w:p w14:paraId="0634F361" w14:textId="77777777" w:rsidR="00432665" w:rsidRPr="000838A2" w:rsidRDefault="00A30CA5" w:rsidP="00432665">
            <w:pPr>
              <w:pStyle w:val="Table"/>
              <w:jc w:val="right"/>
            </w:pPr>
            <w:r w:rsidRPr="000838A2">
              <w:t>0.1</w:t>
            </w:r>
          </w:p>
        </w:tc>
        <w:tc>
          <w:tcPr>
            <w:tcW w:w="718" w:type="pct"/>
          </w:tcPr>
          <w:p w14:paraId="0634F362" w14:textId="6CC0DB17" w:rsidR="00432665" w:rsidRPr="000838A2" w:rsidRDefault="00EA1B71" w:rsidP="00432665">
            <w:pPr>
              <w:pStyle w:val="Table"/>
              <w:jc w:val="right"/>
            </w:pPr>
            <w:r>
              <w:t>2016-08-18</w:t>
            </w:r>
          </w:p>
        </w:tc>
        <w:tc>
          <w:tcPr>
            <w:tcW w:w="969" w:type="pct"/>
          </w:tcPr>
          <w:p w14:paraId="0634F363" w14:textId="08203F5C" w:rsidR="00432665" w:rsidRPr="000838A2" w:rsidRDefault="00EA1B71" w:rsidP="00432665">
            <w:pPr>
              <w:pStyle w:val="Table"/>
              <w:jc w:val="left"/>
            </w:pPr>
            <w:r>
              <w:t>Morten Lange Kirkegaard</w:t>
            </w:r>
          </w:p>
        </w:tc>
        <w:tc>
          <w:tcPr>
            <w:tcW w:w="708" w:type="pct"/>
          </w:tcPr>
          <w:p w14:paraId="0634F364" w14:textId="77777777" w:rsidR="00432665" w:rsidRPr="000838A2" w:rsidRDefault="00A30CA5" w:rsidP="00432665">
            <w:pPr>
              <w:pStyle w:val="Table"/>
              <w:jc w:val="left"/>
            </w:pPr>
            <w:r w:rsidRPr="000838A2">
              <w:t>Udkast</w:t>
            </w:r>
          </w:p>
        </w:tc>
        <w:tc>
          <w:tcPr>
            <w:tcW w:w="2129" w:type="pct"/>
          </w:tcPr>
          <w:p w14:paraId="0634F365" w14:textId="3F8A35AA" w:rsidR="00432665" w:rsidRPr="000838A2" w:rsidRDefault="00A30CA5" w:rsidP="00432665">
            <w:pPr>
              <w:pStyle w:val="Table"/>
              <w:jc w:val="left"/>
            </w:pPr>
            <w:r>
              <w:t>Dokument oprettet</w:t>
            </w:r>
          </w:p>
        </w:tc>
      </w:tr>
      <w:tr w:rsidR="00327F30" w14:paraId="4AEF34F5" w14:textId="77777777" w:rsidTr="0024347B">
        <w:tc>
          <w:tcPr>
            <w:tcW w:w="476" w:type="pct"/>
          </w:tcPr>
          <w:p w14:paraId="45F7D372" w14:textId="6DA7F232" w:rsidR="00327F30" w:rsidRPr="000838A2" w:rsidRDefault="00327F30" w:rsidP="00432665">
            <w:pPr>
              <w:pStyle w:val="Table"/>
              <w:jc w:val="right"/>
            </w:pPr>
            <w:r>
              <w:t>0.2</w:t>
            </w:r>
          </w:p>
        </w:tc>
        <w:tc>
          <w:tcPr>
            <w:tcW w:w="718" w:type="pct"/>
          </w:tcPr>
          <w:p w14:paraId="4F7793DB" w14:textId="5F0361C5" w:rsidR="00327F30" w:rsidRDefault="00327F30" w:rsidP="00432665">
            <w:pPr>
              <w:pStyle w:val="Table"/>
              <w:jc w:val="right"/>
            </w:pPr>
            <w:r>
              <w:t>2016-09-01</w:t>
            </w:r>
          </w:p>
        </w:tc>
        <w:tc>
          <w:tcPr>
            <w:tcW w:w="969" w:type="pct"/>
          </w:tcPr>
          <w:p w14:paraId="3970116D" w14:textId="1FCABB47" w:rsidR="00327F30" w:rsidRDefault="00327F30" w:rsidP="00432665">
            <w:pPr>
              <w:pStyle w:val="Table"/>
              <w:jc w:val="left"/>
            </w:pPr>
            <w:r>
              <w:t>Morten Lange Kirkegaard</w:t>
            </w:r>
          </w:p>
        </w:tc>
        <w:tc>
          <w:tcPr>
            <w:tcW w:w="708" w:type="pct"/>
          </w:tcPr>
          <w:p w14:paraId="1B594669" w14:textId="3F7F5E2C" w:rsidR="00327F30" w:rsidRPr="000838A2" w:rsidRDefault="00327F30" w:rsidP="00432665">
            <w:pPr>
              <w:pStyle w:val="Table"/>
              <w:jc w:val="left"/>
            </w:pPr>
            <w:r>
              <w:t>Udkast</w:t>
            </w:r>
          </w:p>
        </w:tc>
        <w:tc>
          <w:tcPr>
            <w:tcW w:w="2129" w:type="pct"/>
          </w:tcPr>
          <w:p w14:paraId="4AEEEC61" w14:textId="144C8D7C" w:rsidR="00327F30" w:rsidRDefault="00327F30" w:rsidP="00432665">
            <w:pPr>
              <w:pStyle w:val="Table"/>
              <w:jc w:val="left"/>
            </w:pPr>
            <w:r>
              <w:t>Skrevet afsnit om ammoniakdeposition til naturpunkt.</w:t>
            </w:r>
          </w:p>
        </w:tc>
      </w:tr>
      <w:tr w:rsidR="0057634C" w14:paraId="6FB15280" w14:textId="77777777" w:rsidTr="0024347B">
        <w:tc>
          <w:tcPr>
            <w:tcW w:w="476" w:type="pct"/>
          </w:tcPr>
          <w:p w14:paraId="61CB1630" w14:textId="5E4ED742" w:rsidR="0057634C" w:rsidRDefault="0057634C" w:rsidP="00432665">
            <w:pPr>
              <w:pStyle w:val="Table"/>
              <w:jc w:val="right"/>
            </w:pPr>
            <w:r>
              <w:t>0.3</w:t>
            </w:r>
          </w:p>
        </w:tc>
        <w:tc>
          <w:tcPr>
            <w:tcW w:w="718" w:type="pct"/>
          </w:tcPr>
          <w:p w14:paraId="471F0FF2" w14:textId="11A4DB79" w:rsidR="0057634C" w:rsidRDefault="0057634C" w:rsidP="00432665">
            <w:pPr>
              <w:pStyle w:val="Table"/>
              <w:jc w:val="right"/>
            </w:pPr>
            <w:r>
              <w:t>2016-09-29</w:t>
            </w:r>
          </w:p>
        </w:tc>
        <w:tc>
          <w:tcPr>
            <w:tcW w:w="969" w:type="pct"/>
          </w:tcPr>
          <w:p w14:paraId="0DB38EF5" w14:textId="01244470" w:rsidR="0057634C" w:rsidRDefault="0057634C" w:rsidP="00432665">
            <w:pPr>
              <w:pStyle w:val="Table"/>
              <w:jc w:val="left"/>
            </w:pPr>
            <w:r>
              <w:t>Morten Lange Kirkegaard</w:t>
            </w:r>
          </w:p>
        </w:tc>
        <w:tc>
          <w:tcPr>
            <w:tcW w:w="708" w:type="pct"/>
          </w:tcPr>
          <w:p w14:paraId="3C8010E4" w14:textId="67621B08" w:rsidR="0057634C" w:rsidRDefault="0057634C" w:rsidP="00432665">
            <w:pPr>
              <w:pStyle w:val="Table"/>
              <w:jc w:val="left"/>
            </w:pPr>
            <w:r>
              <w:t>Udkast</w:t>
            </w:r>
          </w:p>
        </w:tc>
        <w:tc>
          <w:tcPr>
            <w:tcW w:w="2129" w:type="pct"/>
          </w:tcPr>
          <w:p w14:paraId="1814C409" w14:textId="4740C626" w:rsidR="0057634C" w:rsidRDefault="0057634C" w:rsidP="00432665">
            <w:pPr>
              <w:pStyle w:val="Table"/>
              <w:jc w:val="left"/>
            </w:pPr>
            <w:r>
              <w:t>Tilpasset ammoniakemission og lugtemission afsnittene til det nye system.</w:t>
            </w:r>
          </w:p>
        </w:tc>
      </w:tr>
      <w:tr w:rsidR="00D51A8A" w14:paraId="2EAEE3E8" w14:textId="77777777" w:rsidTr="0024347B">
        <w:tc>
          <w:tcPr>
            <w:tcW w:w="476" w:type="pct"/>
          </w:tcPr>
          <w:p w14:paraId="2F6DD064" w14:textId="1C4047A0" w:rsidR="00D51A8A" w:rsidRDefault="00D51A8A" w:rsidP="00432665">
            <w:pPr>
              <w:pStyle w:val="Table"/>
              <w:jc w:val="right"/>
            </w:pPr>
            <w:r>
              <w:t>0.4</w:t>
            </w:r>
          </w:p>
        </w:tc>
        <w:tc>
          <w:tcPr>
            <w:tcW w:w="718" w:type="pct"/>
          </w:tcPr>
          <w:p w14:paraId="22E05EAD" w14:textId="690889AF" w:rsidR="00D51A8A" w:rsidRDefault="00D51A8A" w:rsidP="00432665">
            <w:pPr>
              <w:pStyle w:val="Table"/>
              <w:jc w:val="right"/>
            </w:pPr>
            <w:r>
              <w:t>2016-11-22</w:t>
            </w:r>
          </w:p>
        </w:tc>
        <w:tc>
          <w:tcPr>
            <w:tcW w:w="969" w:type="pct"/>
          </w:tcPr>
          <w:p w14:paraId="149CDE3A" w14:textId="0796E022" w:rsidR="00D51A8A" w:rsidRDefault="00D51A8A" w:rsidP="00432665">
            <w:pPr>
              <w:pStyle w:val="Table"/>
              <w:jc w:val="left"/>
            </w:pPr>
            <w:r>
              <w:t xml:space="preserve">Morten Lange Kirkegaard </w:t>
            </w:r>
          </w:p>
        </w:tc>
        <w:tc>
          <w:tcPr>
            <w:tcW w:w="708" w:type="pct"/>
          </w:tcPr>
          <w:p w14:paraId="61062691" w14:textId="00448A8F" w:rsidR="00D51A8A" w:rsidRDefault="00D51A8A" w:rsidP="00432665">
            <w:pPr>
              <w:pStyle w:val="Table"/>
              <w:jc w:val="left"/>
            </w:pPr>
            <w:r>
              <w:t>Udkast</w:t>
            </w:r>
          </w:p>
        </w:tc>
        <w:tc>
          <w:tcPr>
            <w:tcW w:w="2129" w:type="pct"/>
          </w:tcPr>
          <w:p w14:paraId="44027E2A" w14:textId="60844A3E" w:rsidR="00D51A8A" w:rsidRDefault="00D51A8A" w:rsidP="00432665">
            <w:pPr>
              <w:pStyle w:val="Table"/>
              <w:jc w:val="left"/>
            </w:pPr>
            <w:r>
              <w:t>Færdiggjort ammoniakdeposition og lugtemission.</w:t>
            </w:r>
          </w:p>
        </w:tc>
      </w:tr>
      <w:tr w:rsidR="002E45D6" w14:paraId="73E780B5" w14:textId="77777777" w:rsidTr="0024347B">
        <w:tc>
          <w:tcPr>
            <w:tcW w:w="476" w:type="pct"/>
          </w:tcPr>
          <w:p w14:paraId="35F4CB50" w14:textId="6714D424" w:rsidR="002E45D6" w:rsidRDefault="002E45D6" w:rsidP="00432665">
            <w:pPr>
              <w:pStyle w:val="Table"/>
              <w:jc w:val="right"/>
            </w:pPr>
            <w:r>
              <w:t>0.5</w:t>
            </w:r>
          </w:p>
        </w:tc>
        <w:tc>
          <w:tcPr>
            <w:tcW w:w="718" w:type="pct"/>
          </w:tcPr>
          <w:p w14:paraId="0B289322" w14:textId="27580431" w:rsidR="002E45D6" w:rsidRDefault="002E45D6" w:rsidP="00432665">
            <w:pPr>
              <w:pStyle w:val="Table"/>
              <w:jc w:val="right"/>
            </w:pPr>
            <w:r>
              <w:t>2016-12-22</w:t>
            </w:r>
          </w:p>
        </w:tc>
        <w:tc>
          <w:tcPr>
            <w:tcW w:w="969" w:type="pct"/>
          </w:tcPr>
          <w:p w14:paraId="2EA13560" w14:textId="76A59D3F" w:rsidR="002E45D6" w:rsidRDefault="002E45D6" w:rsidP="00432665">
            <w:pPr>
              <w:pStyle w:val="Table"/>
              <w:jc w:val="left"/>
            </w:pPr>
            <w:r>
              <w:t>Morten Lange Kirkegaard</w:t>
            </w:r>
          </w:p>
        </w:tc>
        <w:tc>
          <w:tcPr>
            <w:tcW w:w="708" w:type="pct"/>
          </w:tcPr>
          <w:p w14:paraId="79897C4A" w14:textId="4A8E64BC" w:rsidR="002E45D6" w:rsidRDefault="002E45D6" w:rsidP="00432665">
            <w:pPr>
              <w:pStyle w:val="Table"/>
              <w:jc w:val="left"/>
            </w:pPr>
            <w:r>
              <w:t>Udkast</w:t>
            </w:r>
          </w:p>
        </w:tc>
        <w:tc>
          <w:tcPr>
            <w:tcW w:w="2129" w:type="pct"/>
          </w:tcPr>
          <w:p w14:paraId="2A72099C" w14:textId="53BB5B09" w:rsidR="002E45D6" w:rsidRDefault="002E45D6" w:rsidP="00432665">
            <w:pPr>
              <w:pStyle w:val="Table"/>
              <w:jc w:val="left"/>
            </w:pPr>
            <w:r>
              <w:t>Færdiggjort ammoniakemission.</w:t>
            </w:r>
          </w:p>
        </w:tc>
      </w:tr>
      <w:tr w:rsidR="00362434" w14:paraId="152B7A29" w14:textId="77777777" w:rsidTr="0024347B">
        <w:tc>
          <w:tcPr>
            <w:tcW w:w="476" w:type="pct"/>
          </w:tcPr>
          <w:p w14:paraId="0CF872D3" w14:textId="7AC0D4F5" w:rsidR="00362434" w:rsidRDefault="00362434" w:rsidP="00432665">
            <w:pPr>
              <w:pStyle w:val="Table"/>
              <w:jc w:val="right"/>
            </w:pPr>
            <w:r>
              <w:t>1.0</w:t>
            </w:r>
          </w:p>
        </w:tc>
        <w:tc>
          <w:tcPr>
            <w:tcW w:w="718" w:type="pct"/>
          </w:tcPr>
          <w:p w14:paraId="3259C220" w14:textId="52B6BD01" w:rsidR="00362434" w:rsidRDefault="00362434" w:rsidP="00432665">
            <w:pPr>
              <w:pStyle w:val="Table"/>
              <w:jc w:val="right"/>
            </w:pPr>
            <w:r>
              <w:t>2017-03-27</w:t>
            </w:r>
          </w:p>
        </w:tc>
        <w:tc>
          <w:tcPr>
            <w:tcW w:w="969" w:type="pct"/>
          </w:tcPr>
          <w:p w14:paraId="38790551" w14:textId="477DAEE6" w:rsidR="00362434" w:rsidRDefault="00362434" w:rsidP="00432665">
            <w:pPr>
              <w:pStyle w:val="Table"/>
              <w:jc w:val="left"/>
            </w:pPr>
            <w:r>
              <w:t>Morten Lange Kirkegaard</w:t>
            </w:r>
          </w:p>
        </w:tc>
        <w:tc>
          <w:tcPr>
            <w:tcW w:w="708" w:type="pct"/>
          </w:tcPr>
          <w:p w14:paraId="15CDB70A" w14:textId="3BAB77BC" w:rsidR="00362434" w:rsidRDefault="00362434" w:rsidP="00432665">
            <w:pPr>
              <w:pStyle w:val="Table"/>
              <w:jc w:val="left"/>
            </w:pPr>
            <w:r>
              <w:t>Færdig</w:t>
            </w:r>
          </w:p>
        </w:tc>
        <w:tc>
          <w:tcPr>
            <w:tcW w:w="2129" w:type="pct"/>
          </w:tcPr>
          <w:p w14:paraId="0FF3C078" w14:textId="253F4E32" w:rsidR="00362434" w:rsidRDefault="001C4855" w:rsidP="00432665">
            <w:pPr>
              <w:pStyle w:val="Table"/>
              <w:jc w:val="left"/>
            </w:pPr>
            <w:r>
              <w:t>Dokument skrevet færdig og klar til review.</w:t>
            </w:r>
          </w:p>
        </w:tc>
      </w:tr>
      <w:tr w:rsidR="0026444F" w14:paraId="6FA87A0D" w14:textId="77777777" w:rsidTr="0024347B">
        <w:tc>
          <w:tcPr>
            <w:tcW w:w="476" w:type="pct"/>
          </w:tcPr>
          <w:p w14:paraId="6C6A9968" w14:textId="750CAB09" w:rsidR="0026444F" w:rsidRDefault="0026444F" w:rsidP="00432665">
            <w:pPr>
              <w:pStyle w:val="Table"/>
              <w:jc w:val="right"/>
            </w:pPr>
            <w:r>
              <w:t>1.1</w:t>
            </w:r>
          </w:p>
        </w:tc>
        <w:tc>
          <w:tcPr>
            <w:tcW w:w="718" w:type="pct"/>
          </w:tcPr>
          <w:p w14:paraId="508C1720" w14:textId="52CD029F" w:rsidR="0026444F" w:rsidRDefault="0026444F" w:rsidP="00432665">
            <w:pPr>
              <w:pStyle w:val="Table"/>
              <w:jc w:val="right"/>
            </w:pPr>
            <w:r>
              <w:t>2017-12-20</w:t>
            </w:r>
          </w:p>
        </w:tc>
        <w:tc>
          <w:tcPr>
            <w:tcW w:w="969" w:type="pct"/>
          </w:tcPr>
          <w:p w14:paraId="296019A4" w14:textId="25962D30" w:rsidR="0026444F" w:rsidRDefault="0026444F" w:rsidP="00432665">
            <w:pPr>
              <w:pStyle w:val="Table"/>
              <w:jc w:val="left"/>
            </w:pPr>
            <w:r>
              <w:t>Simon Holm Jacobsen Eiby</w:t>
            </w:r>
          </w:p>
        </w:tc>
        <w:tc>
          <w:tcPr>
            <w:tcW w:w="708" w:type="pct"/>
          </w:tcPr>
          <w:p w14:paraId="66C47B72" w14:textId="4B6CE37B" w:rsidR="0026444F" w:rsidRDefault="0024347B" w:rsidP="00432665">
            <w:pPr>
              <w:pStyle w:val="Table"/>
              <w:jc w:val="left"/>
            </w:pPr>
            <w:r>
              <w:t>Klar til MST review</w:t>
            </w:r>
          </w:p>
        </w:tc>
        <w:tc>
          <w:tcPr>
            <w:tcW w:w="2129" w:type="pct"/>
          </w:tcPr>
          <w:p w14:paraId="1AC0C093" w14:textId="69DBD5FB" w:rsidR="0026444F" w:rsidRDefault="0026444F" w:rsidP="00432665">
            <w:pPr>
              <w:pStyle w:val="Table"/>
              <w:jc w:val="left"/>
            </w:pPr>
            <w:r>
              <w:t xml:space="preserve">Opdateret </w:t>
            </w:r>
            <w:r w:rsidR="00172011">
              <w:t xml:space="preserve">i henhold til </w:t>
            </w:r>
            <w:r w:rsidR="0024347B">
              <w:t xml:space="preserve">4.1, </w:t>
            </w:r>
            <w:r w:rsidR="00172011">
              <w:t>4.2</w:t>
            </w:r>
            <w:r w:rsidR="0024347B">
              <w:t xml:space="preserve"> og 4.3</w:t>
            </w:r>
            <w:r w:rsidR="00172011">
              <w:t xml:space="preserve"> </w:t>
            </w:r>
            <w:r w:rsidR="0024347B">
              <w:t>(ændrede BAT og lugtberegninger)</w:t>
            </w:r>
          </w:p>
        </w:tc>
      </w:tr>
      <w:tr w:rsidR="00B86842" w14:paraId="60F08118" w14:textId="77777777" w:rsidTr="0024347B">
        <w:tc>
          <w:tcPr>
            <w:tcW w:w="476" w:type="pct"/>
          </w:tcPr>
          <w:p w14:paraId="175B30F6" w14:textId="207970BC" w:rsidR="00B86842" w:rsidRDefault="00B86842" w:rsidP="00432665">
            <w:pPr>
              <w:pStyle w:val="Table"/>
              <w:jc w:val="right"/>
            </w:pPr>
            <w:r>
              <w:t>1.1</w:t>
            </w:r>
          </w:p>
        </w:tc>
        <w:tc>
          <w:tcPr>
            <w:tcW w:w="718" w:type="pct"/>
          </w:tcPr>
          <w:p w14:paraId="2071F9F4" w14:textId="354B3166" w:rsidR="00B86842" w:rsidRDefault="00B86842" w:rsidP="00432665">
            <w:pPr>
              <w:pStyle w:val="Table"/>
              <w:jc w:val="right"/>
            </w:pPr>
            <w:r>
              <w:t>2018-01-30</w:t>
            </w:r>
          </w:p>
        </w:tc>
        <w:tc>
          <w:tcPr>
            <w:tcW w:w="969" w:type="pct"/>
          </w:tcPr>
          <w:p w14:paraId="4F8EBC0A" w14:textId="503810A8" w:rsidR="00B86842" w:rsidRDefault="00B86842" w:rsidP="00432665">
            <w:pPr>
              <w:pStyle w:val="Table"/>
              <w:jc w:val="left"/>
            </w:pPr>
            <w:r>
              <w:t>Simon Holm Jacobsen Eiby</w:t>
            </w:r>
          </w:p>
        </w:tc>
        <w:tc>
          <w:tcPr>
            <w:tcW w:w="708" w:type="pct"/>
          </w:tcPr>
          <w:p w14:paraId="31D0A087" w14:textId="5CAE7107" w:rsidR="00B86842" w:rsidRDefault="00B86842" w:rsidP="00432665">
            <w:pPr>
              <w:pStyle w:val="Table"/>
              <w:jc w:val="left"/>
            </w:pPr>
            <w:r>
              <w:t>Klar til MST review</w:t>
            </w:r>
          </w:p>
        </w:tc>
        <w:tc>
          <w:tcPr>
            <w:tcW w:w="2129" w:type="pct"/>
          </w:tcPr>
          <w:p w14:paraId="2BAB2D2A" w14:textId="20246376" w:rsidR="00B86842" w:rsidRDefault="00B86842" w:rsidP="00432665">
            <w:pPr>
              <w:pStyle w:val="Table"/>
              <w:jc w:val="left"/>
            </w:pPr>
            <w:r>
              <w:t>Opdateret med alternative BAT krav for IE-fjerkræ brug.</w:t>
            </w:r>
          </w:p>
        </w:tc>
      </w:tr>
      <w:tr w:rsidR="00B97DE8" w14:paraId="5796CE46" w14:textId="77777777" w:rsidTr="0024347B">
        <w:tc>
          <w:tcPr>
            <w:tcW w:w="476" w:type="pct"/>
          </w:tcPr>
          <w:p w14:paraId="2F00DE24" w14:textId="79A70943" w:rsidR="00B97DE8" w:rsidRDefault="00B97DE8" w:rsidP="00432665">
            <w:pPr>
              <w:pStyle w:val="Table"/>
              <w:jc w:val="right"/>
            </w:pPr>
            <w:r>
              <w:t>1.1</w:t>
            </w:r>
          </w:p>
        </w:tc>
        <w:tc>
          <w:tcPr>
            <w:tcW w:w="718" w:type="pct"/>
          </w:tcPr>
          <w:p w14:paraId="4F56C79F" w14:textId="2010C9FA" w:rsidR="00B97DE8" w:rsidRDefault="00B97DE8" w:rsidP="00432665">
            <w:pPr>
              <w:pStyle w:val="Table"/>
              <w:jc w:val="right"/>
            </w:pPr>
            <w:r>
              <w:t>2018-18-10</w:t>
            </w:r>
          </w:p>
        </w:tc>
        <w:tc>
          <w:tcPr>
            <w:tcW w:w="969" w:type="pct"/>
          </w:tcPr>
          <w:p w14:paraId="4F34EF9C" w14:textId="04D61787" w:rsidR="00B97DE8" w:rsidRDefault="00B97DE8" w:rsidP="00432665">
            <w:pPr>
              <w:pStyle w:val="Table"/>
              <w:jc w:val="left"/>
            </w:pPr>
            <w:r>
              <w:t xml:space="preserve">Anette </w:t>
            </w:r>
            <w:r w:rsidR="006D5906">
              <w:t>Dodensig Pedersen</w:t>
            </w:r>
          </w:p>
        </w:tc>
        <w:tc>
          <w:tcPr>
            <w:tcW w:w="708" w:type="pct"/>
          </w:tcPr>
          <w:p w14:paraId="3CD90D23" w14:textId="1641875B" w:rsidR="00B97DE8" w:rsidRDefault="006D5906" w:rsidP="00432665">
            <w:pPr>
              <w:pStyle w:val="Table"/>
              <w:jc w:val="left"/>
            </w:pPr>
            <w:r>
              <w:t>Godkendt</w:t>
            </w:r>
          </w:p>
        </w:tc>
        <w:tc>
          <w:tcPr>
            <w:tcW w:w="2129" w:type="pct"/>
          </w:tcPr>
          <w:p w14:paraId="6DD9CCE8" w14:textId="77777777" w:rsidR="00B97DE8" w:rsidRDefault="00B97DE8" w:rsidP="00432665">
            <w:pPr>
              <w:pStyle w:val="Table"/>
              <w:jc w:val="left"/>
            </w:pPr>
          </w:p>
        </w:tc>
      </w:tr>
      <w:tr w:rsidR="000D64A6" w14:paraId="3E38FBE8" w14:textId="77777777" w:rsidTr="0024347B">
        <w:tc>
          <w:tcPr>
            <w:tcW w:w="476" w:type="pct"/>
          </w:tcPr>
          <w:p w14:paraId="76E81768" w14:textId="616A7FC3" w:rsidR="000D64A6" w:rsidRDefault="000D64A6" w:rsidP="00432665">
            <w:pPr>
              <w:pStyle w:val="Table"/>
              <w:jc w:val="right"/>
            </w:pPr>
            <w:r>
              <w:t>1.2</w:t>
            </w:r>
          </w:p>
        </w:tc>
        <w:tc>
          <w:tcPr>
            <w:tcW w:w="718" w:type="pct"/>
          </w:tcPr>
          <w:p w14:paraId="40D6E538" w14:textId="4321D119" w:rsidR="000D64A6" w:rsidRDefault="002F572A" w:rsidP="00843462">
            <w:pPr>
              <w:pStyle w:val="Table"/>
              <w:jc w:val="right"/>
            </w:pPr>
            <w:r>
              <w:t>2020-05</w:t>
            </w:r>
            <w:r w:rsidR="000D64A6">
              <w:t>-</w:t>
            </w:r>
            <w:r w:rsidR="00843462">
              <w:t>13</w:t>
            </w:r>
          </w:p>
        </w:tc>
        <w:tc>
          <w:tcPr>
            <w:tcW w:w="969" w:type="pct"/>
          </w:tcPr>
          <w:p w14:paraId="0F2479AD" w14:textId="1739BED1" w:rsidR="000D64A6" w:rsidRDefault="000D64A6" w:rsidP="00432665">
            <w:pPr>
              <w:pStyle w:val="Table"/>
              <w:jc w:val="left"/>
            </w:pPr>
            <w:r>
              <w:t>Benjamin Løvig Rasmussen</w:t>
            </w:r>
          </w:p>
        </w:tc>
        <w:tc>
          <w:tcPr>
            <w:tcW w:w="708" w:type="pct"/>
          </w:tcPr>
          <w:p w14:paraId="055C9DA5" w14:textId="51DC4B17" w:rsidR="000D64A6" w:rsidRDefault="000D64A6" w:rsidP="00432665">
            <w:pPr>
              <w:pStyle w:val="Table"/>
              <w:jc w:val="left"/>
            </w:pPr>
            <w:r>
              <w:t>Klar til MST review</w:t>
            </w:r>
          </w:p>
        </w:tc>
        <w:tc>
          <w:tcPr>
            <w:tcW w:w="2129" w:type="pct"/>
          </w:tcPr>
          <w:p w14:paraId="4D187478" w14:textId="7C0121BF" w:rsidR="000D64A6" w:rsidRDefault="000D64A6" w:rsidP="00432665">
            <w:pPr>
              <w:pStyle w:val="Table"/>
              <w:jc w:val="left"/>
            </w:pPr>
            <w:r>
              <w:t>Gennemgang af beregningsmodel. Opdatering af dokument.</w:t>
            </w:r>
          </w:p>
        </w:tc>
      </w:tr>
      <w:tr w:rsidR="00DA30C1" w14:paraId="019802ED" w14:textId="77777777" w:rsidTr="0024347B">
        <w:tc>
          <w:tcPr>
            <w:tcW w:w="476" w:type="pct"/>
          </w:tcPr>
          <w:p w14:paraId="39BC35EA" w14:textId="790F85D6" w:rsidR="00DA30C1" w:rsidRDefault="00DA30C1" w:rsidP="00432665">
            <w:pPr>
              <w:pStyle w:val="Table"/>
              <w:jc w:val="right"/>
            </w:pPr>
            <w:r>
              <w:t>1.21</w:t>
            </w:r>
          </w:p>
        </w:tc>
        <w:tc>
          <w:tcPr>
            <w:tcW w:w="718" w:type="pct"/>
          </w:tcPr>
          <w:p w14:paraId="046D1213" w14:textId="6D138E24" w:rsidR="00DA30C1" w:rsidRDefault="00DA30C1" w:rsidP="00843462">
            <w:pPr>
              <w:pStyle w:val="Table"/>
              <w:jc w:val="right"/>
            </w:pPr>
            <w:r>
              <w:t>2020-08-11</w:t>
            </w:r>
          </w:p>
        </w:tc>
        <w:tc>
          <w:tcPr>
            <w:tcW w:w="969" w:type="pct"/>
          </w:tcPr>
          <w:p w14:paraId="675B21FD" w14:textId="68B5D6E7" w:rsidR="00DA30C1" w:rsidRDefault="00DA30C1" w:rsidP="00432665">
            <w:pPr>
              <w:pStyle w:val="Table"/>
              <w:jc w:val="left"/>
            </w:pPr>
            <w:r>
              <w:t>Mette Baadegaard</w:t>
            </w:r>
          </w:p>
        </w:tc>
        <w:tc>
          <w:tcPr>
            <w:tcW w:w="708" w:type="pct"/>
          </w:tcPr>
          <w:p w14:paraId="2E33E4DE" w14:textId="44470370" w:rsidR="00DA30C1" w:rsidRDefault="00DA30C1" w:rsidP="00432665">
            <w:pPr>
              <w:pStyle w:val="Table"/>
              <w:jc w:val="left"/>
            </w:pPr>
            <w:r>
              <w:t>Godkendt</w:t>
            </w:r>
          </w:p>
        </w:tc>
        <w:tc>
          <w:tcPr>
            <w:tcW w:w="2129" w:type="pct"/>
          </w:tcPr>
          <w:p w14:paraId="17DFD917" w14:textId="77777777" w:rsidR="00DA30C1" w:rsidRDefault="00DA30C1" w:rsidP="00432665">
            <w:pPr>
              <w:pStyle w:val="Table"/>
              <w:jc w:val="left"/>
            </w:pPr>
          </w:p>
        </w:tc>
      </w:tr>
      <w:tr w:rsidR="000B2021" w14:paraId="4D0FA393" w14:textId="77777777" w:rsidTr="0024347B">
        <w:tc>
          <w:tcPr>
            <w:tcW w:w="476" w:type="pct"/>
          </w:tcPr>
          <w:p w14:paraId="4B831B82" w14:textId="4677FB5A" w:rsidR="000B2021" w:rsidRDefault="000B2021" w:rsidP="00432665">
            <w:pPr>
              <w:pStyle w:val="Table"/>
              <w:jc w:val="right"/>
            </w:pPr>
            <w:r>
              <w:t>1.22</w:t>
            </w:r>
          </w:p>
        </w:tc>
        <w:tc>
          <w:tcPr>
            <w:tcW w:w="718" w:type="pct"/>
          </w:tcPr>
          <w:p w14:paraId="7FC3191F" w14:textId="1F3B2855" w:rsidR="000B2021" w:rsidRDefault="000B2021" w:rsidP="00843462">
            <w:pPr>
              <w:pStyle w:val="Table"/>
              <w:jc w:val="right"/>
            </w:pPr>
            <w:r>
              <w:t>2021-01-08</w:t>
            </w:r>
          </w:p>
        </w:tc>
        <w:tc>
          <w:tcPr>
            <w:tcW w:w="969" w:type="pct"/>
          </w:tcPr>
          <w:p w14:paraId="7AA7C4BA" w14:textId="7F203CC0" w:rsidR="000B2021" w:rsidRDefault="000B2021" w:rsidP="00432665">
            <w:pPr>
              <w:pStyle w:val="Table"/>
              <w:jc w:val="left"/>
            </w:pPr>
            <w:r>
              <w:t>Benjamin Løvig Rasmussen</w:t>
            </w:r>
          </w:p>
        </w:tc>
        <w:tc>
          <w:tcPr>
            <w:tcW w:w="708" w:type="pct"/>
          </w:tcPr>
          <w:p w14:paraId="11330730" w14:textId="240D5DE2" w:rsidR="000B2021" w:rsidRDefault="000B2021" w:rsidP="00432665">
            <w:pPr>
              <w:pStyle w:val="Table"/>
              <w:jc w:val="left"/>
            </w:pPr>
            <w:r>
              <w:t>Klar til MST review</w:t>
            </w:r>
          </w:p>
        </w:tc>
        <w:tc>
          <w:tcPr>
            <w:tcW w:w="2129" w:type="pct"/>
          </w:tcPr>
          <w:p w14:paraId="6DA77A67" w14:textId="487FDDC4" w:rsidR="000B2021" w:rsidRDefault="000B2021" w:rsidP="00432665">
            <w:pPr>
              <w:pStyle w:val="Table"/>
              <w:jc w:val="left"/>
            </w:pPr>
            <w:r>
              <w:t>Smårettelser til forklaring af BAT udregninger.</w:t>
            </w:r>
          </w:p>
        </w:tc>
      </w:tr>
      <w:tr w:rsidR="00AE71A3" w14:paraId="0D8BF115" w14:textId="77777777" w:rsidTr="0024347B">
        <w:tc>
          <w:tcPr>
            <w:tcW w:w="476" w:type="pct"/>
          </w:tcPr>
          <w:p w14:paraId="6D8E51C6" w14:textId="4D73CD5F" w:rsidR="00AE71A3" w:rsidRDefault="00AE71A3" w:rsidP="00AE71A3">
            <w:pPr>
              <w:pStyle w:val="Table"/>
              <w:jc w:val="right"/>
            </w:pPr>
            <w:r>
              <w:t>1.23</w:t>
            </w:r>
          </w:p>
        </w:tc>
        <w:tc>
          <w:tcPr>
            <w:tcW w:w="718" w:type="pct"/>
          </w:tcPr>
          <w:p w14:paraId="07E4044E" w14:textId="7DBEC047" w:rsidR="00AE71A3" w:rsidRDefault="00AE71A3" w:rsidP="00AE71A3">
            <w:pPr>
              <w:pStyle w:val="Table"/>
              <w:jc w:val="right"/>
            </w:pPr>
            <w:r>
              <w:t>2021-10-28</w:t>
            </w:r>
          </w:p>
        </w:tc>
        <w:tc>
          <w:tcPr>
            <w:tcW w:w="969" w:type="pct"/>
          </w:tcPr>
          <w:p w14:paraId="5185E30D" w14:textId="36B127E0" w:rsidR="00AE71A3" w:rsidRDefault="00AE71A3" w:rsidP="00AE71A3">
            <w:pPr>
              <w:pStyle w:val="Table"/>
              <w:jc w:val="left"/>
            </w:pPr>
            <w:r w:rsidRPr="00AE71A3">
              <w:t>Benjamin Løvig Rasmussen</w:t>
            </w:r>
          </w:p>
        </w:tc>
        <w:tc>
          <w:tcPr>
            <w:tcW w:w="708" w:type="pct"/>
          </w:tcPr>
          <w:p w14:paraId="186444D7" w14:textId="5DF9A681" w:rsidR="00AE71A3" w:rsidRDefault="00AE71A3" w:rsidP="00AE71A3">
            <w:pPr>
              <w:pStyle w:val="Table"/>
              <w:jc w:val="left"/>
            </w:pPr>
            <w:r>
              <w:t>Klar til MST review</w:t>
            </w:r>
          </w:p>
        </w:tc>
        <w:tc>
          <w:tcPr>
            <w:tcW w:w="2129" w:type="pct"/>
          </w:tcPr>
          <w:p w14:paraId="59B19AC9" w14:textId="41E68B12" w:rsidR="00AE71A3" w:rsidRDefault="00AE71A3" w:rsidP="00AE71A3">
            <w:pPr>
              <w:pStyle w:val="Table"/>
              <w:jc w:val="left"/>
            </w:pPr>
            <w:r>
              <w:t>Rettelser til afsnit 3.4.5 samt tilføjelse om separat beregning for FMK og NY for dispensation i afsnit 5.3.5.</w:t>
            </w:r>
          </w:p>
        </w:tc>
      </w:tr>
      <w:tr w:rsidR="009269DE" w14:paraId="17872BC0" w14:textId="77777777" w:rsidTr="0024347B">
        <w:tc>
          <w:tcPr>
            <w:tcW w:w="476" w:type="pct"/>
          </w:tcPr>
          <w:p w14:paraId="3CF31281" w14:textId="523627C1" w:rsidR="009269DE" w:rsidRDefault="009269DE" w:rsidP="00AE71A3">
            <w:pPr>
              <w:pStyle w:val="Table"/>
              <w:jc w:val="right"/>
            </w:pPr>
            <w:r>
              <w:t>1.23</w:t>
            </w:r>
          </w:p>
        </w:tc>
        <w:tc>
          <w:tcPr>
            <w:tcW w:w="718" w:type="pct"/>
          </w:tcPr>
          <w:p w14:paraId="5419AD89" w14:textId="3EEFB555" w:rsidR="009269DE" w:rsidRDefault="009269DE" w:rsidP="00AE71A3">
            <w:pPr>
              <w:pStyle w:val="Table"/>
              <w:jc w:val="right"/>
            </w:pPr>
            <w:r>
              <w:t>2021-10-28</w:t>
            </w:r>
          </w:p>
        </w:tc>
        <w:tc>
          <w:tcPr>
            <w:tcW w:w="969" w:type="pct"/>
          </w:tcPr>
          <w:p w14:paraId="78235654" w14:textId="2BEC5195" w:rsidR="009269DE" w:rsidRPr="00AE71A3" w:rsidRDefault="009269DE" w:rsidP="00AE71A3">
            <w:pPr>
              <w:pStyle w:val="Table"/>
              <w:jc w:val="left"/>
            </w:pPr>
            <w:r>
              <w:t>Peter Raasthøj</w:t>
            </w:r>
          </w:p>
        </w:tc>
        <w:tc>
          <w:tcPr>
            <w:tcW w:w="708" w:type="pct"/>
          </w:tcPr>
          <w:p w14:paraId="7EB3D47D" w14:textId="3F4EA7FE" w:rsidR="009269DE" w:rsidRDefault="009269DE" w:rsidP="00AE71A3">
            <w:pPr>
              <w:pStyle w:val="Table"/>
              <w:jc w:val="left"/>
            </w:pPr>
            <w:r>
              <w:t>Godkendt</w:t>
            </w:r>
          </w:p>
        </w:tc>
        <w:tc>
          <w:tcPr>
            <w:tcW w:w="2129" w:type="pct"/>
          </w:tcPr>
          <w:p w14:paraId="53EBC8E7" w14:textId="4CD1C570" w:rsidR="009269DE" w:rsidRDefault="009269DE" w:rsidP="00AE71A3">
            <w:pPr>
              <w:pStyle w:val="Table"/>
              <w:jc w:val="left"/>
            </w:pPr>
            <w:r>
              <w:t>Mette Baadegaard har godkendt dokument.</w:t>
            </w:r>
          </w:p>
        </w:tc>
      </w:tr>
      <w:tr w:rsidR="000A03F7" w14:paraId="617046BD" w14:textId="77777777" w:rsidTr="0024347B">
        <w:tc>
          <w:tcPr>
            <w:tcW w:w="476" w:type="pct"/>
          </w:tcPr>
          <w:p w14:paraId="32A65E28" w14:textId="5C1760C8" w:rsidR="000A03F7" w:rsidRDefault="000A03F7" w:rsidP="00AE71A3">
            <w:pPr>
              <w:pStyle w:val="Table"/>
              <w:jc w:val="right"/>
            </w:pPr>
            <w:r>
              <w:t>1.24</w:t>
            </w:r>
          </w:p>
        </w:tc>
        <w:tc>
          <w:tcPr>
            <w:tcW w:w="718" w:type="pct"/>
          </w:tcPr>
          <w:p w14:paraId="3376E725" w14:textId="06EE2F41" w:rsidR="000A03F7" w:rsidRDefault="000A03F7" w:rsidP="00AE71A3">
            <w:pPr>
              <w:pStyle w:val="Table"/>
              <w:jc w:val="right"/>
            </w:pPr>
            <w:r>
              <w:t>2022-01-24</w:t>
            </w:r>
          </w:p>
        </w:tc>
        <w:tc>
          <w:tcPr>
            <w:tcW w:w="969" w:type="pct"/>
          </w:tcPr>
          <w:p w14:paraId="738E3C46" w14:textId="5E621BB8" w:rsidR="000A03F7" w:rsidRDefault="000A03F7" w:rsidP="00AE71A3">
            <w:pPr>
              <w:pStyle w:val="Table"/>
              <w:jc w:val="left"/>
            </w:pPr>
            <w:r>
              <w:t>Anders Egestroem</w:t>
            </w:r>
          </w:p>
        </w:tc>
        <w:tc>
          <w:tcPr>
            <w:tcW w:w="708" w:type="pct"/>
          </w:tcPr>
          <w:p w14:paraId="32AB2E5C" w14:textId="605CF717" w:rsidR="000A03F7" w:rsidRDefault="000A03F7" w:rsidP="00AE71A3">
            <w:pPr>
              <w:pStyle w:val="Table"/>
              <w:jc w:val="left"/>
            </w:pPr>
            <w:r>
              <w:t>Godkendt</w:t>
            </w:r>
          </w:p>
        </w:tc>
        <w:tc>
          <w:tcPr>
            <w:tcW w:w="2129" w:type="pct"/>
          </w:tcPr>
          <w:p w14:paraId="6C1E4CAC" w14:textId="1A6C81EA" w:rsidR="000A03F7" w:rsidRDefault="000A03F7" w:rsidP="00AE71A3">
            <w:pPr>
              <w:pStyle w:val="Table"/>
              <w:jc w:val="left"/>
            </w:pPr>
            <w:r>
              <w:t>Rettelser af MST indføjet/accepteret. Nyt versionsnr + Forfatter</w:t>
            </w:r>
          </w:p>
        </w:tc>
      </w:tr>
    </w:tbl>
    <w:p w14:paraId="34398B9B" w14:textId="1E6DCE13" w:rsidR="00A30CA5" w:rsidRPr="000838A2" w:rsidRDefault="00A30CA5" w:rsidP="00432665">
      <w:pPr>
        <w:pStyle w:val="BodyText"/>
      </w:pPr>
    </w:p>
    <w:p w14:paraId="0634F374" w14:textId="77777777" w:rsidR="00432665" w:rsidRPr="00B75736" w:rsidRDefault="00A30CA5" w:rsidP="00432665">
      <w:pPr>
        <w:pStyle w:val="BodyText"/>
        <w:jc w:val="center"/>
        <w:rPr>
          <w:sz w:val="32"/>
          <w:szCs w:val="32"/>
        </w:rPr>
      </w:pPr>
      <w:r w:rsidRPr="00B75736">
        <w:rPr>
          <w:sz w:val="32"/>
          <w:szCs w:val="32"/>
        </w:rPr>
        <w:t>Indholdsfortegnelse</w:t>
      </w:r>
    </w:p>
    <w:p w14:paraId="351451EC" w14:textId="12DCA5EE" w:rsidR="00D61F3F" w:rsidRDefault="00A30CA5">
      <w:pPr>
        <w:pStyle w:val="TOC1"/>
        <w:rPr>
          <w:rFonts w:eastAsiaTheme="minorEastAsia" w:cstheme="minorBidi"/>
          <w:b w:val="0"/>
          <w:bCs w:val="0"/>
          <w:caps w:val="0"/>
          <w:noProof/>
          <w:sz w:val="22"/>
          <w:szCs w:val="22"/>
          <w:lang w:eastAsia="da-DK"/>
        </w:rPr>
      </w:pPr>
      <w:r w:rsidRPr="000838A2">
        <w:fldChar w:fldCharType="begin"/>
      </w:r>
      <w:r w:rsidRPr="000838A2">
        <w:instrText xml:space="preserve"> TOC \o "1-</w:instrText>
      </w:r>
      <w:r w:rsidR="00D20ABE">
        <w:instrText>3</w:instrText>
      </w:r>
      <w:r w:rsidRPr="000838A2">
        <w:instrText xml:space="preserve">" \h \z \u </w:instrText>
      </w:r>
      <w:r w:rsidRPr="000838A2">
        <w:fldChar w:fldCharType="separate"/>
      </w:r>
      <w:hyperlink w:anchor="_Toc40791933" w:history="1">
        <w:r w:rsidR="00D61F3F" w:rsidRPr="00B63E76">
          <w:rPr>
            <w:rStyle w:val="Hyperlink"/>
            <w:noProof/>
          </w:rPr>
          <w:t>1</w:t>
        </w:r>
        <w:r w:rsidR="00D61F3F">
          <w:rPr>
            <w:rFonts w:eastAsiaTheme="minorEastAsia" w:cstheme="minorBidi"/>
            <w:b w:val="0"/>
            <w:bCs w:val="0"/>
            <w:caps w:val="0"/>
            <w:noProof/>
            <w:sz w:val="22"/>
            <w:szCs w:val="22"/>
            <w:lang w:eastAsia="da-DK"/>
          </w:rPr>
          <w:tab/>
        </w:r>
        <w:r w:rsidR="00D61F3F" w:rsidRPr="00B63E76">
          <w:rPr>
            <w:rStyle w:val="Hyperlink"/>
            <w:noProof/>
          </w:rPr>
          <w:t>Indledning</w:t>
        </w:r>
        <w:r w:rsidR="00D61F3F">
          <w:rPr>
            <w:noProof/>
            <w:webHidden/>
          </w:rPr>
          <w:tab/>
        </w:r>
        <w:r w:rsidR="00D61F3F">
          <w:rPr>
            <w:noProof/>
            <w:webHidden/>
          </w:rPr>
          <w:fldChar w:fldCharType="begin"/>
        </w:r>
        <w:r w:rsidR="00D61F3F">
          <w:rPr>
            <w:noProof/>
            <w:webHidden/>
          </w:rPr>
          <w:instrText xml:space="preserve"> PAGEREF _Toc40791933 \h </w:instrText>
        </w:r>
        <w:r w:rsidR="00D61F3F">
          <w:rPr>
            <w:noProof/>
            <w:webHidden/>
          </w:rPr>
        </w:r>
        <w:r w:rsidR="00D61F3F">
          <w:rPr>
            <w:noProof/>
            <w:webHidden/>
          </w:rPr>
          <w:fldChar w:fldCharType="separate"/>
        </w:r>
        <w:r w:rsidR="00EF5E9B">
          <w:rPr>
            <w:noProof/>
            <w:webHidden/>
          </w:rPr>
          <w:t>4</w:t>
        </w:r>
        <w:r w:rsidR="00D61F3F">
          <w:rPr>
            <w:noProof/>
            <w:webHidden/>
          </w:rPr>
          <w:fldChar w:fldCharType="end"/>
        </w:r>
      </w:hyperlink>
    </w:p>
    <w:p w14:paraId="67979D14" w14:textId="6BC10B02" w:rsidR="00D61F3F" w:rsidRDefault="004133C9">
      <w:pPr>
        <w:pStyle w:val="TOC2"/>
        <w:rPr>
          <w:rFonts w:eastAsiaTheme="minorEastAsia" w:cstheme="minorBidi"/>
          <w:b w:val="0"/>
          <w:bCs w:val="0"/>
          <w:noProof/>
          <w:sz w:val="22"/>
          <w:szCs w:val="22"/>
          <w:lang w:eastAsia="da-DK"/>
        </w:rPr>
      </w:pPr>
      <w:hyperlink w:anchor="_Toc40791934" w:history="1">
        <w:r w:rsidR="00D61F3F" w:rsidRPr="00B63E76">
          <w:rPr>
            <w:rStyle w:val="Hyperlink"/>
            <w:noProof/>
          </w:rPr>
          <w:t>1.1</w:t>
        </w:r>
        <w:r w:rsidR="00D61F3F">
          <w:rPr>
            <w:rFonts w:eastAsiaTheme="minorEastAsia" w:cstheme="minorBidi"/>
            <w:b w:val="0"/>
            <w:bCs w:val="0"/>
            <w:noProof/>
            <w:sz w:val="22"/>
            <w:szCs w:val="22"/>
            <w:lang w:eastAsia="da-DK"/>
          </w:rPr>
          <w:tab/>
        </w:r>
        <w:r w:rsidR="00D61F3F" w:rsidRPr="00B63E76">
          <w:rPr>
            <w:rStyle w:val="Hyperlink"/>
            <w:noProof/>
          </w:rPr>
          <w:t>Formål</w:t>
        </w:r>
        <w:r w:rsidR="00D61F3F">
          <w:rPr>
            <w:noProof/>
            <w:webHidden/>
          </w:rPr>
          <w:tab/>
        </w:r>
        <w:r w:rsidR="00D61F3F">
          <w:rPr>
            <w:noProof/>
            <w:webHidden/>
          </w:rPr>
          <w:fldChar w:fldCharType="begin"/>
        </w:r>
        <w:r w:rsidR="00D61F3F">
          <w:rPr>
            <w:noProof/>
            <w:webHidden/>
          </w:rPr>
          <w:instrText xml:space="preserve"> PAGEREF _Toc40791934 \h </w:instrText>
        </w:r>
        <w:r w:rsidR="00D61F3F">
          <w:rPr>
            <w:noProof/>
            <w:webHidden/>
          </w:rPr>
        </w:r>
        <w:r w:rsidR="00D61F3F">
          <w:rPr>
            <w:noProof/>
            <w:webHidden/>
          </w:rPr>
          <w:fldChar w:fldCharType="separate"/>
        </w:r>
        <w:r w:rsidR="00EF5E9B">
          <w:rPr>
            <w:noProof/>
            <w:webHidden/>
          </w:rPr>
          <w:t>4</w:t>
        </w:r>
        <w:r w:rsidR="00D61F3F">
          <w:rPr>
            <w:noProof/>
            <w:webHidden/>
          </w:rPr>
          <w:fldChar w:fldCharType="end"/>
        </w:r>
      </w:hyperlink>
    </w:p>
    <w:p w14:paraId="3E71FA02" w14:textId="00C357E5" w:rsidR="00D61F3F" w:rsidRDefault="004133C9">
      <w:pPr>
        <w:pStyle w:val="TOC2"/>
        <w:rPr>
          <w:rFonts w:eastAsiaTheme="minorEastAsia" w:cstheme="minorBidi"/>
          <w:b w:val="0"/>
          <w:bCs w:val="0"/>
          <w:noProof/>
          <w:sz w:val="22"/>
          <w:szCs w:val="22"/>
          <w:lang w:eastAsia="da-DK"/>
        </w:rPr>
      </w:pPr>
      <w:hyperlink w:anchor="_Toc40791935" w:history="1">
        <w:r w:rsidR="00D61F3F" w:rsidRPr="00B63E76">
          <w:rPr>
            <w:rStyle w:val="Hyperlink"/>
            <w:noProof/>
          </w:rPr>
          <w:t>1.2</w:t>
        </w:r>
        <w:r w:rsidR="00D61F3F">
          <w:rPr>
            <w:rFonts w:eastAsiaTheme="minorEastAsia" w:cstheme="minorBidi"/>
            <w:b w:val="0"/>
            <w:bCs w:val="0"/>
            <w:noProof/>
            <w:sz w:val="22"/>
            <w:szCs w:val="22"/>
            <w:lang w:eastAsia="da-DK"/>
          </w:rPr>
          <w:tab/>
        </w:r>
        <w:r w:rsidR="00D61F3F" w:rsidRPr="00B63E76">
          <w:rPr>
            <w:rStyle w:val="Hyperlink"/>
            <w:noProof/>
          </w:rPr>
          <w:t>Normtal og versioner</w:t>
        </w:r>
        <w:r w:rsidR="00D61F3F">
          <w:rPr>
            <w:noProof/>
            <w:webHidden/>
          </w:rPr>
          <w:tab/>
        </w:r>
        <w:r w:rsidR="00D61F3F">
          <w:rPr>
            <w:noProof/>
            <w:webHidden/>
          </w:rPr>
          <w:fldChar w:fldCharType="begin"/>
        </w:r>
        <w:r w:rsidR="00D61F3F">
          <w:rPr>
            <w:noProof/>
            <w:webHidden/>
          </w:rPr>
          <w:instrText xml:space="preserve"> PAGEREF _Toc40791935 \h </w:instrText>
        </w:r>
        <w:r w:rsidR="00D61F3F">
          <w:rPr>
            <w:noProof/>
            <w:webHidden/>
          </w:rPr>
        </w:r>
        <w:r w:rsidR="00D61F3F">
          <w:rPr>
            <w:noProof/>
            <w:webHidden/>
          </w:rPr>
          <w:fldChar w:fldCharType="separate"/>
        </w:r>
        <w:r w:rsidR="00EF5E9B">
          <w:rPr>
            <w:noProof/>
            <w:webHidden/>
          </w:rPr>
          <w:t>4</w:t>
        </w:r>
        <w:r w:rsidR="00D61F3F">
          <w:rPr>
            <w:noProof/>
            <w:webHidden/>
          </w:rPr>
          <w:fldChar w:fldCharType="end"/>
        </w:r>
      </w:hyperlink>
    </w:p>
    <w:p w14:paraId="3590EE3A" w14:textId="055E13FC" w:rsidR="00D61F3F" w:rsidRDefault="004133C9">
      <w:pPr>
        <w:pStyle w:val="TOC1"/>
        <w:rPr>
          <w:rFonts w:eastAsiaTheme="minorEastAsia" w:cstheme="minorBidi"/>
          <w:b w:val="0"/>
          <w:bCs w:val="0"/>
          <w:caps w:val="0"/>
          <w:noProof/>
          <w:sz w:val="22"/>
          <w:szCs w:val="22"/>
          <w:lang w:eastAsia="da-DK"/>
        </w:rPr>
      </w:pPr>
      <w:hyperlink w:anchor="_Toc40791936" w:history="1">
        <w:r w:rsidR="00D61F3F" w:rsidRPr="00B63E76">
          <w:rPr>
            <w:rStyle w:val="Hyperlink"/>
            <w:noProof/>
          </w:rPr>
          <w:t>2</w:t>
        </w:r>
        <w:r w:rsidR="00D61F3F">
          <w:rPr>
            <w:rFonts w:eastAsiaTheme="minorEastAsia" w:cstheme="minorBidi"/>
            <w:b w:val="0"/>
            <w:bCs w:val="0"/>
            <w:caps w:val="0"/>
            <w:noProof/>
            <w:sz w:val="22"/>
            <w:szCs w:val="22"/>
            <w:lang w:eastAsia="da-DK"/>
          </w:rPr>
          <w:tab/>
        </w:r>
        <w:r w:rsidR="00D61F3F" w:rsidRPr="00B63E76">
          <w:rPr>
            <w:rStyle w:val="Hyperlink"/>
            <w:noProof/>
          </w:rPr>
          <w:t>Ammoniakemissionsberegning</w:t>
        </w:r>
        <w:r w:rsidR="00D61F3F">
          <w:rPr>
            <w:noProof/>
            <w:webHidden/>
          </w:rPr>
          <w:tab/>
        </w:r>
        <w:r w:rsidR="00D61F3F">
          <w:rPr>
            <w:noProof/>
            <w:webHidden/>
          </w:rPr>
          <w:fldChar w:fldCharType="begin"/>
        </w:r>
        <w:r w:rsidR="00D61F3F">
          <w:rPr>
            <w:noProof/>
            <w:webHidden/>
          </w:rPr>
          <w:instrText xml:space="preserve"> PAGEREF _Toc40791936 \h </w:instrText>
        </w:r>
        <w:r w:rsidR="00D61F3F">
          <w:rPr>
            <w:noProof/>
            <w:webHidden/>
          </w:rPr>
        </w:r>
        <w:r w:rsidR="00D61F3F">
          <w:rPr>
            <w:noProof/>
            <w:webHidden/>
          </w:rPr>
          <w:fldChar w:fldCharType="separate"/>
        </w:r>
        <w:r w:rsidR="00EF5E9B">
          <w:rPr>
            <w:noProof/>
            <w:webHidden/>
          </w:rPr>
          <w:t>5</w:t>
        </w:r>
        <w:r w:rsidR="00D61F3F">
          <w:rPr>
            <w:noProof/>
            <w:webHidden/>
          </w:rPr>
          <w:fldChar w:fldCharType="end"/>
        </w:r>
      </w:hyperlink>
    </w:p>
    <w:p w14:paraId="140FF633" w14:textId="18A2031E" w:rsidR="00D61F3F" w:rsidRDefault="004133C9">
      <w:pPr>
        <w:pStyle w:val="TOC2"/>
        <w:rPr>
          <w:rFonts w:eastAsiaTheme="minorEastAsia" w:cstheme="minorBidi"/>
          <w:b w:val="0"/>
          <w:bCs w:val="0"/>
          <w:noProof/>
          <w:sz w:val="22"/>
          <w:szCs w:val="22"/>
          <w:lang w:eastAsia="da-DK"/>
        </w:rPr>
      </w:pPr>
      <w:hyperlink w:anchor="_Toc40791937" w:history="1">
        <w:r w:rsidR="00D61F3F" w:rsidRPr="00B63E76">
          <w:rPr>
            <w:rStyle w:val="Hyperlink"/>
            <w:noProof/>
          </w:rPr>
          <w:t>2.1</w:t>
        </w:r>
        <w:r w:rsidR="00D61F3F">
          <w:rPr>
            <w:rFonts w:eastAsiaTheme="minorEastAsia" w:cstheme="minorBidi"/>
            <w:b w:val="0"/>
            <w:bCs w:val="0"/>
            <w:noProof/>
            <w:sz w:val="22"/>
            <w:szCs w:val="22"/>
            <w:lang w:eastAsia="da-DK"/>
          </w:rPr>
          <w:tab/>
        </w:r>
        <w:r w:rsidR="00D61F3F" w:rsidRPr="00B63E76">
          <w:rPr>
            <w:rStyle w:val="Hyperlink"/>
            <w:noProof/>
          </w:rPr>
          <w:t>Begreber</w:t>
        </w:r>
        <w:r w:rsidR="00D61F3F">
          <w:rPr>
            <w:noProof/>
            <w:webHidden/>
          </w:rPr>
          <w:tab/>
        </w:r>
        <w:r w:rsidR="00D61F3F">
          <w:rPr>
            <w:noProof/>
            <w:webHidden/>
          </w:rPr>
          <w:fldChar w:fldCharType="begin"/>
        </w:r>
        <w:r w:rsidR="00D61F3F">
          <w:rPr>
            <w:noProof/>
            <w:webHidden/>
          </w:rPr>
          <w:instrText xml:space="preserve"> PAGEREF _Toc40791937 \h </w:instrText>
        </w:r>
        <w:r w:rsidR="00D61F3F">
          <w:rPr>
            <w:noProof/>
            <w:webHidden/>
          </w:rPr>
        </w:r>
        <w:r w:rsidR="00D61F3F">
          <w:rPr>
            <w:noProof/>
            <w:webHidden/>
          </w:rPr>
          <w:fldChar w:fldCharType="separate"/>
        </w:r>
        <w:r w:rsidR="00EF5E9B">
          <w:rPr>
            <w:noProof/>
            <w:webHidden/>
          </w:rPr>
          <w:t>5</w:t>
        </w:r>
        <w:r w:rsidR="00D61F3F">
          <w:rPr>
            <w:noProof/>
            <w:webHidden/>
          </w:rPr>
          <w:fldChar w:fldCharType="end"/>
        </w:r>
      </w:hyperlink>
    </w:p>
    <w:p w14:paraId="4364AECF" w14:textId="6598BFDE" w:rsidR="00D61F3F" w:rsidRDefault="004133C9">
      <w:pPr>
        <w:pStyle w:val="TOC2"/>
        <w:rPr>
          <w:rFonts w:eastAsiaTheme="minorEastAsia" w:cstheme="minorBidi"/>
          <w:b w:val="0"/>
          <w:bCs w:val="0"/>
          <w:noProof/>
          <w:sz w:val="22"/>
          <w:szCs w:val="22"/>
          <w:lang w:eastAsia="da-DK"/>
        </w:rPr>
      </w:pPr>
      <w:hyperlink w:anchor="_Toc40791938" w:history="1">
        <w:r w:rsidR="00D61F3F" w:rsidRPr="00B63E76">
          <w:rPr>
            <w:rStyle w:val="Hyperlink"/>
            <w:noProof/>
          </w:rPr>
          <w:t>2.2</w:t>
        </w:r>
        <w:r w:rsidR="00D61F3F">
          <w:rPr>
            <w:rFonts w:eastAsiaTheme="minorEastAsia" w:cstheme="minorBidi"/>
            <w:b w:val="0"/>
            <w:bCs w:val="0"/>
            <w:noProof/>
            <w:sz w:val="22"/>
            <w:szCs w:val="22"/>
            <w:lang w:eastAsia="da-DK"/>
          </w:rPr>
          <w:tab/>
        </w:r>
        <w:r w:rsidR="00D61F3F" w:rsidRPr="00B63E76">
          <w:rPr>
            <w:rStyle w:val="Hyperlink"/>
            <w:noProof/>
          </w:rPr>
          <w:t>Input</w:t>
        </w:r>
        <w:r w:rsidR="00D61F3F">
          <w:rPr>
            <w:noProof/>
            <w:webHidden/>
          </w:rPr>
          <w:tab/>
        </w:r>
        <w:r w:rsidR="00D61F3F">
          <w:rPr>
            <w:noProof/>
            <w:webHidden/>
          </w:rPr>
          <w:fldChar w:fldCharType="begin"/>
        </w:r>
        <w:r w:rsidR="00D61F3F">
          <w:rPr>
            <w:noProof/>
            <w:webHidden/>
          </w:rPr>
          <w:instrText xml:space="preserve"> PAGEREF _Toc40791938 \h </w:instrText>
        </w:r>
        <w:r w:rsidR="00D61F3F">
          <w:rPr>
            <w:noProof/>
            <w:webHidden/>
          </w:rPr>
        </w:r>
        <w:r w:rsidR="00D61F3F">
          <w:rPr>
            <w:noProof/>
            <w:webHidden/>
          </w:rPr>
          <w:fldChar w:fldCharType="separate"/>
        </w:r>
        <w:r w:rsidR="00EF5E9B">
          <w:rPr>
            <w:noProof/>
            <w:webHidden/>
          </w:rPr>
          <w:t>5</w:t>
        </w:r>
        <w:r w:rsidR="00D61F3F">
          <w:rPr>
            <w:noProof/>
            <w:webHidden/>
          </w:rPr>
          <w:fldChar w:fldCharType="end"/>
        </w:r>
      </w:hyperlink>
    </w:p>
    <w:p w14:paraId="08932274" w14:textId="6E6D6507" w:rsidR="00D61F3F" w:rsidRDefault="004133C9">
      <w:pPr>
        <w:pStyle w:val="TOC2"/>
        <w:rPr>
          <w:rFonts w:eastAsiaTheme="minorEastAsia" w:cstheme="minorBidi"/>
          <w:b w:val="0"/>
          <w:bCs w:val="0"/>
          <w:noProof/>
          <w:sz w:val="22"/>
          <w:szCs w:val="22"/>
          <w:lang w:eastAsia="da-DK"/>
        </w:rPr>
      </w:pPr>
      <w:hyperlink w:anchor="_Toc40791939" w:history="1">
        <w:r w:rsidR="00D61F3F" w:rsidRPr="00B63E76">
          <w:rPr>
            <w:rStyle w:val="Hyperlink"/>
            <w:noProof/>
          </w:rPr>
          <w:t>Ammoniakemission fra staldafsnit</w:t>
        </w:r>
        <w:r w:rsidR="00D61F3F">
          <w:rPr>
            <w:noProof/>
            <w:webHidden/>
          </w:rPr>
          <w:tab/>
        </w:r>
        <w:r w:rsidR="00D61F3F">
          <w:rPr>
            <w:noProof/>
            <w:webHidden/>
          </w:rPr>
          <w:fldChar w:fldCharType="begin"/>
        </w:r>
        <w:r w:rsidR="00D61F3F">
          <w:rPr>
            <w:noProof/>
            <w:webHidden/>
          </w:rPr>
          <w:instrText xml:space="preserve"> PAGEREF _Toc40791939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0F9D7B29" w14:textId="03C589DB" w:rsidR="00D61F3F" w:rsidRDefault="004133C9">
      <w:pPr>
        <w:pStyle w:val="TOC3"/>
        <w:tabs>
          <w:tab w:val="left" w:pos="1719"/>
        </w:tabs>
        <w:rPr>
          <w:rFonts w:eastAsiaTheme="minorEastAsia" w:cstheme="minorBidi"/>
          <w:noProof/>
          <w:sz w:val="22"/>
          <w:szCs w:val="22"/>
          <w:lang w:eastAsia="da-DK"/>
        </w:rPr>
      </w:pPr>
      <w:hyperlink w:anchor="_Toc40791940" w:history="1">
        <w:r w:rsidR="00D61F3F" w:rsidRPr="00B63E76">
          <w:rPr>
            <w:rStyle w:val="Hyperlink"/>
            <w:noProof/>
          </w:rPr>
          <w:t>2.2.1</w:t>
        </w:r>
        <w:r w:rsidR="00D61F3F">
          <w:rPr>
            <w:rFonts w:eastAsiaTheme="minorEastAsia" w:cstheme="minorBidi"/>
            <w:noProof/>
            <w:sz w:val="22"/>
            <w:szCs w:val="22"/>
            <w:lang w:eastAsia="da-DK"/>
          </w:rPr>
          <w:tab/>
        </w:r>
        <w:r w:rsidR="00D61F3F" w:rsidRPr="00B63E76">
          <w:rPr>
            <w:rStyle w:val="Hyperlink"/>
            <w:noProof/>
          </w:rPr>
          <w:t>Beregning af grundværdi</w:t>
        </w:r>
        <w:r w:rsidR="00D61F3F">
          <w:rPr>
            <w:noProof/>
            <w:webHidden/>
          </w:rPr>
          <w:tab/>
        </w:r>
        <w:r w:rsidR="00D61F3F">
          <w:rPr>
            <w:noProof/>
            <w:webHidden/>
          </w:rPr>
          <w:fldChar w:fldCharType="begin"/>
        </w:r>
        <w:r w:rsidR="00D61F3F">
          <w:rPr>
            <w:noProof/>
            <w:webHidden/>
          </w:rPr>
          <w:instrText xml:space="preserve"> PAGEREF _Toc40791940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278A7E28" w14:textId="4E69C87C" w:rsidR="00D61F3F" w:rsidRDefault="004133C9">
      <w:pPr>
        <w:pStyle w:val="TOC3"/>
        <w:tabs>
          <w:tab w:val="left" w:pos="1719"/>
        </w:tabs>
        <w:rPr>
          <w:rFonts w:eastAsiaTheme="minorEastAsia" w:cstheme="minorBidi"/>
          <w:noProof/>
          <w:sz w:val="22"/>
          <w:szCs w:val="22"/>
          <w:lang w:eastAsia="da-DK"/>
        </w:rPr>
      </w:pPr>
      <w:hyperlink w:anchor="_Toc40791941" w:history="1">
        <w:r w:rsidR="00D61F3F" w:rsidRPr="00B63E76">
          <w:rPr>
            <w:rStyle w:val="Hyperlink"/>
            <w:noProof/>
          </w:rPr>
          <w:t>2.2.2</w:t>
        </w:r>
        <w:r w:rsidR="00D61F3F">
          <w:rPr>
            <w:rFonts w:eastAsiaTheme="minorEastAsia" w:cstheme="minorBidi"/>
            <w:noProof/>
            <w:sz w:val="22"/>
            <w:szCs w:val="22"/>
            <w:lang w:eastAsia="da-DK"/>
          </w:rPr>
          <w:tab/>
        </w:r>
        <w:r w:rsidR="00D61F3F" w:rsidRPr="00B63E76">
          <w:rPr>
            <w:rStyle w:val="Hyperlink"/>
            <w:noProof/>
          </w:rPr>
          <w:t>Reduktion for udegående husdyr</w:t>
        </w:r>
        <w:r w:rsidR="00D61F3F">
          <w:rPr>
            <w:noProof/>
            <w:webHidden/>
          </w:rPr>
          <w:tab/>
        </w:r>
        <w:r w:rsidR="00D61F3F">
          <w:rPr>
            <w:noProof/>
            <w:webHidden/>
          </w:rPr>
          <w:fldChar w:fldCharType="begin"/>
        </w:r>
        <w:r w:rsidR="00D61F3F">
          <w:rPr>
            <w:noProof/>
            <w:webHidden/>
          </w:rPr>
          <w:instrText xml:space="preserve"> PAGEREF _Toc40791941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07168918" w14:textId="305B12CB" w:rsidR="00D61F3F" w:rsidRDefault="004133C9">
      <w:pPr>
        <w:pStyle w:val="TOC3"/>
        <w:tabs>
          <w:tab w:val="left" w:pos="1719"/>
        </w:tabs>
        <w:rPr>
          <w:rFonts w:eastAsiaTheme="minorEastAsia" w:cstheme="minorBidi"/>
          <w:noProof/>
          <w:sz w:val="22"/>
          <w:szCs w:val="22"/>
          <w:lang w:eastAsia="da-DK"/>
        </w:rPr>
      </w:pPr>
      <w:hyperlink w:anchor="_Toc40791942" w:history="1">
        <w:r w:rsidR="00D61F3F" w:rsidRPr="00B63E76">
          <w:rPr>
            <w:rStyle w:val="Hyperlink"/>
            <w:noProof/>
          </w:rPr>
          <w:t>2.2.3</w:t>
        </w:r>
        <w:r w:rsidR="00D61F3F">
          <w:rPr>
            <w:rFonts w:eastAsiaTheme="minorEastAsia" w:cstheme="minorBidi"/>
            <w:noProof/>
            <w:sz w:val="22"/>
            <w:szCs w:val="22"/>
            <w:lang w:eastAsia="da-DK"/>
          </w:rPr>
          <w:tab/>
        </w:r>
        <w:r w:rsidR="00D61F3F" w:rsidRPr="00B63E76">
          <w:rPr>
            <w:rStyle w:val="Hyperlink"/>
            <w:noProof/>
          </w:rPr>
          <w:t>Reduktion vha. miljøteknologi</w:t>
        </w:r>
        <w:r w:rsidR="00D61F3F">
          <w:rPr>
            <w:noProof/>
            <w:webHidden/>
          </w:rPr>
          <w:tab/>
        </w:r>
        <w:r w:rsidR="00D61F3F">
          <w:rPr>
            <w:noProof/>
            <w:webHidden/>
          </w:rPr>
          <w:fldChar w:fldCharType="begin"/>
        </w:r>
        <w:r w:rsidR="00D61F3F">
          <w:rPr>
            <w:noProof/>
            <w:webHidden/>
          </w:rPr>
          <w:instrText xml:space="preserve"> PAGEREF _Toc40791942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069618EA" w14:textId="7B407454" w:rsidR="00D61F3F" w:rsidRDefault="004133C9">
      <w:pPr>
        <w:pStyle w:val="TOC3"/>
        <w:tabs>
          <w:tab w:val="left" w:pos="1719"/>
        </w:tabs>
        <w:rPr>
          <w:rFonts w:eastAsiaTheme="minorEastAsia" w:cstheme="minorBidi"/>
          <w:noProof/>
          <w:sz w:val="22"/>
          <w:szCs w:val="22"/>
          <w:lang w:eastAsia="da-DK"/>
        </w:rPr>
      </w:pPr>
      <w:hyperlink w:anchor="_Toc40791943" w:history="1">
        <w:r w:rsidR="00D61F3F" w:rsidRPr="00B63E76">
          <w:rPr>
            <w:rStyle w:val="Hyperlink"/>
            <w:noProof/>
          </w:rPr>
          <w:t>2.2.4</w:t>
        </w:r>
        <w:r w:rsidR="00D61F3F">
          <w:rPr>
            <w:rFonts w:eastAsiaTheme="minorEastAsia" w:cstheme="minorBidi"/>
            <w:noProof/>
            <w:sz w:val="22"/>
            <w:szCs w:val="22"/>
            <w:lang w:eastAsia="da-DK"/>
          </w:rPr>
          <w:tab/>
        </w:r>
        <w:r w:rsidR="00D61F3F" w:rsidRPr="00B63E76">
          <w:rPr>
            <w:rStyle w:val="Hyperlink"/>
            <w:noProof/>
          </w:rPr>
          <w:t>Samlet ammoniakemission fra produktionsareal</w:t>
        </w:r>
        <w:r w:rsidR="00D61F3F">
          <w:rPr>
            <w:noProof/>
            <w:webHidden/>
          </w:rPr>
          <w:tab/>
        </w:r>
        <w:r w:rsidR="00D61F3F">
          <w:rPr>
            <w:noProof/>
            <w:webHidden/>
          </w:rPr>
          <w:fldChar w:fldCharType="begin"/>
        </w:r>
        <w:r w:rsidR="00D61F3F">
          <w:rPr>
            <w:noProof/>
            <w:webHidden/>
          </w:rPr>
          <w:instrText xml:space="preserve"> PAGEREF _Toc40791943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47468F84" w14:textId="53EDBD1E" w:rsidR="00D61F3F" w:rsidRDefault="004133C9">
      <w:pPr>
        <w:pStyle w:val="TOC2"/>
        <w:rPr>
          <w:rFonts w:eastAsiaTheme="minorEastAsia" w:cstheme="minorBidi"/>
          <w:b w:val="0"/>
          <w:bCs w:val="0"/>
          <w:noProof/>
          <w:sz w:val="22"/>
          <w:szCs w:val="22"/>
          <w:lang w:eastAsia="da-DK"/>
        </w:rPr>
      </w:pPr>
      <w:hyperlink w:anchor="_Toc40791944" w:history="1">
        <w:r w:rsidR="00D61F3F" w:rsidRPr="00B63E76">
          <w:rPr>
            <w:rStyle w:val="Hyperlink"/>
            <w:noProof/>
          </w:rPr>
          <w:t>2.3</w:t>
        </w:r>
        <w:r w:rsidR="00D61F3F">
          <w:rPr>
            <w:rFonts w:eastAsiaTheme="minorEastAsia" w:cstheme="minorBidi"/>
            <w:b w:val="0"/>
            <w:bCs w:val="0"/>
            <w:noProof/>
            <w:sz w:val="22"/>
            <w:szCs w:val="22"/>
            <w:lang w:eastAsia="da-DK"/>
          </w:rPr>
          <w:tab/>
        </w:r>
        <w:r w:rsidR="00D61F3F" w:rsidRPr="00B63E76">
          <w:rPr>
            <w:rStyle w:val="Hyperlink"/>
            <w:noProof/>
          </w:rPr>
          <w:t>Ammoniakemission fra gødningslager</w:t>
        </w:r>
        <w:r w:rsidR="00D61F3F">
          <w:rPr>
            <w:noProof/>
            <w:webHidden/>
          </w:rPr>
          <w:tab/>
        </w:r>
        <w:r w:rsidR="00D61F3F">
          <w:rPr>
            <w:noProof/>
            <w:webHidden/>
          </w:rPr>
          <w:fldChar w:fldCharType="begin"/>
        </w:r>
        <w:r w:rsidR="00D61F3F">
          <w:rPr>
            <w:noProof/>
            <w:webHidden/>
          </w:rPr>
          <w:instrText xml:space="preserve"> PAGEREF _Toc40791944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78FC91DE" w14:textId="53E54A90" w:rsidR="00D61F3F" w:rsidRDefault="004133C9">
      <w:pPr>
        <w:pStyle w:val="TOC3"/>
        <w:tabs>
          <w:tab w:val="left" w:pos="1719"/>
        </w:tabs>
        <w:rPr>
          <w:rFonts w:eastAsiaTheme="minorEastAsia" w:cstheme="minorBidi"/>
          <w:noProof/>
          <w:sz w:val="22"/>
          <w:szCs w:val="22"/>
          <w:lang w:eastAsia="da-DK"/>
        </w:rPr>
      </w:pPr>
      <w:hyperlink w:anchor="_Toc40791945" w:history="1">
        <w:r w:rsidR="00D61F3F" w:rsidRPr="00B63E76">
          <w:rPr>
            <w:rStyle w:val="Hyperlink"/>
            <w:noProof/>
          </w:rPr>
          <w:t>2.3.1</w:t>
        </w:r>
        <w:r w:rsidR="00D61F3F">
          <w:rPr>
            <w:rFonts w:eastAsiaTheme="minorEastAsia" w:cstheme="minorBidi"/>
            <w:noProof/>
            <w:sz w:val="22"/>
            <w:szCs w:val="22"/>
            <w:lang w:eastAsia="da-DK"/>
          </w:rPr>
          <w:tab/>
        </w:r>
        <w:r w:rsidR="00D61F3F" w:rsidRPr="00B63E76">
          <w:rPr>
            <w:rStyle w:val="Hyperlink"/>
            <w:noProof/>
          </w:rPr>
          <w:t>Ammoniakemission fra gødningsandel</w:t>
        </w:r>
        <w:r w:rsidR="00D61F3F">
          <w:rPr>
            <w:noProof/>
            <w:webHidden/>
          </w:rPr>
          <w:tab/>
        </w:r>
        <w:r w:rsidR="00D61F3F">
          <w:rPr>
            <w:noProof/>
            <w:webHidden/>
          </w:rPr>
          <w:fldChar w:fldCharType="begin"/>
        </w:r>
        <w:r w:rsidR="00D61F3F">
          <w:rPr>
            <w:noProof/>
            <w:webHidden/>
          </w:rPr>
          <w:instrText xml:space="preserve"> PAGEREF _Toc40791945 \h </w:instrText>
        </w:r>
        <w:r w:rsidR="00D61F3F">
          <w:rPr>
            <w:noProof/>
            <w:webHidden/>
          </w:rPr>
        </w:r>
        <w:r w:rsidR="00D61F3F">
          <w:rPr>
            <w:noProof/>
            <w:webHidden/>
          </w:rPr>
          <w:fldChar w:fldCharType="separate"/>
        </w:r>
        <w:r w:rsidR="00EF5E9B">
          <w:rPr>
            <w:noProof/>
            <w:webHidden/>
          </w:rPr>
          <w:t>6</w:t>
        </w:r>
        <w:r w:rsidR="00D61F3F">
          <w:rPr>
            <w:noProof/>
            <w:webHidden/>
          </w:rPr>
          <w:fldChar w:fldCharType="end"/>
        </w:r>
      </w:hyperlink>
    </w:p>
    <w:p w14:paraId="0C74E677" w14:textId="79DF25ED" w:rsidR="00D61F3F" w:rsidRDefault="004133C9">
      <w:pPr>
        <w:pStyle w:val="TOC3"/>
        <w:tabs>
          <w:tab w:val="left" w:pos="1719"/>
        </w:tabs>
        <w:rPr>
          <w:rFonts w:eastAsiaTheme="minorEastAsia" w:cstheme="minorBidi"/>
          <w:noProof/>
          <w:sz w:val="22"/>
          <w:szCs w:val="22"/>
          <w:lang w:eastAsia="da-DK"/>
        </w:rPr>
      </w:pPr>
      <w:hyperlink w:anchor="_Toc40791946" w:history="1">
        <w:r w:rsidR="00D61F3F" w:rsidRPr="00B63E76">
          <w:rPr>
            <w:rStyle w:val="Hyperlink"/>
            <w:noProof/>
          </w:rPr>
          <w:t>2.3.2</w:t>
        </w:r>
        <w:r w:rsidR="00D61F3F">
          <w:rPr>
            <w:rFonts w:eastAsiaTheme="minorEastAsia" w:cstheme="minorBidi"/>
            <w:noProof/>
            <w:sz w:val="22"/>
            <w:szCs w:val="22"/>
            <w:lang w:eastAsia="da-DK"/>
          </w:rPr>
          <w:tab/>
        </w:r>
        <w:r w:rsidR="00D61F3F" w:rsidRPr="00B63E76">
          <w:rPr>
            <w:rStyle w:val="Hyperlink"/>
            <w:noProof/>
          </w:rPr>
          <w:t>Ammoniakemission fra flydende gødningslager</w:t>
        </w:r>
        <w:r w:rsidR="00D61F3F">
          <w:rPr>
            <w:noProof/>
            <w:webHidden/>
          </w:rPr>
          <w:tab/>
        </w:r>
        <w:r w:rsidR="00D61F3F">
          <w:rPr>
            <w:noProof/>
            <w:webHidden/>
          </w:rPr>
          <w:fldChar w:fldCharType="begin"/>
        </w:r>
        <w:r w:rsidR="00D61F3F">
          <w:rPr>
            <w:noProof/>
            <w:webHidden/>
          </w:rPr>
          <w:instrText xml:space="preserve"> PAGEREF _Toc40791946 \h </w:instrText>
        </w:r>
        <w:r w:rsidR="00D61F3F">
          <w:rPr>
            <w:noProof/>
            <w:webHidden/>
          </w:rPr>
        </w:r>
        <w:r w:rsidR="00D61F3F">
          <w:rPr>
            <w:noProof/>
            <w:webHidden/>
          </w:rPr>
          <w:fldChar w:fldCharType="separate"/>
        </w:r>
        <w:r w:rsidR="00EF5E9B">
          <w:rPr>
            <w:noProof/>
            <w:webHidden/>
          </w:rPr>
          <w:t>7</w:t>
        </w:r>
        <w:r w:rsidR="00D61F3F">
          <w:rPr>
            <w:noProof/>
            <w:webHidden/>
          </w:rPr>
          <w:fldChar w:fldCharType="end"/>
        </w:r>
      </w:hyperlink>
    </w:p>
    <w:p w14:paraId="7BBA1D99" w14:textId="2D46513C" w:rsidR="00D61F3F" w:rsidRDefault="004133C9">
      <w:pPr>
        <w:pStyle w:val="TOC2"/>
        <w:rPr>
          <w:rFonts w:eastAsiaTheme="minorEastAsia" w:cstheme="minorBidi"/>
          <w:b w:val="0"/>
          <w:bCs w:val="0"/>
          <w:noProof/>
          <w:sz w:val="22"/>
          <w:szCs w:val="22"/>
          <w:lang w:eastAsia="da-DK"/>
        </w:rPr>
      </w:pPr>
      <w:hyperlink w:anchor="_Toc40791947" w:history="1">
        <w:r w:rsidR="00D61F3F" w:rsidRPr="00B63E76">
          <w:rPr>
            <w:rStyle w:val="Hyperlink"/>
            <w:noProof/>
          </w:rPr>
          <w:t>2.4</w:t>
        </w:r>
        <w:r w:rsidR="00D61F3F">
          <w:rPr>
            <w:rFonts w:eastAsiaTheme="minorEastAsia" w:cstheme="minorBidi"/>
            <w:b w:val="0"/>
            <w:bCs w:val="0"/>
            <w:noProof/>
            <w:sz w:val="22"/>
            <w:szCs w:val="22"/>
            <w:lang w:eastAsia="da-DK"/>
          </w:rPr>
          <w:tab/>
        </w:r>
        <w:r w:rsidR="00D61F3F" w:rsidRPr="00B63E76">
          <w:rPr>
            <w:rStyle w:val="Hyperlink"/>
            <w:noProof/>
          </w:rPr>
          <w:t>Usikkerheder</w:t>
        </w:r>
        <w:r w:rsidR="00D61F3F">
          <w:rPr>
            <w:noProof/>
            <w:webHidden/>
          </w:rPr>
          <w:tab/>
        </w:r>
        <w:r w:rsidR="00D61F3F">
          <w:rPr>
            <w:noProof/>
            <w:webHidden/>
          </w:rPr>
          <w:fldChar w:fldCharType="begin"/>
        </w:r>
        <w:r w:rsidR="00D61F3F">
          <w:rPr>
            <w:noProof/>
            <w:webHidden/>
          </w:rPr>
          <w:instrText xml:space="preserve"> PAGEREF _Toc40791947 \h </w:instrText>
        </w:r>
        <w:r w:rsidR="00D61F3F">
          <w:rPr>
            <w:noProof/>
            <w:webHidden/>
          </w:rPr>
        </w:r>
        <w:r w:rsidR="00D61F3F">
          <w:rPr>
            <w:noProof/>
            <w:webHidden/>
          </w:rPr>
          <w:fldChar w:fldCharType="separate"/>
        </w:r>
        <w:r w:rsidR="00EF5E9B">
          <w:rPr>
            <w:noProof/>
            <w:webHidden/>
          </w:rPr>
          <w:t>7</w:t>
        </w:r>
        <w:r w:rsidR="00D61F3F">
          <w:rPr>
            <w:noProof/>
            <w:webHidden/>
          </w:rPr>
          <w:fldChar w:fldCharType="end"/>
        </w:r>
      </w:hyperlink>
    </w:p>
    <w:p w14:paraId="2E0E6387" w14:textId="17866E53" w:rsidR="00D61F3F" w:rsidRDefault="004133C9">
      <w:pPr>
        <w:pStyle w:val="TOC3"/>
        <w:tabs>
          <w:tab w:val="left" w:pos="1719"/>
        </w:tabs>
        <w:rPr>
          <w:rFonts w:eastAsiaTheme="minorEastAsia" w:cstheme="minorBidi"/>
          <w:noProof/>
          <w:sz w:val="22"/>
          <w:szCs w:val="22"/>
          <w:lang w:eastAsia="da-DK"/>
        </w:rPr>
      </w:pPr>
      <w:hyperlink w:anchor="_Toc40791948" w:history="1">
        <w:r w:rsidR="00D61F3F" w:rsidRPr="00B63E76">
          <w:rPr>
            <w:rStyle w:val="Hyperlink"/>
            <w:noProof/>
          </w:rPr>
          <w:t>2.4.1</w:t>
        </w:r>
        <w:r w:rsidR="00D61F3F">
          <w:rPr>
            <w:rFonts w:eastAsiaTheme="minorEastAsia" w:cstheme="minorBidi"/>
            <w:noProof/>
            <w:sz w:val="22"/>
            <w:szCs w:val="22"/>
            <w:lang w:eastAsia="da-DK"/>
          </w:rPr>
          <w:tab/>
        </w:r>
        <w:r w:rsidR="00D61F3F" w:rsidRPr="00B63E76">
          <w:rPr>
            <w:rStyle w:val="Hyperlink"/>
            <w:noProof/>
          </w:rPr>
          <w:t>Cirkulære objekter</w:t>
        </w:r>
        <w:r w:rsidR="00D61F3F">
          <w:rPr>
            <w:noProof/>
            <w:webHidden/>
          </w:rPr>
          <w:tab/>
        </w:r>
        <w:r w:rsidR="00D61F3F">
          <w:rPr>
            <w:noProof/>
            <w:webHidden/>
          </w:rPr>
          <w:fldChar w:fldCharType="begin"/>
        </w:r>
        <w:r w:rsidR="00D61F3F">
          <w:rPr>
            <w:noProof/>
            <w:webHidden/>
          </w:rPr>
          <w:instrText xml:space="preserve"> PAGEREF _Toc40791948 \h </w:instrText>
        </w:r>
        <w:r w:rsidR="00D61F3F">
          <w:rPr>
            <w:noProof/>
            <w:webHidden/>
          </w:rPr>
        </w:r>
        <w:r w:rsidR="00D61F3F">
          <w:rPr>
            <w:noProof/>
            <w:webHidden/>
          </w:rPr>
          <w:fldChar w:fldCharType="separate"/>
        </w:r>
        <w:r w:rsidR="00EF5E9B">
          <w:rPr>
            <w:noProof/>
            <w:webHidden/>
          </w:rPr>
          <w:t>7</w:t>
        </w:r>
        <w:r w:rsidR="00D61F3F">
          <w:rPr>
            <w:noProof/>
            <w:webHidden/>
          </w:rPr>
          <w:fldChar w:fldCharType="end"/>
        </w:r>
      </w:hyperlink>
    </w:p>
    <w:p w14:paraId="790D1013" w14:textId="69E32405" w:rsidR="00D61F3F" w:rsidRDefault="004133C9">
      <w:pPr>
        <w:pStyle w:val="TOC2"/>
        <w:rPr>
          <w:rFonts w:eastAsiaTheme="minorEastAsia" w:cstheme="minorBidi"/>
          <w:b w:val="0"/>
          <w:bCs w:val="0"/>
          <w:noProof/>
          <w:sz w:val="22"/>
          <w:szCs w:val="22"/>
          <w:lang w:eastAsia="da-DK"/>
        </w:rPr>
      </w:pPr>
      <w:hyperlink w:anchor="_Toc40791949" w:history="1">
        <w:r w:rsidR="00D61F3F" w:rsidRPr="00B63E76">
          <w:rPr>
            <w:rStyle w:val="Hyperlink"/>
            <w:noProof/>
          </w:rPr>
          <w:t>2.5</w:t>
        </w:r>
        <w:r w:rsidR="00D61F3F">
          <w:rPr>
            <w:rFonts w:eastAsiaTheme="minorEastAsia" w:cstheme="minorBidi"/>
            <w:b w:val="0"/>
            <w:bCs w:val="0"/>
            <w:noProof/>
            <w:sz w:val="22"/>
            <w:szCs w:val="22"/>
            <w:lang w:eastAsia="da-DK"/>
          </w:rPr>
          <w:tab/>
        </w:r>
        <w:r w:rsidR="00D61F3F" w:rsidRPr="00B63E76">
          <w:rPr>
            <w:rStyle w:val="Hyperlink"/>
            <w:noProof/>
          </w:rPr>
          <w:t>Resultater</w:t>
        </w:r>
        <w:r w:rsidR="00D61F3F">
          <w:rPr>
            <w:noProof/>
            <w:webHidden/>
          </w:rPr>
          <w:tab/>
        </w:r>
        <w:r w:rsidR="00D61F3F">
          <w:rPr>
            <w:noProof/>
            <w:webHidden/>
          </w:rPr>
          <w:fldChar w:fldCharType="begin"/>
        </w:r>
        <w:r w:rsidR="00D61F3F">
          <w:rPr>
            <w:noProof/>
            <w:webHidden/>
          </w:rPr>
          <w:instrText xml:space="preserve"> PAGEREF _Toc40791949 \h </w:instrText>
        </w:r>
        <w:r w:rsidR="00D61F3F">
          <w:rPr>
            <w:noProof/>
            <w:webHidden/>
          </w:rPr>
        </w:r>
        <w:r w:rsidR="00D61F3F">
          <w:rPr>
            <w:noProof/>
            <w:webHidden/>
          </w:rPr>
          <w:fldChar w:fldCharType="separate"/>
        </w:r>
        <w:r w:rsidR="00EF5E9B">
          <w:rPr>
            <w:noProof/>
            <w:webHidden/>
          </w:rPr>
          <w:t>7</w:t>
        </w:r>
        <w:r w:rsidR="00D61F3F">
          <w:rPr>
            <w:noProof/>
            <w:webHidden/>
          </w:rPr>
          <w:fldChar w:fldCharType="end"/>
        </w:r>
      </w:hyperlink>
    </w:p>
    <w:p w14:paraId="052EA789" w14:textId="4EDFD66B" w:rsidR="00D61F3F" w:rsidRDefault="004133C9">
      <w:pPr>
        <w:pStyle w:val="TOC2"/>
        <w:rPr>
          <w:rFonts w:eastAsiaTheme="minorEastAsia" w:cstheme="minorBidi"/>
          <w:b w:val="0"/>
          <w:bCs w:val="0"/>
          <w:noProof/>
          <w:sz w:val="22"/>
          <w:szCs w:val="22"/>
          <w:lang w:eastAsia="da-DK"/>
        </w:rPr>
      </w:pPr>
      <w:hyperlink w:anchor="_Toc40791950" w:history="1">
        <w:r w:rsidR="00D61F3F" w:rsidRPr="00B63E76">
          <w:rPr>
            <w:rStyle w:val="Hyperlink"/>
            <w:noProof/>
          </w:rPr>
          <w:t>2.6</w:t>
        </w:r>
        <w:r w:rsidR="00D61F3F">
          <w:rPr>
            <w:rFonts w:eastAsiaTheme="minorEastAsia" w:cstheme="minorBidi"/>
            <w:b w:val="0"/>
            <w:bCs w:val="0"/>
            <w:noProof/>
            <w:sz w:val="22"/>
            <w:szCs w:val="22"/>
            <w:lang w:eastAsia="da-DK"/>
          </w:rPr>
          <w:tab/>
        </w:r>
        <w:r w:rsidR="00D61F3F" w:rsidRPr="00B63E76">
          <w:rPr>
            <w:rStyle w:val="Hyperlink"/>
            <w:noProof/>
          </w:rPr>
          <w:t>Vægtning af ammoniak til emissionspunkt</w:t>
        </w:r>
        <w:r w:rsidR="00D61F3F">
          <w:rPr>
            <w:noProof/>
            <w:webHidden/>
          </w:rPr>
          <w:tab/>
        </w:r>
        <w:r w:rsidR="00D61F3F">
          <w:rPr>
            <w:noProof/>
            <w:webHidden/>
          </w:rPr>
          <w:fldChar w:fldCharType="begin"/>
        </w:r>
        <w:r w:rsidR="00D61F3F">
          <w:rPr>
            <w:noProof/>
            <w:webHidden/>
          </w:rPr>
          <w:instrText xml:space="preserve"> PAGEREF _Toc40791950 \h </w:instrText>
        </w:r>
        <w:r w:rsidR="00D61F3F">
          <w:rPr>
            <w:noProof/>
            <w:webHidden/>
          </w:rPr>
        </w:r>
        <w:r w:rsidR="00D61F3F">
          <w:rPr>
            <w:noProof/>
            <w:webHidden/>
          </w:rPr>
          <w:fldChar w:fldCharType="separate"/>
        </w:r>
        <w:r w:rsidR="00EF5E9B">
          <w:rPr>
            <w:noProof/>
            <w:webHidden/>
          </w:rPr>
          <w:t>8</w:t>
        </w:r>
        <w:r w:rsidR="00D61F3F">
          <w:rPr>
            <w:noProof/>
            <w:webHidden/>
          </w:rPr>
          <w:fldChar w:fldCharType="end"/>
        </w:r>
      </w:hyperlink>
    </w:p>
    <w:p w14:paraId="69DDE558" w14:textId="66372FED" w:rsidR="00D61F3F" w:rsidRDefault="004133C9">
      <w:pPr>
        <w:pStyle w:val="TOC1"/>
        <w:rPr>
          <w:rFonts w:eastAsiaTheme="minorEastAsia" w:cstheme="minorBidi"/>
          <w:b w:val="0"/>
          <w:bCs w:val="0"/>
          <w:caps w:val="0"/>
          <w:noProof/>
          <w:sz w:val="22"/>
          <w:szCs w:val="22"/>
          <w:lang w:eastAsia="da-DK"/>
        </w:rPr>
      </w:pPr>
      <w:hyperlink w:anchor="_Toc40791951" w:history="1">
        <w:r w:rsidR="00D61F3F" w:rsidRPr="00B63E76">
          <w:rPr>
            <w:rStyle w:val="Hyperlink"/>
            <w:noProof/>
          </w:rPr>
          <w:t>3</w:t>
        </w:r>
        <w:r w:rsidR="00D61F3F">
          <w:rPr>
            <w:rFonts w:eastAsiaTheme="minorEastAsia" w:cstheme="minorBidi"/>
            <w:b w:val="0"/>
            <w:bCs w:val="0"/>
            <w:caps w:val="0"/>
            <w:noProof/>
            <w:sz w:val="22"/>
            <w:szCs w:val="22"/>
            <w:lang w:eastAsia="da-DK"/>
          </w:rPr>
          <w:tab/>
        </w:r>
        <w:r w:rsidR="00D61F3F" w:rsidRPr="00B63E76">
          <w:rPr>
            <w:rStyle w:val="Hyperlink"/>
            <w:noProof/>
          </w:rPr>
          <w:t>Batberegning</w:t>
        </w:r>
        <w:r w:rsidR="00D61F3F">
          <w:rPr>
            <w:noProof/>
            <w:webHidden/>
          </w:rPr>
          <w:tab/>
        </w:r>
        <w:r w:rsidR="00D61F3F">
          <w:rPr>
            <w:noProof/>
            <w:webHidden/>
          </w:rPr>
          <w:fldChar w:fldCharType="begin"/>
        </w:r>
        <w:r w:rsidR="00D61F3F">
          <w:rPr>
            <w:noProof/>
            <w:webHidden/>
          </w:rPr>
          <w:instrText xml:space="preserve"> PAGEREF _Toc40791951 \h </w:instrText>
        </w:r>
        <w:r w:rsidR="00D61F3F">
          <w:rPr>
            <w:noProof/>
            <w:webHidden/>
          </w:rPr>
        </w:r>
        <w:r w:rsidR="00D61F3F">
          <w:rPr>
            <w:noProof/>
            <w:webHidden/>
          </w:rPr>
          <w:fldChar w:fldCharType="separate"/>
        </w:r>
        <w:r w:rsidR="00EF5E9B">
          <w:rPr>
            <w:noProof/>
            <w:webHidden/>
          </w:rPr>
          <w:t>9</w:t>
        </w:r>
        <w:r w:rsidR="00D61F3F">
          <w:rPr>
            <w:noProof/>
            <w:webHidden/>
          </w:rPr>
          <w:fldChar w:fldCharType="end"/>
        </w:r>
      </w:hyperlink>
    </w:p>
    <w:p w14:paraId="00B4521D" w14:textId="11DE3294" w:rsidR="00D61F3F" w:rsidRDefault="004133C9">
      <w:pPr>
        <w:pStyle w:val="TOC2"/>
        <w:rPr>
          <w:rFonts w:eastAsiaTheme="minorEastAsia" w:cstheme="minorBidi"/>
          <w:b w:val="0"/>
          <w:bCs w:val="0"/>
          <w:noProof/>
          <w:sz w:val="22"/>
          <w:szCs w:val="22"/>
          <w:lang w:eastAsia="da-DK"/>
        </w:rPr>
      </w:pPr>
      <w:hyperlink w:anchor="_Toc40791952" w:history="1">
        <w:r w:rsidR="00D61F3F" w:rsidRPr="00B63E76">
          <w:rPr>
            <w:rStyle w:val="Hyperlink"/>
            <w:noProof/>
          </w:rPr>
          <w:t>3.1</w:t>
        </w:r>
        <w:r w:rsidR="00D61F3F">
          <w:rPr>
            <w:rFonts w:eastAsiaTheme="minorEastAsia" w:cstheme="minorBidi"/>
            <w:b w:val="0"/>
            <w:bCs w:val="0"/>
            <w:noProof/>
            <w:sz w:val="22"/>
            <w:szCs w:val="22"/>
            <w:lang w:eastAsia="da-DK"/>
          </w:rPr>
          <w:tab/>
        </w:r>
        <w:r w:rsidR="00D61F3F" w:rsidRPr="00B63E76">
          <w:rPr>
            <w:rStyle w:val="Hyperlink"/>
            <w:noProof/>
          </w:rPr>
          <w:t>Begreber</w:t>
        </w:r>
        <w:r w:rsidR="00D61F3F">
          <w:rPr>
            <w:noProof/>
            <w:webHidden/>
          </w:rPr>
          <w:tab/>
        </w:r>
        <w:r w:rsidR="00D61F3F">
          <w:rPr>
            <w:noProof/>
            <w:webHidden/>
          </w:rPr>
          <w:fldChar w:fldCharType="begin"/>
        </w:r>
        <w:r w:rsidR="00D61F3F">
          <w:rPr>
            <w:noProof/>
            <w:webHidden/>
          </w:rPr>
          <w:instrText xml:space="preserve"> PAGEREF _Toc40791952 \h </w:instrText>
        </w:r>
        <w:r w:rsidR="00D61F3F">
          <w:rPr>
            <w:noProof/>
            <w:webHidden/>
          </w:rPr>
        </w:r>
        <w:r w:rsidR="00D61F3F">
          <w:rPr>
            <w:noProof/>
            <w:webHidden/>
          </w:rPr>
          <w:fldChar w:fldCharType="separate"/>
        </w:r>
        <w:r w:rsidR="00EF5E9B">
          <w:rPr>
            <w:noProof/>
            <w:webHidden/>
          </w:rPr>
          <w:t>9</w:t>
        </w:r>
        <w:r w:rsidR="00D61F3F">
          <w:rPr>
            <w:noProof/>
            <w:webHidden/>
          </w:rPr>
          <w:fldChar w:fldCharType="end"/>
        </w:r>
      </w:hyperlink>
    </w:p>
    <w:p w14:paraId="20BEE0A7" w14:textId="300F4F35" w:rsidR="00D61F3F" w:rsidRDefault="004133C9">
      <w:pPr>
        <w:pStyle w:val="TOC2"/>
        <w:rPr>
          <w:rFonts w:eastAsiaTheme="minorEastAsia" w:cstheme="minorBidi"/>
          <w:b w:val="0"/>
          <w:bCs w:val="0"/>
          <w:noProof/>
          <w:sz w:val="22"/>
          <w:szCs w:val="22"/>
          <w:lang w:eastAsia="da-DK"/>
        </w:rPr>
      </w:pPr>
      <w:hyperlink w:anchor="_Toc40791953" w:history="1">
        <w:r w:rsidR="00D61F3F" w:rsidRPr="00B63E76">
          <w:rPr>
            <w:rStyle w:val="Hyperlink"/>
            <w:noProof/>
          </w:rPr>
          <w:t>3.2</w:t>
        </w:r>
        <w:r w:rsidR="00D61F3F">
          <w:rPr>
            <w:rFonts w:eastAsiaTheme="minorEastAsia" w:cstheme="minorBidi"/>
            <w:b w:val="0"/>
            <w:bCs w:val="0"/>
            <w:noProof/>
            <w:sz w:val="22"/>
            <w:szCs w:val="22"/>
            <w:lang w:eastAsia="da-DK"/>
          </w:rPr>
          <w:tab/>
        </w:r>
        <w:r w:rsidR="00D61F3F" w:rsidRPr="00B63E76">
          <w:rPr>
            <w:rStyle w:val="Hyperlink"/>
            <w:noProof/>
          </w:rPr>
          <w:t>BatHusdyrtype</w:t>
        </w:r>
        <w:r w:rsidR="00D61F3F">
          <w:rPr>
            <w:noProof/>
            <w:webHidden/>
          </w:rPr>
          <w:tab/>
        </w:r>
        <w:r w:rsidR="00D61F3F">
          <w:rPr>
            <w:noProof/>
            <w:webHidden/>
          </w:rPr>
          <w:fldChar w:fldCharType="begin"/>
        </w:r>
        <w:r w:rsidR="00D61F3F">
          <w:rPr>
            <w:noProof/>
            <w:webHidden/>
          </w:rPr>
          <w:instrText xml:space="preserve"> PAGEREF _Toc40791953 \h </w:instrText>
        </w:r>
        <w:r w:rsidR="00D61F3F">
          <w:rPr>
            <w:noProof/>
            <w:webHidden/>
          </w:rPr>
        </w:r>
        <w:r w:rsidR="00D61F3F">
          <w:rPr>
            <w:noProof/>
            <w:webHidden/>
          </w:rPr>
          <w:fldChar w:fldCharType="separate"/>
        </w:r>
        <w:r w:rsidR="00EF5E9B">
          <w:rPr>
            <w:noProof/>
            <w:webHidden/>
          </w:rPr>
          <w:t>9</w:t>
        </w:r>
        <w:r w:rsidR="00D61F3F">
          <w:rPr>
            <w:noProof/>
            <w:webHidden/>
          </w:rPr>
          <w:fldChar w:fldCharType="end"/>
        </w:r>
      </w:hyperlink>
    </w:p>
    <w:p w14:paraId="55BD3066" w14:textId="735C9BDD" w:rsidR="00D61F3F" w:rsidRDefault="004133C9">
      <w:pPr>
        <w:pStyle w:val="TOC2"/>
        <w:rPr>
          <w:rFonts w:eastAsiaTheme="minorEastAsia" w:cstheme="minorBidi"/>
          <w:b w:val="0"/>
          <w:bCs w:val="0"/>
          <w:noProof/>
          <w:sz w:val="22"/>
          <w:szCs w:val="22"/>
          <w:lang w:eastAsia="da-DK"/>
        </w:rPr>
      </w:pPr>
      <w:hyperlink w:anchor="_Toc40791954" w:history="1">
        <w:r w:rsidR="00D61F3F" w:rsidRPr="00B63E76">
          <w:rPr>
            <w:rStyle w:val="Hyperlink"/>
            <w:noProof/>
          </w:rPr>
          <w:t>3.3</w:t>
        </w:r>
        <w:r w:rsidR="00D61F3F">
          <w:rPr>
            <w:rFonts w:eastAsiaTheme="minorEastAsia" w:cstheme="minorBidi"/>
            <w:b w:val="0"/>
            <w:bCs w:val="0"/>
            <w:noProof/>
            <w:sz w:val="22"/>
            <w:szCs w:val="22"/>
            <w:lang w:eastAsia="da-DK"/>
          </w:rPr>
          <w:tab/>
        </w:r>
        <w:r w:rsidR="00D61F3F" w:rsidRPr="00B63E76">
          <w:rPr>
            <w:rStyle w:val="Hyperlink"/>
            <w:noProof/>
          </w:rPr>
          <w:t>Input</w:t>
        </w:r>
        <w:r w:rsidR="00D61F3F">
          <w:rPr>
            <w:noProof/>
            <w:webHidden/>
          </w:rPr>
          <w:tab/>
        </w:r>
        <w:r w:rsidR="00D61F3F">
          <w:rPr>
            <w:noProof/>
            <w:webHidden/>
          </w:rPr>
          <w:fldChar w:fldCharType="begin"/>
        </w:r>
        <w:r w:rsidR="00D61F3F">
          <w:rPr>
            <w:noProof/>
            <w:webHidden/>
          </w:rPr>
          <w:instrText xml:space="preserve"> PAGEREF _Toc40791954 \h </w:instrText>
        </w:r>
        <w:r w:rsidR="00D61F3F">
          <w:rPr>
            <w:noProof/>
            <w:webHidden/>
          </w:rPr>
        </w:r>
        <w:r w:rsidR="00D61F3F">
          <w:rPr>
            <w:noProof/>
            <w:webHidden/>
          </w:rPr>
          <w:fldChar w:fldCharType="separate"/>
        </w:r>
        <w:r w:rsidR="00EF5E9B">
          <w:rPr>
            <w:noProof/>
            <w:webHidden/>
          </w:rPr>
          <w:t>10</w:t>
        </w:r>
        <w:r w:rsidR="00D61F3F">
          <w:rPr>
            <w:noProof/>
            <w:webHidden/>
          </w:rPr>
          <w:fldChar w:fldCharType="end"/>
        </w:r>
      </w:hyperlink>
    </w:p>
    <w:p w14:paraId="55F69434" w14:textId="1398D5ED" w:rsidR="00D61F3F" w:rsidRDefault="004133C9">
      <w:pPr>
        <w:pStyle w:val="TOC3"/>
        <w:tabs>
          <w:tab w:val="left" w:pos="1719"/>
        </w:tabs>
        <w:rPr>
          <w:rFonts w:eastAsiaTheme="minorEastAsia" w:cstheme="minorBidi"/>
          <w:noProof/>
          <w:sz w:val="22"/>
          <w:szCs w:val="22"/>
          <w:lang w:eastAsia="da-DK"/>
        </w:rPr>
      </w:pPr>
      <w:hyperlink w:anchor="_Toc40791955" w:history="1">
        <w:r w:rsidR="00D61F3F" w:rsidRPr="00B63E76">
          <w:rPr>
            <w:rStyle w:val="Hyperlink"/>
            <w:noProof/>
          </w:rPr>
          <w:t>3.3.1</w:t>
        </w:r>
        <w:r w:rsidR="00D61F3F">
          <w:rPr>
            <w:rFonts w:eastAsiaTheme="minorEastAsia" w:cstheme="minorBidi"/>
            <w:noProof/>
            <w:sz w:val="22"/>
            <w:szCs w:val="22"/>
            <w:lang w:eastAsia="da-DK"/>
          </w:rPr>
          <w:tab/>
        </w:r>
        <w:r w:rsidR="00D61F3F" w:rsidRPr="00B63E76">
          <w:rPr>
            <w:rStyle w:val="Hyperlink"/>
            <w:noProof/>
          </w:rPr>
          <w:t>Type af IE brug</w:t>
        </w:r>
        <w:r w:rsidR="00D61F3F">
          <w:rPr>
            <w:noProof/>
            <w:webHidden/>
          </w:rPr>
          <w:tab/>
        </w:r>
        <w:r w:rsidR="00D61F3F">
          <w:rPr>
            <w:noProof/>
            <w:webHidden/>
          </w:rPr>
          <w:fldChar w:fldCharType="begin"/>
        </w:r>
        <w:r w:rsidR="00D61F3F">
          <w:rPr>
            <w:noProof/>
            <w:webHidden/>
          </w:rPr>
          <w:instrText xml:space="preserve"> PAGEREF _Toc40791955 \h </w:instrText>
        </w:r>
        <w:r w:rsidR="00D61F3F">
          <w:rPr>
            <w:noProof/>
            <w:webHidden/>
          </w:rPr>
        </w:r>
        <w:r w:rsidR="00D61F3F">
          <w:rPr>
            <w:noProof/>
            <w:webHidden/>
          </w:rPr>
          <w:fldChar w:fldCharType="separate"/>
        </w:r>
        <w:r w:rsidR="00EF5E9B">
          <w:rPr>
            <w:noProof/>
            <w:webHidden/>
          </w:rPr>
          <w:t>11</w:t>
        </w:r>
        <w:r w:rsidR="00D61F3F">
          <w:rPr>
            <w:noProof/>
            <w:webHidden/>
          </w:rPr>
          <w:fldChar w:fldCharType="end"/>
        </w:r>
      </w:hyperlink>
    </w:p>
    <w:p w14:paraId="6FA07AA3" w14:textId="6498D5EC" w:rsidR="00D61F3F" w:rsidRDefault="004133C9">
      <w:pPr>
        <w:pStyle w:val="TOC3"/>
        <w:tabs>
          <w:tab w:val="left" w:pos="1719"/>
        </w:tabs>
        <w:rPr>
          <w:rFonts w:eastAsiaTheme="minorEastAsia" w:cstheme="minorBidi"/>
          <w:noProof/>
          <w:sz w:val="22"/>
          <w:szCs w:val="22"/>
          <w:lang w:eastAsia="da-DK"/>
        </w:rPr>
      </w:pPr>
      <w:hyperlink w:anchor="_Toc40791956" w:history="1">
        <w:r w:rsidR="00D61F3F" w:rsidRPr="00B63E76">
          <w:rPr>
            <w:rStyle w:val="Hyperlink"/>
            <w:noProof/>
          </w:rPr>
          <w:t>3.3.2</w:t>
        </w:r>
        <w:r w:rsidR="00D61F3F">
          <w:rPr>
            <w:rFonts w:eastAsiaTheme="minorEastAsia" w:cstheme="minorBidi"/>
            <w:noProof/>
            <w:sz w:val="22"/>
            <w:szCs w:val="22"/>
            <w:lang w:eastAsia="da-DK"/>
          </w:rPr>
          <w:tab/>
        </w:r>
        <w:r w:rsidR="00D61F3F" w:rsidRPr="00B63E76">
          <w:rPr>
            <w:rStyle w:val="Hyperlink"/>
            <w:noProof/>
          </w:rPr>
          <w:t>BAT-klassifikation</w:t>
        </w:r>
        <w:r w:rsidR="00D61F3F">
          <w:rPr>
            <w:noProof/>
            <w:webHidden/>
          </w:rPr>
          <w:tab/>
        </w:r>
        <w:r w:rsidR="00D61F3F">
          <w:rPr>
            <w:noProof/>
            <w:webHidden/>
          </w:rPr>
          <w:fldChar w:fldCharType="begin"/>
        </w:r>
        <w:r w:rsidR="00D61F3F">
          <w:rPr>
            <w:noProof/>
            <w:webHidden/>
          </w:rPr>
          <w:instrText xml:space="preserve"> PAGEREF _Toc40791956 \h </w:instrText>
        </w:r>
        <w:r w:rsidR="00D61F3F">
          <w:rPr>
            <w:noProof/>
            <w:webHidden/>
          </w:rPr>
        </w:r>
        <w:r w:rsidR="00D61F3F">
          <w:rPr>
            <w:noProof/>
            <w:webHidden/>
          </w:rPr>
          <w:fldChar w:fldCharType="separate"/>
        </w:r>
        <w:r w:rsidR="00EF5E9B">
          <w:rPr>
            <w:noProof/>
            <w:webHidden/>
          </w:rPr>
          <w:t>11</w:t>
        </w:r>
        <w:r w:rsidR="00D61F3F">
          <w:rPr>
            <w:noProof/>
            <w:webHidden/>
          </w:rPr>
          <w:fldChar w:fldCharType="end"/>
        </w:r>
      </w:hyperlink>
    </w:p>
    <w:p w14:paraId="7A8DA0B1" w14:textId="6762CB63" w:rsidR="00D61F3F" w:rsidRDefault="004133C9">
      <w:pPr>
        <w:pStyle w:val="TOC2"/>
        <w:rPr>
          <w:rFonts w:eastAsiaTheme="minorEastAsia" w:cstheme="minorBidi"/>
          <w:b w:val="0"/>
          <w:bCs w:val="0"/>
          <w:noProof/>
          <w:sz w:val="22"/>
          <w:szCs w:val="22"/>
          <w:lang w:eastAsia="da-DK"/>
        </w:rPr>
      </w:pPr>
      <w:hyperlink w:anchor="_Toc40791957" w:history="1">
        <w:r w:rsidR="00D61F3F" w:rsidRPr="00B63E76">
          <w:rPr>
            <w:rStyle w:val="Hyperlink"/>
            <w:noProof/>
          </w:rPr>
          <w:t>3.4</w:t>
        </w:r>
        <w:r w:rsidR="00D61F3F">
          <w:rPr>
            <w:rFonts w:eastAsiaTheme="minorEastAsia" w:cstheme="minorBidi"/>
            <w:b w:val="0"/>
            <w:bCs w:val="0"/>
            <w:noProof/>
            <w:sz w:val="22"/>
            <w:szCs w:val="22"/>
            <w:lang w:eastAsia="da-DK"/>
          </w:rPr>
          <w:tab/>
        </w:r>
        <w:r w:rsidR="00D61F3F" w:rsidRPr="00B63E76">
          <w:rPr>
            <w:rStyle w:val="Hyperlink"/>
            <w:noProof/>
          </w:rPr>
          <w:t>Beregning</w:t>
        </w:r>
        <w:r w:rsidR="00D61F3F">
          <w:rPr>
            <w:noProof/>
            <w:webHidden/>
          </w:rPr>
          <w:tab/>
        </w:r>
        <w:r w:rsidR="00D61F3F">
          <w:rPr>
            <w:noProof/>
            <w:webHidden/>
          </w:rPr>
          <w:fldChar w:fldCharType="begin"/>
        </w:r>
        <w:r w:rsidR="00D61F3F">
          <w:rPr>
            <w:noProof/>
            <w:webHidden/>
          </w:rPr>
          <w:instrText xml:space="preserve"> PAGEREF _Toc40791957 \h </w:instrText>
        </w:r>
        <w:r w:rsidR="00D61F3F">
          <w:rPr>
            <w:noProof/>
            <w:webHidden/>
          </w:rPr>
        </w:r>
        <w:r w:rsidR="00D61F3F">
          <w:rPr>
            <w:noProof/>
            <w:webHidden/>
          </w:rPr>
          <w:fldChar w:fldCharType="separate"/>
        </w:r>
        <w:r w:rsidR="00EF5E9B">
          <w:rPr>
            <w:noProof/>
            <w:webHidden/>
          </w:rPr>
          <w:t>12</w:t>
        </w:r>
        <w:r w:rsidR="00D61F3F">
          <w:rPr>
            <w:noProof/>
            <w:webHidden/>
          </w:rPr>
          <w:fldChar w:fldCharType="end"/>
        </w:r>
      </w:hyperlink>
    </w:p>
    <w:p w14:paraId="265AB2A5" w14:textId="20A501F9" w:rsidR="00D61F3F" w:rsidRDefault="004133C9">
      <w:pPr>
        <w:pStyle w:val="TOC3"/>
        <w:tabs>
          <w:tab w:val="left" w:pos="1719"/>
        </w:tabs>
        <w:rPr>
          <w:rFonts w:eastAsiaTheme="minorEastAsia" w:cstheme="minorBidi"/>
          <w:noProof/>
          <w:sz w:val="22"/>
          <w:szCs w:val="22"/>
          <w:lang w:eastAsia="da-DK"/>
        </w:rPr>
      </w:pPr>
      <w:hyperlink w:anchor="_Toc40791958" w:history="1">
        <w:r w:rsidR="00D61F3F" w:rsidRPr="00B63E76">
          <w:rPr>
            <w:rStyle w:val="Hyperlink"/>
            <w:noProof/>
          </w:rPr>
          <w:t>3.4.1</w:t>
        </w:r>
        <w:r w:rsidR="00D61F3F">
          <w:rPr>
            <w:rFonts w:eastAsiaTheme="minorEastAsia" w:cstheme="minorBidi"/>
            <w:noProof/>
            <w:sz w:val="22"/>
            <w:szCs w:val="22"/>
            <w:lang w:eastAsia="da-DK"/>
          </w:rPr>
          <w:tab/>
        </w:r>
        <w:r w:rsidR="00D61F3F" w:rsidRPr="00B63E76">
          <w:rPr>
            <w:rStyle w:val="Hyperlink"/>
            <w:noProof/>
          </w:rPr>
          <w:t>BAT krav ved ny og eksisterende stald</w:t>
        </w:r>
        <w:r w:rsidR="00D61F3F">
          <w:rPr>
            <w:noProof/>
            <w:webHidden/>
          </w:rPr>
          <w:tab/>
        </w:r>
        <w:r w:rsidR="00D61F3F">
          <w:rPr>
            <w:noProof/>
            <w:webHidden/>
          </w:rPr>
          <w:fldChar w:fldCharType="begin"/>
        </w:r>
        <w:r w:rsidR="00D61F3F">
          <w:rPr>
            <w:noProof/>
            <w:webHidden/>
          </w:rPr>
          <w:instrText xml:space="preserve"> PAGEREF _Toc40791958 \h </w:instrText>
        </w:r>
        <w:r w:rsidR="00D61F3F">
          <w:rPr>
            <w:noProof/>
            <w:webHidden/>
          </w:rPr>
        </w:r>
        <w:r w:rsidR="00D61F3F">
          <w:rPr>
            <w:noProof/>
            <w:webHidden/>
          </w:rPr>
          <w:fldChar w:fldCharType="separate"/>
        </w:r>
        <w:r w:rsidR="00EF5E9B">
          <w:rPr>
            <w:noProof/>
            <w:webHidden/>
          </w:rPr>
          <w:t>13</w:t>
        </w:r>
        <w:r w:rsidR="00D61F3F">
          <w:rPr>
            <w:noProof/>
            <w:webHidden/>
          </w:rPr>
          <w:fldChar w:fldCharType="end"/>
        </w:r>
      </w:hyperlink>
    </w:p>
    <w:p w14:paraId="00841FAA" w14:textId="045B4B48" w:rsidR="00D61F3F" w:rsidRDefault="004133C9">
      <w:pPr>
        <w:pStyle w:val="TOC3"/>
        <w:tabs>
          <w:tab w:val="left" w:pos="1719"/>
        </w:tabs>
        <w:rPr>
          <w:rFonts w:eastAsiaTheme="minorEastAsia" w:cstheme="minorBidi"/>
          <w:noProof/>
          <w:sz w:val="22"/>
          <w:szCs w:val="22"/>
          <w:lang w:eastAsia="da-DK"/>
        </w:rPr>
      </w:pPr>
      <w:hyperlink w:anchor="_Toc40791959" w:history="1">
        <w:r w:rsidR="00D61F3F" w:rsidRPr="00B63E76">
          <w:rPr>
            <w:rStyle w:val="Hyperlink"/>
            <w:noProof/>
          </w:rPr>
          <w:t>3.4.2</w:t>
        </w:r>
        <w:r w:rsidR="00D61F3F">
          <w:rPr>
            <w:rFonts w:eastAsiaTheme="minorEastAsia" w:cstheme="minorBidi"/>
            <w:noProof/>
            <w:sz w:val="22"/>
            <w:szCs w:val="22"/>
            <w:lang w:eastAsia="da-DK"/>
          </w:rPr>
          <w:tab/>
        </w:r>
        <w:r w:rsidR="00D61F3F" w:rsidRPr="00B63E76">
          <w:rPr>
            <w:rStyle w:val="Hyperlink"/>
            <w:noProof/>
          </w:rPr>
          <w:t>Progressive BAT krav beregnes</w:t>
        </w:r>
        <w:r w:rsidR="00D61F3F">
          <w:rPr>
            <w:noProof/>
            <w:webHidden/>
          </w:rPr>
          <w:tab/>
        </w:r>
        <w:r w:rsidR="00D61F3F">
          <w:rPr>
            <w:noProof/>
            <w:webHidden/>
          </w:rPr>
          <w:fldChar w:fldCharType="begin"/>
        </w:r>
        <w:r w:rsidR="00D61F3F">
          <w:rPr>
            <w:noProof/>
            <w:webHidden/>
          </w:rPr>
          <w:instrText xml:space="preserve"> PAGEREF _Toc40791959 \h </w:instrText>
        </w:r>
        <w:r w:rsidR="00D61F3F">
          <w:rPr>
            <w:noProof/>
            <w:webHidden/>
          </w:rPr>
        </w:r>
        <w:r w:rsidR="00D61F3F">
          <w:rPr>
            <w:noProof/>
            <w:webHidden/>
          </w:rPr>
          <w:fldChar w:fldCharType="separate"/>
        </w:r>
        <w:r w:rsidR="00EF5E9B">
          <w:rPr>
            <w:noProof/>
            <w:webHidden/>
          </w:rPr>
          <w:t>13</w:t>
        </w:r>
        <w:r w:rsidR="00D61F3F">
          <w:rPr>
            <w:noProof/>
            <w:webHidden/>
          </w:rPr>
          <w:fldChar w:fldCharType="end"/>
        </w:r>
      </w:hyperlink>
    </w:p>
    <w:p w14:paraId="67BF6751" w14:textId="768CC336" w:rsidR="00D61F3F" w:rsidRDefault="004133C9">
      <w:pPr>
        <w:pStyle w:val="TOC3"/>
        <w:tabs>
          <w:tab w:val="left" w:pos="1719"/>
        </w:tabs>
        <w:rPr>
          <w:rFonts w:eastAsiaTheme="minorEastAsia" w:cstheme="minorBidi"/>
          <w:noProof/>
          <w:sz w:val="22"/>
          <w:szCs w:val="22"/>
          <w:lang w:eastAsia="da-DK"/>
        </w:rPr>
      </w:pPr>
      <w:hyperlink w:anchor="_Toc40791960" w:history="1">
        <w:r w:rsidR="00D61F3F" w:rsidRPr="00B63E76">
          <w:rPr>
            <w:rStyle w:val="Hyperlink"/>
            <w:noProof/>
          </w:rPr>
          <w:t>3.4.3</w:t>
        </w:r>
        <w:r w:rsidR="00D61F3F">
          <w:rPr>
            <w:rFonts w:eastAsiaTheme="minorEastAsia" w:cstheme="minorBidi"/>
            <w:noProof/>
            <w:sz w:val="22"/>
            <w:szCs w:val="22"/>
            <w:lang w:eastAsia="da-DK"/>
          </w:rPr>
          <w:tab/>
        </w:r>
        <w:r w:rsidR="00D61F3F" w:rsidRPr="00B63E76">
          <w:rPr>
            <w:rStyle w:val="Hyperlink"/>
            <w:noProof/>
          </w:rPr>
          <w:t>BAT krav for flexgrupper beregnes</w:t>
        </w:r>
        <w:r w:rsidR="00D61F3F">
          <w:rPr>
            <w:noProof/>
            <w:webHidden/>
          </w:rPr>
          <w:tab/>
        </w:r>
        <w:r w:rsidR="00D61F3F">
          <w:rPr>
            <w:noProof/>
            <w:webHidden/>
          </w:rPr>
          <w:fldChar w:fldCharType="begin"/>
        </w:r>
        <w:r w:rsidR="00D61F3F">
          <w:rPr>
            <w:noProof/>
            <w:webHidden/>
          </w:rPr>
          <w:instrText xml:space="preserve"> PAGEREF _Toc40791960 \h </w:instrText>
        </w:r>
        <w:r w:rsidR="00D61F3F">
          <w:rPr>
            <w:noProof/>
            <w:webHidden/>
          </w:rPr>
        </w:r>
        <w:r w:rsidR="00D61F3F">
          <w:rPr>
            <w:noProof/>
            <w:webHidden/>
          </w:rPr>
          <w:fldChar w:fldCharType="separate"/>
        </w:r>
        <w:r w:rsidR="00EF5E9B">
          <w:rPr>
            <w:noProof/>
            <w:webHidden/>
          </w:rPr>
          <w:t>14</w:t>
        </w:r>
        <w:r w:rsidR="00D61F3F">
          <w:rPr>
            <w:noProof/>
            <w:webHidden/>
          </w:rPr>
          <w:fldChar w:fldCharType="end"/>
        </w:r>
      </w:hyperlink>
    </w:p>
    <w:p w14:paraId="34EB6EDC" w14:textId="31B29A46" w:rsidR="00D61F3F" w:rsidRDefault="004133C9">
      <w:pPr>
        <w:pStyle w:val="TOC3"/>
        <w:tabs>
          <w:tab w:val="left" w:pos="1719"/>
        </w:tabs>
        <w:rPr>
          <w:rFonts w:eastAsiaTheme="minorEastAsia" w:cstheme="minorBidi"/>
          <w:noProof/>
          <w:sz w:val="22"/>
          <w:szCs w:val="22"/>
          <w:lang w:eastAsia="da-DK"/>
        </w:rPr>
      </w:pPr>
      <w:hyperlink w:anchor="_Toc40791961" w:history="1">
        <w:r w:rsidR="00D61F3F" w:rsidRPr="00B63E76">
          <w:rPr>
            <w:rStyle w:val="Hyperlink"/>
            <w:noProof/>
          </w:rPr>
          <w:t>3.4.4</w:t>
        </w:r>
        <w:r w:rsidR="00D61F3F">
          <w:rPr>
            <w:rFonts w:eastAsiaTheme="minorEastAsia" w:cstheme="minorBidi"/>
            <w:noProof/>
            <w:sz w:val="22"/>
            <w:szCs w:val="22"/>
            <w:lang w:eastAsia="da-DK"/>
          </w:rPr>
          <w:tab/>
        </w:r>
        <w:r w:rsidR="00D61F3F" w:rsidRPr="00B63E76">
          <w:rPr>
            <w:rStyle w:val="Hyperlink"/>
            <w:noProof/>
          </w:rPr>
          <w:t>Ammoniakemission for lagre og stalde beregnes</w:t>
        </w:r>
        <w:r w:rsidR="00D61F3F">
          <w:rPr>
            <w:noProof/>
            <w:webHidden/>
          </w:rPr>
          <w:tab/>
        </w:r>
        <w:r w:rsidR="00D61F3F">
          <w:rPr>
            <w:noProof/>
            <w:webHidden/>
          </w:rPr>
          <w:fldChar w:fldCharType="begin"/>
        </w:r>
        <w:r w:rsidR="00D61F3F">
          <w:rPr>
            <w:noProof/>
            <w:webHidden/>
          </w:rPr>
          <w:instrText xml:space="preserve"> PAGEREF _Toc40791961 \h </w:instrText>
        </w:r>
        <w:r w:rsidR="00D61F3F">
          <w:rPr>
            <w:noProof/>
            <w:webHidden/>
          </w:rPr>
        </w:r>
        <w:r w:rsidR="00D61F3F">
          <w:rPr>
            <w:noProof/>
            <w:webHidden/>
          </w:rPr>
          <w:fldChar w:fldCharType="separate"/>
        </w:r>
        <w:r w:rsidR="00EF5E9B">
          <w:rPr>
            <w:noProof/>
            <w:webHidden/>
          </w:rPr>
          <w:t>14</w:t>
        </w:r>
        <w:r w:rsidR="00D61F3F">
          <w:rPr>
            <w:noProof/>
            <w:webHidden/>
          </w:rPr>
          <w:fldChar w:fldCharType="end"/>
        </w:r>
      </w:hyperlink>
    </w:p>
    <w:p w14:paraId="4708CA75" w14:textId="1F44A34D" w:rsidR="00D61F3F" w:rsidRDefault="004133C9">
      <w:pPr>
        <w:pStyle w:val="TOC3"/>
        <w:tabs>
          <w:tab w:val="left" w:pos="1719"/>
        </w:tabs>
        <w:rPr>
          <w:rFonts w:eastAsiaTheme="minorEastAsia" w:cstheme="minorBidi"/>
          <w:noProof/>
          <w:sz w:val="22"/>
          <w:szCs w:val="22"/>
          <w:lang w:eastAsia="da-DK"/>
        </w:rPr>
      </w:pPr>
      <w:hyperlink w:anchor="_Toc40791962" w:history="1">
        <w:r w:rsidR="00D61F3F" w:rsidRPr="00B63E76">
          <w:rPr>
            <w:rStyle w:val="Hyperlink"/>
            <w:noProof/>
          </w:rPr>
          <w:t>3.4.5</w:t>
        </w:r>
        <w:r w:rsidR="00D61F3F">
          <w:rPr>
            <w:rFonts w:eastAsiaTheme="minorEastAsia" w:cstheme="minorBidi"/>
            <w:noProof/>
            <w:sz w:val="22"/>
            <w:szCs w:val="22"/>
            <w:lang w:eastAsia="da-DK"/>
          </w:rPr>
          <w:tab/>
        </w:r>
        <w:r w:rsidR="00D61F3F" w:rsidRPr="00B63E76">
          <w:rPr>
            <w:rStyle w:val="Hyperlink"/>
            <w:noProof/>
          </w:rPr>
          <w:t>BAT krav og vejledende ammoniaktab per produktionsareal beregnes</w:t>
        </w:r>
        <w:r w:rsidR="00D61F3F">
          <w:rPr>
            <w:noProof/>
            <w:webHidden/>
          </w:rPr>
          <w:tab/>
        </w:r>
        <w:r w:rsidR="00D61F3F">
          <w:rPr>
            <w:noProof/>
            <w:webHidden/>
          </w:rPr>
          <w:fldChar w:fldCharType="begin"/>
        </w:r>
        <w:r w:rsidR="00D61F3F">
          <w:rPr>
            <w:noProof/>
            <w:webHidden/>
          </w:rPr>
          <w:instrText xml:space="preserve"> PAGEREF _Toc40791962 \h </w:instrText>
        </w:r>
        <w:r w:rsidR="00D61F3F">
          <w:rPr>
            <w:noProof/>
            <w:webHidden/>
          </w:rPr>
        </w:r>
        <w:r w:rsidR="00D61F3F">
          <w:rPr>
            <w:noProof/>
            <w:webHidden/>
          </w:rPr>
          <w:fldChar w:fldCharType="separate"/>
        </w:r>
        <w:r w:rsidR="00EF5E9B">
          <w:rPr>
            <w:noProof/>
            <w:webHidden/>
          </w:rPr>
          <w:t>15</w:t>
        </w:r>
        <w:r w:rsidR="00D61F3F">
          <w:rPr>
            <w:noProof/>
            <w:webHidden/>
          </w:rPr>
          <w:fldChar w:fldCharType="end"/>
        </w:r>
      </w:hyperlink>
    </w:p>
    <w:p w14:paraId="374BD0DB" w14:textId="6BE9A462" w:rsidR="00D61F3F" w:rsidRDefault="004133C9">
      <w:pPr>
        <w:pStyle w:val="TOC3"/>
        <w:tabs>
          <w:tab w:val="left" w:pos="1719"/>
        </w:tabs>
        <w:rPr>
          <w:rFonts w:eastAsiaTheme="minorEastAsia" w:cstheme="minorBidi"/>
          <w:noProof/>
          <w:sz w:val="22"/>
          <w:szCs w:val="22"/>
          <w:lang w:eastAsia="da-DK"/>
        </w:rPr>
      </w:pPr>
      <w:hyperlink w:anchor="_Toc40791963" w:history="1">
        <w:r w:rsidR="00D61F3F" w:rsidRPr="00B63E76">
          <w:rPr>
            <w:rStyle w:val="Hyperlink"/>
            <w:noProof/>
          </w:rPr>
          <w:t>3.4.6</w:t>
        </w:r>
        <w:r w:rsidR="00D61F3F">
          <w:rPr>
            <w:rFonts w:eastAsiaTheme="minorEastAsia" w:cstheme="minorBidi"/>
            <w:noProof/>
            <w:sz w:val="22"/>
            <w:szCs w:val="22"/>
            <w:lang w:eastAsia="da-DK"/>
          </w:rPr>
          <w:tab/>
        </w:r>
        <w:r w:rsidR="00D61F3F" w:rsidRPr="00B63E76">
          <w:rPr>
            <w:rStyle w:val="Hyperlink"/>
            <w:noProof/>
          </w:rPr>
          <w:t>Særlige BAT regler</w:t>
        </w:r>
        <w:r w:rsidR="00D61F3F">
          <w:rPr>
            <w:noProof/>
            <w:webHidden/>
          </w:rPr>
          <w:tab/>
        </w:r>
        <w:r w:rsidR="00D61F3F">
          <w:rPr>
            <w:noProof/>
            <w:webHidden/>
          </w:rPr>
          <w:fldChar w:fldCharType="begin"/>
        </w:r>
        <w:r w:rsidR="00D61F3F">
          <w:rPr>
            <w:noProof/>
            <w:webHidden/>
          </w:rPr>
          <w:instrText xml:space="preserve"> PAGEREF _Toc40791963 \h </w:instrText>
        </w:r>
        <w:r w:rsidR="00D61F3F">
          <w:rPr>
            <w:noProof/>
            <w:webHidden/>
          </w:rPr>
        </w:r>
        <w:r w:rsidR="00D61F3F">
          <w:rPr>
            <w:noProof/>
            <w:webHidden/>
          </w:rPr>
          <w:fldChar w:fldCharType="separate"/>
        </w:r>
        <w:r w:rsidR="00EF5E9B">
          <w:rPr>
            <w:noProof/>
            <w:webHidden/>
          </w:rPr>
          <w:t>15</w:t>
        </w:r>
        <w:r w:rsidR="00D61F3F">
          <w:rPr>
            <w:noProof/>
            <w:webHidden/>
          </w:rPr>
          <w:fldChar w:fldCharType="end"/>
        </w:r>
      </w:hyperlink>
    </w:p>
    <w:p w14:paraId="7298400A" w14:textId="4ECE4D87" w:rsidR="00D61F3F" w:rsidRDefault="004133C9">
      <w:pPr>
        <w:pStyle w:val="TOC2"/>
        <w:rPr>
          <w:rFonts w:eastAsiaTheme="minorEastAsia" w:cstheme="minorBidi"/>
          <w:b w:val="0"/>
          <w:bCs w:val="0"/>
          <w:noProof/>
          <w:sz w:val="22"/>
          <w:szCs w:val="22"/>
          <w:lang w:eastAsia="da-DK"/>
        </w:rPr>
      </w:pPr>
      <w:hyperlink w:anchor="_Toc40791964" w:history="1">
        <w:r w:rsidR="00D61F3F" w:rsidRPr="00B63E76">
          <w:rPr>
            <w:rStyle w:val="Hyperlink"/>
            <w:noProof/>
          </w:rPr>
          <w:t>3.5</w:t>
        </w:r>
        <w:r w:rsidR="00D61F3F">
          <w:rPr>
            <w:rFonts w:eastAsiaTheme="minorEastAsia" w:cstheme="minorBidi"/>
            <w:b w:val="0"/>
            <w:bCs w:val="0"/>
            <w:noProof/>
            <w:sz w:val="22"/>
            <w:szCs w:val="22"/>
            <w:lang w:eastAsia="da-DK"/>
          </w:rPr>
          <w:tab/>
        </w:r>
        <w:r w:rsidR="00D61F3F" w:rsidRPr="00B63E76">
          <w:rPr>
            <w:rStyle w:val="Hyperlink"/>
            <w:noProof/>
          </w:rPr>
          <w:t>Resultater</w:t>
        </w:r>
        <w:r w:rsidR="00D61F3F">
          <w:rPr>
            <w:noProof/>
            <w:webHidden/>
          </w:rPr>
          <w:tab/>
        </w:r>
        <w:r w:rsidR="00D61F3F">
          <w:rPr>
            <w:noProof/>
            <w:webHidden/>
          </w:rPr>
          <w:fldChar w:fldCharType="begin"/>
        </w:r>
        <w:r w:rsidR="00D61F3F">
          <w:rPr>
            <w:noProof/>
            <w:webHidden/>
          </w:rPr>
          <w:instrText xml:space="preserve"> PAGEREF _Toc40791964 \h </w:instrText>
        </w:r>
        <w:r w:rsidR="00D61F3F">
          <w:rPr>
            <w:noProof/>
            <w:webHidden/>
          </w:rPr>
        </w:r>
        <w:r w:rsidR="00D61F3F">
          <w:rPr>
            <w:noProof/>
            <w:webHidden/>
          </w:rPr>
          <w:fldChar w:fldCharType="separate"/>
        </w:r>
        <w:r w:rsidR="00EF5E9B">
          <w:rPr>
            <w:noProof/>
            <w:webHidden/>
          </w:rPr>
          <w:t>18</w:t>
        </w:r>
        <w:r w:rsidR="00D61F3F">
          <w:rPr>
            <w:noProof/>
            <w:webHidden/>
          </w:rPr>
          <w:fldChar w:fldCharType="end"/>
        </w:r>
      </w:hyperlink>
    </w:p>
    <w:p w14:paraId="55DDC1B5" w14:textId="1CEA75F9" w:rsidR="00D61F3F" w:rsidRDefault="004133C9">
      <w:pPr>
        <w:pStyle w:val="TOC1"/>
        <w:rPr>
          <w:rFonts w:eastAsiaTheme="minorEastAsia" w:cstheme="minorBidi"/>
          <w:b w:val="0"/>
          <w:bCs w:val="0"/>
          <w:caps w:val="0"/>
          <w:noProof/>
          <w:sz w:val="22"/>
          <w:szCs w:val="22"/>
          <w:lang w:eastAsia="da-DK"/>
        </w:rPr>
      </w:pPr>
      <w:hyperlink w:anchor="_Toc40791965" w:history="1">
        <w:r w:rsidR="00D61F3F" w:rsidRPr="00B63E76">
          <w:rPr>
            <w:rStyle w:val="Hyperlink"/>
            <w:noProof/>
          </w:rPr>
          <w:t>4</w:t>
        </w:r>
        <w:r w:rsidR="00D61F3F">
          <w:rPr>
            <w:rFonts w:eastAsiaTheme="minorEastAsia" w:cstheme="minorBidi"/>
            <w:b w:val="0"/>
            <w:bCs w:val="0"/>
            <w:caps w:val="0"/>
            <w:noProof/>
            <w:sz w:val="22"/>
            <w:szCs w:val="22"/>
            <w:lang w:eastAsia="da-DK"/>
          </w:rPr>
          <w:tab/>
        </w:r>
        <w:r w:rsidR="00D61F3F" w:rsidRPr="00B63E76">
          <w:rPr>
            <w:rStyle w:val="Hyperlink"/>
            <w:noProof/>
          </w:rPr>
          <w:t>Ammoniakdepositionberegning</w:t>
        </w:r>
        <w:r w:rsidR="00D61F3F">
          <w:rPr>
            <w:noProof/>
            <w:webHidden/>
          </w:rPr>
          <w:tab/>
        </w:r>
        <w:r w:rsidR="00D61F3F">
          <w:rPr>
            <w:noProof/>
            <w:webHidden/>
          </w:rPr>
          <w:fldChar w:fldCharType="begin"/>
        </w:r>
        <w:r w:rsidR="00D61F3F">
          <w:rPr>
            <w:noProof/>
            <w:webHidden/>
          </w:rPr>
          <w:instrText xml:space="preserve"> PAGEREF _Toc40791965 \h </w:instrText>
        </w:r>
        <w:r w:rsidR="00D61F3F">
          <w:rPr>
            <w:noProof/>
            <w:webHidden/>
          </w:rPr>
        </w:r>
        <w:r w:rsidR="00D61F3F">
          <w:rPr>
            <w:noProof/>
            <w:webHidden/>
          </w:rPr>
          <w:fldChar w:fldCharType="separate"/>
        </w:r>
        <w:r w:rsidR="00EF5E9B">
          <w:rPr>
            <w:noProof/>
            <w:webHidden/>
          </w:rPr>
          <w:t>19</w:t>
        </w:r>
        <w:r w:rsidR="00D61F3F">
          <w:rPr>
            <w:noProof/>
            <w:webHidden/>
          </w:rPr>
          <w:fldChar w:fldCharType="end"/>
        </w:r>
      </w:hyperlink>
    </w:p>
    <w:p w14:paraId="375D232F" w14:textId="6D797DB1" w:rsidR="00D61F3F" w:rsidRDefault="004133C9">
      <w:pPr>
        <w:pStyle w:val="TOC2"/>
        <w:rPr>
          <w:rFonts w:eastAsiaTheme="minorEastAsia" w:cstheme="minorBidi"/>
          <w:b w:val="0"/>
          <w:bCs w:val="0"/>
          <w:noProof/>
          <w:sz w:val="22"/>
          <w:szCs w:val="22"/>
          <w:lang w:eastAsia="da-DK"/>
        </w:rPr>
      </w:pPr>
      <w:hyperlink w:anchor="_Toc40791966" w:history="1">
        <w:r w:rsidR="00D61F3F" w:rsidRPr="00B63E76">
          <w:rPr>
            <w:rStyle w:val="Hyperlink"/>
            <w:noProof/>
          </w:rPr>
          <w:t>4.1</w:t>
        </w:r>
        <w:r w:rsidR="00D61F3F">
          <w:rPr>
            <w:rFonts w:eastAsiaTheme="minorEastAsia" w:cstheme="minorBidi"/>
            <w:b w:val="0"/>
            <w:bCs w:val="0"/>
            <w:noProof/>
            <w:sz w:val="22"/>
            <w:szCs w:val="22"/>
            <w:lang w:eastAsia="da-DK"/>
          </w:rPr>
          <w:tab/>
        </w:r>
        <w:r w:rsidR="00D61F3F" w:rsidRPr="00B63E76">
          <w:rPr>
            <w:rStyle w:val="Hyperlink"/>
            <w:noProof/>
          </w:rPr>
          <w:t>Begreber</w:t>
        </w:r>
        <w:r w:rsidR="00D61F3F">
          <w:rPr>
            <w:noProof/>
            <w:webHidden/>
          </w:rPr>
          <w:tab/>
        </w:r>
        <w:r w:rsidR="00D61F3F">
          <w:rPr>
            <w:noProof/>
            <w:webHidden/>
          </w:rPr>
          <w:fldChar w:fldCharType="begin"/>
        </w:r>
        <w:r w:rsidR="00D61F3F">
          <w:rPr>
            <w:noProof/>
            <w:webHidden/>
          </w:rPr>
          <w:instrText xml:space="preserve"> PAGEREF _Toc40791966 \h </w:instrText>
        </w:r>
        <w:r w:rsidR="00D61F3F">
          <w:rPr>
            <w:noProof/>
            <w:webHidden/>
          </w:rPr>
        </w:r>
        <w:r w:rsidR="00D61F3F">
          <w:rPr>
            <w:noProof/>
            <w:webHidden/>
          </w:rPr>
          <w:fldChar w:fldCharType="separate"/>
        </w:r>
        <w:r w:rsidR="00EF5E9B">
          <w:rPr>
            <w:noProof/>
            <w:webHidden/>
          </w:rPr>
          <w:t>19</w:t>
        </w:r>
        <w:r w:rsidR="00D61F3F">
          <w:rPr>
            <w:noProof/>
            <w:webHidden/>
          </w:rPr>
          <w:fldChar w:fldCharType="end"/>
        </w:r>
      </w:hyperlink>
    </w:p>
    <w:p w14:paraId="0B1B812B" w14:textId="1630B7A4" w:rsidR="00D61F3F" w:rsidRDefault="004133C9">
      <w:pPr>
        <w:pStyle w:val="TOC2"/>
        <w:rPr>
          <w:rFonts w:eastAsiaTheme="minorEastAsia" w:cstheme="minorBidi"/>
          <w:b w:val="0"/>
          <w:bCs w:val="0"/>
          <w:noProof/>
          <w:sz w:val="22"/>
          <w:szCs w:val="22"/>
          <w:lang w:eastAsia="da-DK"/>
        </w:rPr>
      </w:pPr>
      <w:hyperlink w:anchor="_Toc40791967" w:history="1">
        <w:r w:rsidR="00D61F3F" w:rsidRPr="00B63E76">
          <w:rPr>
            <w:rStyle w:val="Hyperlink"/>
            <w:noProof/>
          </w:rPr>
          <w:t>4.2</w:t>
        </w:r>
        <w:r w:rsidR="00D61F3F">
          <w:rPr>
            <w:rFonts w:eastAsiaTheme="minorEastAsia" w:cstheme="minorBidi"/>
            <w:b w:val="0"/>
            <w:bCs w:val="0"/>
            <w:noProof/>
            <w:sz w:val="22"/>
            <w:szCs w:val="22"/>
            <w:lang w:eastAsia="da-DK"/>
          </w:rPr>
          <w:tab/>
        </w:r>
        <w:r w:rsidR="00D61F3F" w:rsidRPr="00B63E76">
          <w:rPr>
            <w:rStyle w:val="Hyperlink"/>
            <w:noProof/>
          </w:rPr>
          <w:t>Input</w:t>
        </w:r>
        <w:r w:rsidR="00D61F3F">
          <w:rPr>
            <w:noProof/>
            <w:webHidden/>
          </w:rPr>
          <w:tab/>
        </w:r>
        <w:r w:rsidR="00D61F3F">
          <w:rPr>
            <w:noProof/>
            <w:webHidden/>
          </w:rPr>
          <w:fldChar w:fldCharType="begin"/>
        </w:r>
        <w:r w:rsidR="00D61F3F">
          <w:rPr>
            <w:noProof/>
            <w:webHidden/>
          </w:rPr>
          <w:instrText xml:space="preserve"> PAGEREF _Toc40791967 \h </w:instrText>
        </w:r>
        <w:r w:rsidR="00D61F3F">
          <w:rPr>
            <w:noProof/>
            <w:webHidden/>
          </w:rPr>
        </w:r>
        <w:r w:rsidR="00D61F3F">
          <w:rPr>
            <w:noProof/>
            <w:webHidden/>
          </w:rPr>
          <w:fldChar w:fldCharType="separate"/>
        </w:r>
        <w:r w:rsidR="00EF5E9B">
          <w:rPr>
            <w:noProof/>
            <w:webHidden/>
          </w:rPr>
          <w:t>19</w:t>
        </w:r>
        <w:r w:rsidR="00D61F3F">
          <w:rPr>
            <w:noProof/>
            <w:webHidden/>
          </w:rPr>
          <w:fldChar w:fldCharType="end"/>
        </w:r>
      </w:hyperlink>
    </w:p>
    <w:p w14:paraId="3936FFDA" w14:textId="20AB4B86" w:rsidR="00D61F3F" w:rsidRDefault="004133C9">
      <w:pPr>
        <w:pStyle w:val="TOC2"/>
        <w:rPr>
          <w:rFonts w:eastAsiaTheme="minorEastAsia" w:cstheme="minorBidi"/>
          <w:b w:val="0"/>
          <w:bCs w:val="0"/>
          <w:noProof/>
          <w:sz w:val="22"/>
          <w:szCs w:val="22"/>
          <w:lang w:eastAsia="da-DK"/>
        </w:rPr>
      </w:pPr>
      <w:hyperlink w:anchor="_Toc40791968" w:history="1">
        <w:r w:rsidR="00D61F3F" w:rsidRPr="00B63E76">
          <w:rPr>
            <w:rStyle w:val="Hyperlink"/>
            <w:noProof/>
          </w:rPr>
          <w:t>4.3</w:t>
        </w:r>
        <w:r w:rsidR="00D61F3F">
          <w:rPr>
            <w:rFonts w:eastAsiaTheme="minorEastAsia" w:cstheme="minorBidi"/>
            <w:b w:val="0"/>
            <w:bCs w:val="0"/>
            <w:noProof/>
            <w:sz w:val="22"/>
            <w:szCs w:val="22"/>
            <w:lang w:eastAsia="da-DK"/>
          </w:rPr>
          <w:tab/>
        </w:r>
        <w:r w:rsidR="00D61F3F" w:rsidRPr="00B63E76">
          <w:rPr>
            <w:rStyle w:val="Hyperlink"/>
            <w:noProof/>
          </w:rPr>
          <w:t>Beregninger</w:t>
        </w:r>
        <w:r w:rsidR="00D61F3F">
          <w:rPr>
            <w:noProof/>
            <w:webHidden/>
          </w:rPr>
          <w:tab/>
        </w:r>
        <w:r w:rsidR="00D61F3F">
          <w:rPr>
            <w:noProof/>
            <w:webHidden/>
          </w:rPr>
          <w:fldChar w:fldCharType="begin"/>
        </w:r>
        <w:r w:rsidR="00D61F3F">
          <w:rPr>
            <w:noProof/>
            <w:webHidden/>
          </w:rPr>
          <w:instrText xml:space="preserve"> PAGEREF _Toc40791968 \h </w:instrText>
        </w:r>
        <w:r w:rsidR="00D61F3F">
          <w:rPr>
            <w:noProof/>
            <w:webHidden/>
          </w:rPr>
        </w:r>
        <w:r w:rsidR="00D61F3F">
          <w:rPr>
            <w:noProof/>
            <w:webHidden/>
          </w:rPr>
          <w:fldChar w:fldCharType="separate"/>
        </w:r>
        <w:r w:rsidR="00EF5E9B">
          <w:rPr>
            <w:noProof/>
            <w:webHidden/>
          </w:rPr>
          <w:t>20</w:t>
        </w:r>
        <w:r w:rsidR="00D61F3F">
          <w:rPr>
            <w:noProof/>
            <w:webHidden/>
          </w:rPr>
          <w:fldChar w:fldCharType="end"/>
        </w:r>
      </w:hyperlink>
    </w:p>
    <w:p w14:paraId="0E020EA3" w14:textId="2D530268" w:rsidR="00D61F3F" w:rsidRDefault="004133C9">
      <w:pPr>
        <w:pStyle w:val="TOC3"/>
        <w:tabs>
          <w:tab w:val="left" w:pos="1719"/>
        </w:tabs>
        <w:rPr>
          <w:rFonts w:eastAsiaTheme="minorEastAsia" w:cstheme="minorBidi"/>
          <w:noProof/>
          <w:sz w:val="22"/>
          <w:szCs w:val="22"/>
          <w:lang w:eastAsia="da-DK"/>
        </w:rPr>
      </w:pPr>
      <w:hyperlink w:anchor="_Toc40791969" w:history="1">
        <w:r w:rsidR="00D61F3F" w:rsidRPr="00B63E76">
          <w:rPr>
            <w:rStyle w:val="Hyperlink"/>
            <w:noProof/>
          </w:rPr>
          <w:t>4.3.1</w:t>
        </w:r>
        <w:r w:rsidR="00D61F3F">
          <w:rPr>
            <w:rFonts w:eastAsiaTheme="minorEastAsia" w:cstheme="minorBidi"/>
            <w:noProof/>
            <w:sz w:val="22"/>
            <w:szCs w:val="22"/>
            <w:lang w:eastAsia="da-DK"/>
          </w:rPr>
          <w:tab/>
        </w:r>
        <w:r w:rsidR="00D61F3F" w:rsidRPr="00B63E76">
          <w:rPr>
            <w:rStyle w:val="Hyperlink"/>
            <w:noProof/>
          </w:rPr>
          <w:t>Formel for beregning af ammoniakdeposition</w:t>
        </w:r>
        <w:r w:rsidR="00D61F3F">
          <w:rPr>
            <w:noProof/>
            <w:webHidden/>
          </w:rPr>
          <w:tab/>
        </w:r>
        <w:r w:rsidR="00D61F3F">
          <w:rPr>
            <w:noProof/>
            <w:webHidden/>
          </w:rPr>
          <w:fldChar w:fldCharType="begin"/>
        </w:r>
        <w:r w:rsidR="00D61F3F">
          <w:rPr>
            <w:noProof/>
            <w:webHidden/>
          </w:rPr>
          <w:instrText xml:space="preserve"> PAGEREF _Toc40791969 \h </w:instrText>
        </w:r>
        <w:r w:rsidR="00D61F3F">
          <w:rPr>
            <w:noProof/>
            <w:webHidden/>
          </w:rPr>
        </w:r>
        <w:r w:rsidR="00D61F3F">
          <w:rPr>
            <w:noProof/>
            <w:webHidden/>
          </w:rPr>
          <w:fldChar w:fldCharType="separate"/>
        </w:r>
        <w:r w:rsidR="00EF5E9B">
          <w:rPr>
            <w:noProof/>
            <w:webHidden/>
          </w:rPr>
          <w:t>20</w:t>
        </w:r>
        <w:r w:rsidR="00D61F3F">
          <w:rPr>
            <w:noProof/>
            <w:webHidden/>
          </w:rPr>
          <w:fldChar w:fldCharType="end"/>
        </w:r>
      </w:hyperlink>
    </w:p>
    <w:p w14:paraId="7FF83EC7" w14:textId="58BF0C49" w:rsidR="00D61F3F" w:rsidRDefault="004133C9">
      <w:pPr>
        <w:pStyle w:val="TOC3"/>
        <w:tabs>
          <w:tab w:val="left" w:pos="1719"/>
        </w:tabs>
        <w:rPr>
          <w:rFonts w:eastAsiaTheme="minorEastAsia" w:cstheme="minorBidi"/>
          <w:noProof/>
          <w:sz w:val="22"/>
          <w:szCs w:val="22"/>
          <w:lang w:eastAsia="da-DK"/>
        </w:rPr>
      </w:pPr>
      <w:hyperlink w:anchor="_Toc40791970" w:history="1">
        <w:r w:rsidR="00D61F3F" w:rsidRPr="00B63E76">
          <w:rPr>
            <w:rStyle w:val="Hyperlink"/>
            <w:noProof/>
          </w:rPr>
          <w:t>4.3.2</w:t>
        </w:r>
        <w:r w:rsidR="00D61F3F">
          <w:rPr>
            <w:rFonts w:eastAsiaTheme="minorEastAsia" w:cstheme="minorBidi"/>
            <w:noProof/>
            <w:sz w:val="22"/>
            <w:szCs w:val="22"/>
            <w:lang w:eastAsia="da-DK"/>
          </w:rPr>
          <w:tab/>
        </w:r>
        <w:r w:rsidR="00D61F3F" w:rsidRPr="00B63E76">
          <w:rPr>
            <w:rStyle w:val="Hyperlink"/>
            <w:noProof/>
          </w:rPr>
          <w:t>Beregning af emission</w:t>
        </w:r>
        <w:r w:rsidR="00D61F3F">
          <w:rPr>
            <w:noProof/>
            <w:webHidden/>
          </w:rPr>
          <w:tab/>
        </w:r>
        <w:r w:rsidR="00D61F3F">
          <w:rPr>
            <w:noProof/>
            <w:webHidden/>
          </w:rPr>
          <w:fldChar w:fldCharType="begin"/>
        </w:r>
        <w:r w:rsidR="00D61F3F">
          <w:rPr>
            <w:noProof/>
            <w:webHidden/>
          </w:rPr>
          <w:instrText xml:space="preserve"> PAGEREF _Toc40791970 \h </w:instrText>
        </w:r>
        <w:r w:rsidR="00D61F3F">
          <w:rPr>
            <w:noProof/>
            <w:webHidden/>
          </w:rPr>
        </w:r>
        <w:r w:rsidR="00D61F3F">
          <w:rPr>
            <w:noProof/>
            <w:webHidden/>
          </w:rPr>
          <w:fldChar w:fldCharType="separate"/>
        </w:r>
        <w:r w:rsidR="00EF5E9B">
          <w:rPr>
            <w:noProof/>
            <w:webHidden/>
          </w:rPr>
          <w:t>21</w:t>
        </w:r>
        <w:r w:rsidR="00D61F3F">
          <w:rPr>
            <w:noProof/>
            <w:webHidden/>
          </w:rPr>
          <w:fldChar w:fldCharType="end"/>
        </w:r>
      </w:hyperlink>
    </w:p>
    <w:p w14:paraId="718D6801" w14:textId="788532F6" w:rsidR="00D61F3F" w:rsidRDefault="004133C9">
      <w:pPr>
        <w:pStyle w:val="TOC3"/>
        <w:tabs>
          <w:tab w:val="left" w:pos="1719"/>
        </w:tabs>
        <w:rPr>
          <w:rFonts w:eastAsiaTheme="minorEastAsia" w:cstheme="minorBidi"/>
          <w:noProof/>
          <w:sz w:val="22"/>
          <w:szCs w:val="22"/>
          <w:lang w:eastAsia="da-DK"/>
        </w:rPr>
      </w:pPr>
      <w:hyperlink w:anchor="_Toc40791971" w:history="1">
        <w:r w:rsidR="00D61F3F" w:rsidRPr="00B63E76">
          <w:rPr>
            <w:rStyle w:val="Hyperlink"/>
            <w:noProof/>
          </w:rPr>
          <w:t>4.3.3</w:t>
        </w:r>
        <w:r w:rsidR="00D61F3F">
          <w:rPr>
            <w:rFonts w:eastAsiaTheme="minorEastAsia" w:cstheme="minorBidi"/>
            <w:noProof/>
            <w:sz w:val="22"/>
            <w:szCs w:val="22"/>
            <w:lang w:eastAsia="da-DK"/>
          </w:rPr>
          <w:tab/>
        </w:r>
        <w:r w:rsidR="00D61F3F" w:rsidRPr="00B63E76">
          <w:rPr>
            <w:rStyle w:val="Hyperlink"/>
            <w:noProof/>
          </w:rPr>
          <w:t>Beregning af standard deposition</w:t>
        </w:r>
        <w:r w:rsidR="00D61F3F">
          <w:rPr>
            <w:noProof/>
            <w:webHidden/>
          </w:rPr>
          <w:tab/>
        </w:r>
        <w:r w:rsidR="00D61F3F">
          <w:rPr>
            <w:noProof/>
            <w:webHidden/>
          </w:rPr>
          <w:fldChar w:fldCharType="begin"/>
        </w:r>
        <w:r w:rsidR="00D61F3F">
          <w:rPr>
            <w:noProof/>
            <w:webHidden/>
          </w:rPr>
          <w:instrText xml:space="preserve"> PAGEREF _Toc40791971 \h </w:instrText>
        </w:r>
        <w:r w:rsidR="00D61F3F">
          <w:rPr>
            <w:noProof/>
            <w:webHidden/>
          </w:rPr>
        </w:r>
        <w:r w:rsidR="00D61F3F">
          <w:rPr>
            <w:noProof/>
            <w:webHidden/>
          </w:rPr>
          <w:fldChar w:fldCharType="separate"/>
        </w:r>
        <w:r w:rsidR="00EF5E9B">
          <w:rPr>
            <w:noProof/>
            <w:webHidden/>
          </w:rPr>
          <w:t>21</w:t>
        </w:r>
        <w:r w:rsidR="00D61F3F">
          <w:rPr>
            <w:noProof/>
            <w:webHidden/>
          </w:rPr>
          <w:fldChar w:fldCharType="end"/>
        </w:r>
      </w:hyperlink>
    </w:p>
    <w:p w14:paraId="58DBD730" w14:textId="17649E6A" w:rsidR="00D61F3F" w:rsidRDefault="004133C9">
      <w:pPr>
        <w:pStyle w:val="TOC3"/>
        <w:tabs>
          <w:tab w:val="left" w:pos="1719"/>
        </w:tabs>
        <w:rPr>
          <w:rFonts w:eastAsiaTheme="minorEastAsia" w:cstheme="minorBidi"/>
          <w:noProof/>
          <w:sz w:val="22"/>
          <w:szCs w:val="22"/>
          <w:lang w:eastAsia="da-DK"/>
        </w:rPr>
      </w:pPr>
      <w:hyperlink w:anchor="_Toc40791972" w:history="1">
        <w:r w:rsidR="00D61F3F" w:rsidRPr="00B63E76">
          <w:rPr>
            <w:rStyle w:val="Hyperlink"/>
            <w:noProof/>
          </w:rPr>
          <w:t>4.3.4</w:t>
        </w:r>
        <w:r w:rsidR="00D61F3F">
          <w:rPr>
            <w:rFonts w:eastAsiaTheme="minorEastAsia" w:cstheme="minorBidi"/>
            <w:noProof/>
            <w:sz w:val="22"/>
            <w:szCs w:val="22"/>
            <w:lang w:eastAsia="da-DK"/>
          </w:rPr>
          <w:tab/>
        </w:r>
        <w:r w:rsidR="00D61F3F" w:rsidRPr="00B63E76">
          <w:rPr>
            <w:rStyle w:val="Hyperlink"/>
            <w:noProof/>
          </w:rPr>
          <w:t>Opslag af vindfrekvens</w:t>
        </w:r>
        <w:r w:rsidR="00D61F3F">
          <w:rPr>
            <w:noProof/>
            <w:webHidden/>
          </w:rPr>
          <w:tab/>
        </w:r>
        <w:r w:rsidR="00D61F3F">
          <w:rPr>
            <w:noProof/>
            <w:webHidden/>
          </w:rPr>
          <w:fldChar w:fldCharType="begin"/>
        </w:r>
        <w:r w:rsidR="00D61F3F">
          <w:rPr>
            <w:noProof/>
            <w:webHidden/>
          </w:rPr>
          <w:instrText xml:space="preserve"> PAGEREF _Toc40791972 \h </w:instrText>
        </w:r>
        <w:r w:rsidR="00D61F3F">
          <w:rPr>
            <w:noProof/>
            <w:webHidden/>
          </w:rPr>
        </w:r>
        <w:r w:rsidR="00D61F3F">
          <w:rPr>
            <w:noProof/>
            <w:webHidden/>
          </w:rPr>
          <w:fldChar w:fldCharType="separate"/>
        </w:r>
        <w:r w:rsidR="00EF5E9B">
          <w:rPr>
            <w:noProof/>
            <w:webHidden/>
          </w:rPr>
          <w:t>21</w:t>
        </w:r>
        <w:r w:rsidR="00D61F3F">
          <w:rPr>
            <w:noProof/>
            <w:webHidden/>
          </w:rPr>
          <w:fldChar w:fldCharType="end"/>
        </w:r>
      </w:hyperlink>
    </w:p>
    <w:p w14:paraId="04DB2AC7" w14:textId="59151B95" w:rsidR="00D61F3F" w:rsidRDefault="004133C9">
      <w:pPr>
        <w:pStyle w:val="TOC3"/>
        <w:tabs>
          <w:tab w:val="left" w:pos="1719"/>
        </w:tabs>
        <w:rPr>
          <w:rFonts w:eastAsiaTheme="minorEastAsia" w:cstheme="minorBidi"/>
          <w:noProof/>
          <w:sz w:val="22"/>
          <w:szCs w:val="22"/>
          <w:lang w:eastAsia="da-DK"/>
        </w:rPr>
      </w:pPr>
      <w:hyperlink w:anchor="_Toc40791973" w:history="1">
        <w:r w:rsidR="00D61F3F" w:rsidRPr="00B63E76">
          <w:rPr>
            <w:rStyle w:val="Hyperlink"/>
            <w:noProof/>
          </w:rPr>
          <w:t>4.3.5</w:t>
        </w:r>
        <w:r w:rsidR="00D61F3F">
          <w:rPr>
            <w:rFonts w:eastAsiaTheme="minorEastAsia" w:cstheme="minorBidi"/>
            <w:noProof/>
            <w:sz w:val="22"/>
            <w:szCs w:val="22"/>
            <w:lang w:eastAsia="da-DK"/>
          </w:rPr>
          <w:tab/>
        </w:r>
        <w:r w:rsidR="00D61F3F" w:rsidRPr="00B63E76">
          <w:rPr>
            <w:rStyle w:val="Hyperlink"/>
            <w:noProof/>
          </w:rPr>
          <w:t>Opslag af vindkorrektion</w:t>
        </w:r>
        <w:r w:rsidR="00D61F3F">
          <w:rPr>
            <w:noProof/>
            <w:webHidden/>
          </w:rPr>
          <w:tab/>
        </w:r>
        <w:r w:rsidR="00D61F3F">
          <w:rPr>
            <w:noProof/>
            <w:webHidden/>
          </w:rPr>
          <w:fldChar w:fldCharType="begin"/>
        </w:r>
        <w:r w:rsidR="00D61F3F">
          <w:rPr>
            <w:noProof/>
            <w:webHidden/>
          </w:rPr>
          <w:instrText xml:space="preserve"> PAGEREF _Toc40791973 \h </w:instrText>
        </w:r>
        <w:r w:rsidR="00D61F3F">
          <w:rPr>
            <w:noProof/>
            <w:webHidden/>
          </w:rPr>
        </w:r>
        <w:r w:rsidR="00D61F3F">
          <w:rPr>
            <w:noProof/>
            <w:webHidden/>
          </w:rPr>
          <w:fldChar w:fldCharType="separate"/>
        </w:r>
        <w:r w:rsidR="00EF5E9B">
          <w:rPr>
            <w:noProof/>
            <w:webHidden/>
          </w:rPr>
          <w:t>22</w:t>
        </w:r>
        <w:r w:rsidR="00D61F3F">
          <w:rPr>
            <w:noProof/>
            <w:webHidden/>
          </w:rPr>
          <w:fldChar w:fldCharType="end"/>
        </w:r>
      </w:hyperlink>
    </w:p>
    <w:p w14:paraId="6704BBB4" w14:textId="73C2AFC5" w:rsidR="00D61F3F" w:rsidRDefault="004133C9">
      <w:pPr>
        <w:pStyle w:val="TOC2"/>
        <w:rPr>
          <w:rFonts w:eastAsiaTheme="minorEastAsia" w:cstheme="minorBidi"/>
          <w:b w:val="0"/>
          <w:bCs w:val="0"/>
          <w:noProof/>
          <w:sz w:val="22"/>
          <w:szCs w:val="22"/>
          <w:lang w:eastAsia="da-DK"/>
        </w:rPr>
      </w:pPr>
      <w:hyperlink w:anchor="_Toc40791974" w:history="1">
        <w:r w:rsidR="00D61F3F" w:rsidRPr="00B63E76">
          <w:rPr>
            <w:rStyle w:val="Hyperlink"/>
            <w:noProof/>
          </w:rPr>
          <w:t>4.4</w:t>
        </w:r>
        <w:r w:rsidR="00D61F3F">
          <w:rPr>
            <w:rFonts w:eastAsiaTheme="minorEastAsia" w:cstheme="minorBidi"/>
            <w:b w:val="0"/>
            <w:bCs w:val="0"/>
            <w:noProof/>
            <w:sz w:val="22"/>
            <w:szCs w:val="22"/>
            <w:lang w:eastAsia="da-DK"/>
          </w:rPr>
          <w:tab/>
        </w:r>
        <w:r w:rsidR="00D61F3F" w:rsidRPr="00B63E76">
          <w:rPr>
            <w:rStyle w:val="Hyperlink"/>
            <w:noProof/>
          </w:rPr>
          <w:t>Resultater</w:t>
        </w:r>
        <w:r w:rsidR="00D61F3F">
          <w:rPr>
            <w:noProof/>
            <w:webHidden/>
          </w:rPr>
          <w:tab/>
        </w:r>
        <w:r w:rsidR="00D61F3F">
          <w:rPr>
            <w:noProof/>
            <w:webHidden/>
          </w:rPr>
          <w:fldChar w:fldCharType="begin"/>
        </w:r>
        <w:r w:rsidR="00D61F3F">
          <w:rPr>
            <w:noProof/>
            <w:webHidden/>
          </w:rPr>
          <w:instrText xml:space="preserve"> PAGEREF _Toc40791974 \h </w:instrText>
        </w:r>
        <w:r w:rsidR="00D61F3F">
          <w:rPr>
            <w:noProof/>
            <w:webHidden/>
          </w:rPr>
        </w:r>
        <w:r w:rsidR="00D61F3F">
          <w:rPr>
            <w:noProof/>
            <w:webHidden/>
          </w:rPr>
          <w:fldChar w:fldCharType="separate"/>
        </w:r>
        <w:r w:rsidR="00EF5E9B">
          <w:rPr>
            <w:noProof/>
            <w:webHidden/>
          </w:rPr>
          <w:t>22</w:t>
        </w:r>
        <w:r w:rsidR="00D61F3F">
          <w:rPr>
            <w:noProof/>
            <w:webHidden/>
          </w:rPr>
          <w:fldChar w:fldCharType="end"/>
        </w:r>
      </w:hyperlink>
    </w:p>
    <w:p w14:paraId="3BA1D70F" w14:textId="025EC039" w:rsidR="00D61F3F" w:rsidRDefault="004133C9">
      <w:pPr>
        <w:pStyle w:val="TOC1"/>
        <w:rPr>
          <w:rFonts w:eastAsiaTheme="minorEastAsia" w:cstheme="minorBidi"/>
          <w:b w:val="0"/>
          <w:bCs w:val="0"/>
          <w:caps w:val="0"/>
          <w:noProof/>
          <w:sz w:val="22"/>
          <w:szCs w:val="22"/>
          <w:lang w:eastAsia="da-DK"/>
        </w:rPr>
      </w:pPr>
      <w:hyperlink w:anchor="_Toc40791975" w:history="1">
        <w:r w:rsidR="00D61F3F" w:rsidRPr="00B63E76">
          <w:rPr>
            <w:rStyle w:val="Hyperlink"/>
            <w:noProof/>
          </w:rPr>
          <w:t>5</w:t>
        </w:r>
        <w:r w:rsidR="00D61F3F">
          <w:rPr>
            <w:rFonts w:eastAsiaTheme="minorEastAsia" w:cstheme="minorBidi"/>
            <w:b w:val="0"/>
            <w:bCs w:val="0"/>
            <w:caps w:val="0"/>
            <w:noProof/>
            <w:sz w:val="22"/>
            <w:szCs w:val="22"/>
            <w:lang w:eastAsia="da-DK"/>
          </w:rPr>
          <w:tab/>
        </w:r>
        <w:r w:rsidR="00D61F3F" w:rsidRPr="00B63E76">
          <w:rPr>
            <w:rStyle w:val="Hyperlink"/>
            <w:noProof/>
          </w:rPr>
          <w:t>Lugtberegning</w:t>
        </w:r>
        <w:r w:rsidR="00D61F3F">
          <w:rPr>
            <w:noProof/>
            <w:webHidden/>
          </w:rPr>
          <w:tab/>
        </w:r>
        <w:r w:rsidR="00D61F3F">
          <w:rPr>
            <w:noProof/>
            <w:webHidden/>
          </w:rPr>
          <w:fldChar w:fldCharType="begin"/>
        </w:r>
        <w:r w:rsidR="00D61F3F">
          <w:rPr>
            <w:noProof/>
            <w:webHidden/>
          </w:rPr>
          <w:instrText xml:space="preserve"> PAGEREF _Toc40791975 \h </w:instrText>
        </w:r>
        <w:r w:rsidR="00D61F3F">
          <w:rPr>
            <w:noProof/>
            <w:webHidden/>
          </w:rPr>
        </w:r>
        <w:r w:rsidR="00D61F3F">
          <w:rPr>
            <w:noProof/>
            <w:webHidden/>
          </w:rPr>
          <w:fldChar w:fldCharType="separate"/>
        </w:r>
        <w:r w:rsidR="00EF5E9B">
          <w:rPr>
            <w:noProof/>
            <w:webHidden/>
          </w:rPr>
          <w:t>23</w:t>
        </w:r>
        <w:r w:rsidR="00D61F3F">
          <w:rPr>
            <w:noProof/>
            <w:webHidden/>
          </w:rPr>
          <w:fldChar w:fldCharType="end"/>
        </w:r>
      </w:hyperlink>
    </w:p>
    <w:p w14:paraId="4AC43F27" w14:textId="07D62F96" w:rsidR="00D61F3F" w:rsidRDefault="004133C9">
      <w:pPr>
        <w:pStyle w:val="TOC2"/>
        <w:rPr>
          <w:rFonts w:eastAsiaTheme="minorEastAsia" w:cstheme="minorBidi"/>
          <w:b w:val="0"/>
          <w:bCs w:val="0"/>
          <w:noProof/>
          <w:sz w:val="22"/>
          <w:szCs w:val="22"/>
          <w:lang w:eastAsia="da-DK"/>
        </w:rPr>
      </w:pPr>
      <w:hyperlink w:anchor="_Toc40791976" w:history="1">
        <w:r w:rsidR="00D61F3F" w:rsidRPr="00B63E76">
          <w:rPr>
            <w:rStyle w:val="Hyperlink"/>
            <w:noProof/>
          </w:rPr>
          <w:t>5.1</w:t>
        </w:r>
        <w:r w:rsidR="00D61F3F">
          <w:rPr>
            <w:rFonts w:eastAsiaTheme="minorEastAsia" w:cstheme="minorBidi"/>
            <w:b w:val="0"/>
            <w:bCs w:val="0"/>
            <w:noProof/>
            <w:sz w:val="22"/>
            <w:szCs w:val="22"/>
            <w:lang w:eastAsia="da-DK"/>
          </w:rPr>
          <w:tab/>
        </w:r>
        <w:r w:rsidR="00D61F3F" w:rsidRPr="00B63E76">
          <w:rPr>
            <w:rStyle w:val="Hyperlink"/>
            <w:noProof/>
          </w:rPr>
          <w:t>Begreber</w:t>
        </w:r>
        <w:r w:rsidR="00D61F3F">
          <w:rPr>
            <w:noProof/>
            <w:webHidden/>
          </w:rPr>
          <w:tab/>
        </w:r>
        <w:r w:rsidR="00D61F3F">
          <w:rPr>
            <w:noProof/>
            <w:webHidden/>
          </w:rPr>
          <w:fldChar w:fldCharType="begin"/>
        </w:r>
        <w:r w:rsidR="00D61F3F">
          <w:rPr>
            <w:noProof/>
            <w:webHidden/>
          </w:rPr>
          <w:instrText xml:space="preserve"> PAGEREF _Toc40791976 \h </w:instrText>
        </w:r>
        <w:r w:rsidR="00D61F3F">
          <w:rPr>
            <w:noProof/>
            <w:webHidden/>
          </w:rPr>
        </w:r>
        <w:r w:rsidR="00D61F3F">
          <w:rPr>
            <w:noProof/>
            <w:webHidden/>
          </w:rPr>
          <w:fldChar w:fldCharType="separate"/>
        </w:r>
        <w:r w:rsidR="00EF5E9B">
          <w:rPr>
            <w:noProof/>
            <w:webHidden/>
          </w:rPr>
          <w:t>23</w:t>
        </w:r>
        <w:r w:rsidR="00D61F3F">
          <w:rPr>
            <w:noProof/>
            <w:webHidden/>
          </w:rPr>
          <w:fldChar w:fldCharType="end"/>
        </w:r>
      </w:hyperlink>
    </w:p>
    <w:p w14:paraId="65B799CD" w14:textId="0DC47625" w:rsidR="00D61F3F" w:rsidRDefault="004133C9">
      <w:pPr>
        <w:pStyle w:val="TOC2"/>
        <w:rPr>
          <w:rFonts w:eastAsiaTheme="minorEastAsia" w:cstheme="minorBidi"/>
          <w:b w:val="0"/>
          <w:bCs w:val="0"/>
          <w:noProof/>
          <w:sz w:val="22"/>
          <w:szCs w:val="22"/>
          <w:lang w:eastAsia="da-DK"/>
        </w:rPr>
      </w:pPr>
      <w:hyperlink w:anchor="_Toc40791977" w:history="1">
        <w:r w:rsidR="00D61F3F" w:rsidRPr="00B63E76">
          <w:rPr>
            <w:rStyle w:val="Hyperlink"/>
            <w:noProof/>
          </w:rPr>
          <w:t>5.2</w:t>
        </w:r>
        <w:r w:rsidR="00D61F3F">
          <w:rPr>
            <w:rFonts w:eastAsiaTheme="minorEastAsia" w:cstheme="minorBidi"/>
            <w:b w:val="0"/>
            <w:bCs w:val="0"/>
            <w:noProof/>
            <w:sz w:val="22"/>
            <w:szCs w:val="22"/>
            <w:lang w:eastAsia="da-DK"/>
          </w:rPr>
          <w:tab/>
        </w:r>
        <w:r w:rsidR="00D61F3F" w:rsidRPr="00B63E76">
          <w:rPr>
            <w:rStyle w:val="Hyperlink"/>
            <w:noProof/>
          </w:rPr>
          <w:t>Input &amp; Output</w:t>
        </w:r>
        <w:r w:rsidR="00D61F3F">
          <w:rPr>
            <w:noProof/>
            <w:webHidden/>
          </w:rPr>
          <w:tab/>
        </w:r>
        <w:r w:rsidR="00D61F3F">
          <w:rPr>
            <w:noProof/>
            <w:webHidden/>
          </w:rPr>
          <w:fldChar w:fldCharType="begin"/>
        </w:r>
        <w:r w:rsidR="00D61F3F">
          <w:rPr>
            <w:noProof/>
            <w:webHidden/>
          </w:rPr>
          <w:instrText xml:space="preserve"> PAGEREF _Toc40791977 \h </w:instrText>
        </w:r>
        <w:r w:rsidR="00D61F3F">
          <w:rPr>
            <w:noProof/>
            <w:webHidden/>
          </w:rPr>
        </w:r>
        <w:r w:rsidR="00D61F3F">
          <w:rPr>
            <w:noProof/>
            <w:webHidden/>
          </w:rPr>
          <w:fldChar w:fldCharType="separate"/>
        </w:r>
        <w:r w:rsidR="00EF5E9B">
          <w:rPr>
            <w:noProof/>
            <w:webHidden/>
          </w:rPr>
          <w:t>24</w:t>
        </w:r>
        <w:r w:rsidR="00D61F3F">
          <w:rPr>
            <w:noProof/>
            <w:webHidden/>
          </w:rPr>
          <w:fldChar w:fldCharType="end"/>
        </w:r>
      </w:hyperlink>
    </w:p>
    <w:p w14:paraId="4F94371F" w14:textId="78EE03CD" w:rsidR="00D61F3F" w:rsidRDefault="004133C9">
      <w:pPr>
        <w:pStyle w:val="TOC2"/>
        <w:rPr>
          <w:rFonts w:eastAsiaTheme="minorEastAsia" w:cstheme="minorBidi"/>
          <w:b w:val="0"/>
          <w:bCs w:val="0"/>
          <w:noProof/>
          <w:sz w:val="22"/>
          <w:szCs w:val="22"/>
          <w:lang w:eastAsia="da-DK"/>
        </w:rPr>
      </w:pPr>
      <w:hyperlink w:anchor="_Toc40791978" w:history="1">
        <w:r w:rsidR="00D61F3F" w:rsidRPr="00B63E76">
          <w:rPr>
            <w:rStyle w:val="Hyperlink"/>
            <w:noProof/>
          </w:rPr>
          <w:t>5.3</w:t>
        </w:r>
        <w:r w:rsidR="00D61F3F">
          <w:rPr>
            <w:rFonts w:eastAsiaTheme="minorEastAsia" w:cstheme="minorBidi"/>
            <w:b w:val="0"/>
            <w:bCs w:val="0"/>
            <w:noProof/>
            <w:sz w:val="22"/>
            <w:szCs w:val="22"/>
            <w:lang w:eastAsia="da-DK"/>
          </w:rPr>
          <w:tab/>
        </w:r>
        <w:r w:rsidR="00D61F3F" w:rsidRPr="00B63E76">
          <w:rPr>
            <w:rStyle w:val="Hyperlink"/>
            <w:noProof/>
          </w:rPr>
          <w:t>Beregning</w:t>
        </w:r>
        <w:r w:rsidR="00D61F3F">
          <w:rPr>
            <w:noProof/>
            <w:webHidden/>
          </w:rPr>
          <w:tab/>
        </w:r>
        <w:r w:rsidR="00D61F3F">
          <w:rPr>
            <w:noProof/>
            <w:webHidden/>
          </w:rPr>
          <w:fldChar w:fldCharType="begin"/>
        </w:r>
        <w:r w:rsidR="00D61F3F">
          <w:rPr>
            <w:noProof/>
            <w:webHidden/>
          </w:rPr>
          <w:instrText xml:space="preserve"> PAGEREF _Toc40791978 \h </w:instrText>
        </w:r>
        <w:r w:rsidR="00D61F3F">
          <w:rPr>
            <w:noProof/>
            <w:webHidden/>
          </w:rPr>
        </w:r>
        <w:r w:rsidR="00D61F3F">
          <w:rPr>
            <w:noProof/>
            <w:webHidden/>
          </w:rPr>
          <w:fldChar w:fldCharType="separate"/>
        </w:r>
        <w:r w:rsidR="00EF5E9B">
          <w:rPr>
            <w:noProof/>
            <w:webHidden/>
          </w:rPr>
          <w:t>25</w:t>
        </w:r>
        <w:r w:rsidR="00D61F3F">
          <w:rPr>
            <w:noProof/>
            <w:webHidden/>
          </w:rPr>
          <w:fldChar w:fldCharType="end"/>
        </w:r>
      </w:hyperlink>
    </w:p>
    <w:p w14:paraId="04137E73" w14:textId="4F4DF06C" w:rsidR="00D61F3F" w:rsidRDefault="004133C9">
      <w:pPr>
        <w:pStyle w:val="TOC3"/>
        <w:tabs>
          <w:tab w:val="left" w:pos="1719"/>
        </w:tabs>
        <w:rPr>
          <w:rFonts w:eastAsiaTheme="minorEastAsia" w:cstheme="minorBidi"/>
          <w:noProof/>
          <w:sz w:val="22"/>
          <w:szCs w:val="22"/>
          <w:lang w:eastAsia="da-DK"/>
        </w:rPr>
      </w:pPr>
      <w:hyperlink w:anchor="_Toc40791979" w:history="1">
        <w:r w:rsidR="00D61F3F" w:rsidRPr="00B63E76">
          <w:rPr>
            <w:rStyle w:val="Hyperlink"/>
            <w:noProof/>
          </w:rPr>
          <w:t>5.3.1</w:t>
        </w:r>
        <w:r w:rsidR="00D61F3F">
          <w:rPr>
            <w:rFonts w:eastAsiaTheme="minorEastAsia" w:cstheme="minorBidi"/>
            <w:noProof/>
            <w:sz w:val="22"/>
            <w:szCs w:val="22"/>
            <w:lang w:eastAsia="da-DK"/>
          </w:rPr>
          <w:tab/>
        </w:r>
        <w:r w:rsidR="00D61F3F" w:rsidRPr="00B63E76">
          <w:rPr>
            <w:rStyle w:val="Hyperlink"/>
            <w:noProof/>
          </w:rPr>
          <w:t>LE/OU pr. produktionsareal beregnes</w:t>
        </w:r>
        <w:r w:rsidR="00D61F3F">
          <w:rPr>
            <w:noProof/>
            <w:webHidden/>
          </w:rPr>
          <w:tab/>
        </w:r>
        <w:r w:rsidR="00D61F3F">
          <w:rPr>
            <w:noProof/>
            <w:webHidden/>
          </w:rPr>
          <w:fldChar w:fldCharType="begin"/>
        </w:r>
        <w:r w:rsidR="00D61F3F">
          <w:rPr>
            <w:noProof/>
            <w:webHidden/>
          </w:rPr>
          <w:instrText xml:space="preserve"> PAGEREF _Toc40791979 \h </w:instrText>
        </w:r>
        <w:r w:rsidR="00D61F3F">
          <w:rPr>
            <w:noProof/>
            <w:webHidden/>
          </w:rPr>
        </w:r>
        <w:r w:rsidR="00D61F3F">
          <w:rPr>
            <w:noProof/>
            <w:webHidden/>
          </w:rPr>
          <w:fldChar w:fldCharType="separate"/>
        </w:r>
        <w:r w:rsidR="00EF5E9B">
          <w:rPr>
            <w:noProof/>
            <w:webHidden/>
          </w:rPr>
          <w:t>25</w:t>
        </w:r>
        <w:r w:rsidR="00D61F3F">
          <w:rPr>
            <w:noProof/>
            <w:webHidden/>
          </w:rPr>
          <w:fldChar w:fldCharType="end"/>
        </w:r>
      </w:hyperlink>
    </w:p>
    <w:p w14:paraId="7AE6C19D" w14:textId="08B06AB6" w:rsidR="00D61F3F" w:rsidRDefault="004133C9">
      <w:pPr>
        <w:pStyle w:val="TOC3"/>
        <w:tabs>
          <w:tab w:val="left" w:pos="1719"/>
        </w:tabs>
        <w:rPr>
          <w:rFonts w:eastAsiaTheme="minorEastAsia" w:cstheme="minorBidi"/>
          <w:noProof/>
          <w:sz w:val="22"/>
          <w:szCs w:val="22"/>
          <w:lang w:eastAsia="da-DK"/>
        </w:rPr>
      </w:pPr>
      <w:hyperlink w:anchor="_Toc40791980" w:history="1">
        <w:r w:rsidR="00D61F3F" w:rsidRPr="00B63E76">
          <w:rPr>
            <w:rStyle w:val="Hyperlink"/>
            <w:noProof/>
          </w:rPr>
          <w:t>5.3.2</w:t>
        </w:r>
        <w:r w:rsidR="00D61F3F">
          <w:rPr>
            <w:rFonts w:eastAsiaTheme="minorEastAsia" w:cstheme="minorBidi"/>
            <w:noProof/>
            <w:sz w:val="22"/>
            <w:szCs w:val="22"/>
            <w:lang w:eastAsia="da-DK"/>
          </w:rPr>
          <w:tab/>
        </w:r>
        <w:r w:rsidR="00D61F3F" w:rsidRPr="00B63E76">
          <w:rPr>
            <w:rStyle w:val="Hyperlink"/>
            <w:noProof/>
          </w:rPr>
          <w:t>Geneafstand Beregnes</w:t>
        </w:r>
        <w:r w:rsidR="00D61F3F">
          <w:rPr>
            <w:noProof/>
            <w:webHidden/>
          </w:rPr>
          <w:tab/>
        </w:r>
        <w:r w:rsidR="00D61F3F">
          <w:rPr>
            <w:noProof/>
            <w:webHidden/>
          </w:rPr>
          <w:fldChar w:fldCharType="begin"/>
        </w:r>
        <w:r w:rsidR="00D61F3F">
          <w:rPr>
            <w:noProof/>
            <w:webHidden/>
          </w:rPr>
          <w:instrText xml:space="preserve"> PAGEREF _Toc40791980 \h </w:instrText>
        </w:r>
        <w:r w:rsidR="00D61F3F">
          <w:rPr>
            <w:noProof/>
            <w:webHidden/>
          </w:rPr>
        </w:r>
        <w:r w:rsidR="00D61F3F">
          <w:rPr>
            <w:noProof/>
            <w:webHidden/>
          </w:rPr>
          <w:fldChar w:fldCharType="separate"/>
        </w:r>
        <w:r w:rsidR="00EF5E9B">
          <w:rPr>
            <w:noProof/>
            <w:webHidden/>
          </w:rPr>
          <w:t>27</w:t>
        </w:r>
        <w:r w:rsidR="00D61F3F">
          <w:rPr>
            <w:noProof/>
            <w:webHidden/>
          </w:rPr>
          <w:fldChar w:fldCharType="end"/>
        </w:r>
      </w:hyperlink>
    </w:p>
    <w:p w14:paraId="019E9AF3" w14:textId="43AF44C8" w:rsidR="00D61F3F" w:rsidRDefault="004133C9">
      <w:pPr>
        <w:pStyle w:val="TOC3"/>
        <w:tabs>
          <w:tab w:val="left" w:pos="1719"/>
        </w:tabs>
        <w:rPr>
          <w:rFonts w:eastAsiaTheme="minorEastAsia" w:cstheme="minorBidi"/>
          <w:noProof/>
          <w:sz w:val="22"/>
          <w:szCs w:val="22"/>
          <w:lang w:eastAsia="da-DK"/>
        </w:rPr>
      </w:pPr>
      <w:hyperlink w:anchor="_Toc40791981" w:history="1">
        <w:r w:rsidR="00D61F3F" w:rsidRPr="00B63E76">
          <w:rPr>
            <w:rStyle w:val="Hyperlink"/>
            <w:noProof/>
          </w:rPr>
          <w:t>5.3.3</w:t>
        </w:r>
        <w:r w:rsidR="00D61F3F">
          <w:rPr>
            <w:rFonts w:eastAsiaTheme="minorEastAsia" w:cstheme="minorBidi"/>
            <w:noProof/>
            <w:sz w:val="22"/>
            <w:szCs w:val="22"/>
            <w:lang w:eastAsia="da-DK"/>
          </w:rPr>
          <w:tab/>
        </w:r>
        <w:r w:rsidR="00D61F3F" w:rsidRPr="00B63E76">
          <w:rPr>
            <w:rStyle w:val="Hyperlink"/>
            <w:noProof/>
          </w:rPr>
          <w:t>Vægtet Gennemsnitsafstand Beregnes</w:t>
        </w:r>
        <w:r w:rsidR="00D61F3F">
          <w:rPr>
            <w:noProof/>
            <w:webHidden/>
          </w:rPr>
          <w:tab/>
        </w:r>
        <w:r w:rsidR="00D61F3F">
          <w:rPr>
            <w:noProof/>
            <w:webHidden/>
          </w:rPr>
          <w:fldChar w:fldCharType="begin"/>
        </w:r>
        <w:r w:rsidR="00D61F3F">
          <w:rPr>
            <w:noProof/>
            <w:webHidden/>
          </w:rPr>
          <w:instrText xml:space="preserve"> PAGEREF _Toc40791981 \h </w:instrText>
        </w:r>
        <w:r w:rsidR="00D61F3F">
          <w:rPr>
            <w:noProof/>
            <w:webHidden/>
          </w:rPr>
        </w:r>
        <w:r w:rsidR="00D61F3F">
          <w:rPr>
            <w:noProof/>
            <w:webHidden/>
          </w:rPr>
          <w:fldChar w:fldCharType="separate"/>
        </w:r>
        <w:r w:rsidR="00EF5E9B">
          <w:rPr>
            <w:noProof/>
            <w:webHidden/>
          </w:rPr>
          <w:t>30</w:t>
        </w:r>
        <w:r w:rsidR="00D61F3F">
          <w:rPr>
            <w:noProof/>
            <w:webHidden/>
          </w:rPr>
          <w:fldChar w:fldCharType="end"/>
        </w:r>
      </w:hyperlink>
    </w:p>
    <w:p w14:paraId="3CAB19F2" w14:textId="12F1C7CD" w:rsidR="00D61F3F" w:rsidRDefault="004133C9">
      <w:pPr>
        <w:pStyle w:val="TOC3"/>
        <w:tabs>
          <w:tab w:val="left" w:pos="1719"/>
        </w:tabs>
        <w:rPr>
          <w:rFonts w:eastAsiaTheme="minorEastAsia" w:cstheme="minorBidi"/>
          <w:noProof/>
          <w:sz w:val="22"/>
          <w:szCs w:val="22"/>
          <w:lang w:eastAsia="da-DK"/>
        </w:rPr>
      </w:pPr>
      <w:hyperlink w:anchor="_Toc40791982" w:history="1">
        <w:r w:rsidR="00D61F3F" w:rsidRPr="00B63E76">
          <w:rPr>
            <w:rStyle w:val="Hyperlink"/>
            <w:noProof/>
          </w:rPr>
          <w:t>5.3.4</w:t>
        </w:r>
        <w:r w:rsidR="00D61F3F">
          <w:rPr>
            <w:rFonts w:eastAsiaTheme="minorEastAsia" w:cstheme="minorBidi"/>
            <w:noProof/>
            <w:sz w:val="22"/>
            <w:szCs w:val="22"/>
            <w:lang w:eastAsia="da-DK"/>
          </w:rPr>
          <w:tab/>
        </w:r>
        <w:r w:rsidR="00D61F3F" w:rsidRPr="00B63E76">
          <w:rPr>
            <w:rStyle w:val="Hyperlink"/>
            <w:noProof/>
          </w:rPr>
          <w:t>Overholdelse</w:t>
        </w:r>
        <w:r w:rsidR="00D61F3F">
          <w:rPr>
            <w:noProof/>
            <w:webHidden/>
          </w:rPr>
          <w:tab/>
        </w:r>
        <w:r w:rsidR="00D61F3F">
          <w:rPr>
            <w:noProof/>
            <w:webHidden/>
          </w:rPr>
          <w:fldChar w:fldCharType="begin"/>
        </w:r>
        <w:r w:rsidR="00D61F3F">
          <w:rPr>
            <w:noProof/>
            <w:webHidden/>
          </w:rPr>
          <w:instrText xml:space="preserve"> PAGEREF _Toc40791982 \h </w:instrText>
        </w:r>
        <w:r w:rsidR="00D61F3F">
          <w:rPr>
            <w:noProof/>
            <w:webHidden/>
          </w:rPr>
        </w:r>
        <w:r w:rsidR="00D61F3F">
          <w:rPr>
            <w:noProof/>
            <w:webHidden/>
          </w:rPr>
          <w:fldChar w:fldCharType="separate"/>
        </w:r>
        <w:r w:rsidR="00EF5E9B">
          <w:rPr>
            <w:noProof/>
            <w:webHidden/>
          </w:rPr>
          <w:t>30</w:t>
        </w:r>
        <w:r w:rsidR="00D61F3F">
          <w:rPr>
            <w:noProof/>
            <w:webHidden/>
          </w:rPr>
          <w:fldChar w:fldCharType="end"/>
        </w:r>
      </w:hyperlink>
    </w:p>
    <w:p w14:paraId="0B0F1F34" w14:textId="4F930AA5" w:rsidR="00D61F3F" w:rsidRDefault="004133C9">
      <w:pPr>
        <w:pStyle w:val="TOC3"/>
        <w:tabs>
          <w:tab w:val="left" w:pos="1719"/>
        </w:tabs>
        <w:rPr>
          <w:rFonts w:eastAsiaTheme="minorEastAsia" w:cstheme="minorBidi"/>
          <w:noProof/>
          <w:sz w:val="22"/>
          <w:szCs w:val="22"/>
          <w:lang w:eastAsia="da-DK"/>
        </w:rPr>
      </w:pPr>
      <w:hyperlink w:anchor="_Toc40791983" w:history="1">
        <w:r w:rsidR="00D61F3F" w:rsidRPr="00B63E76">
          <w:rPr>
            <w:rStyle w:val="Hyperlink"/>
            <w:noProof/>
          </w:rPr>
          <w:t>5.3.5</w:t>
        </w:r>
        <w:r w:rsidR="00D61F3F">
          <w:rPr>
            <w:rFonts w:eastAsiaTheme="minorEastAsia" w:cstheme="minorBidi"/>
            <w:noProof/>
            <w:sz w:val="22"/>
            <w:szCs w:val="22"/>
            <w:lang w:eastAsia="da-DK"/>
          </w:rPr>
          <w:tab/>
        </w:r>
        <w:r w:rsidR="00D61F3F" w:rsidRPr="00B63E76">
          <w:rPr>
            <w:rStyle w:val="Hyperlink"/>
            <w:noProof/>
          </w:rPr>
          <w:t>Dispensation</w:t>
        </w:r>
        <w:r w:rsidR="00D61F3F">
          <w:rPr>
            <w:noProof/>
            <w:webHidden/>
          </w:rPr>
          <w:tab/>
        </w:r>
        <w:r w:rsidR="00D61F3F">
          <w:rPr>
            <w:noProof/>
            <w:webHidden/>
          </w:rPr>
          <w:fldChar w:fldCharType="begin"/>
        </w:r>
        <w:r w:rsidR="00D61F3F">
          <w:rPr>
            <w:noProof/>
            <w:webHidden/>
          </w:rPr>
          <w:instrText xml:space="preserve"> PAGEREF _Toc40791983 \h </w:instrText>
        </w:r>
        <w:r w:rsidR="00D61F3F">
          <w:rPr>
            <w:noProof/>
            <w:webHidden/>
          </w:rPr>
        </w:r>
        <w:r w:rsidR="00D61F3F">
          <w:rPr>
            <w:noProof/>
            <w:webHidden/>
          </w:rPr>
          <w:fldChar w:fldCharType="separate"/>
        </w:r>
        <w:r w:rsidR="00EF5E9B">
          <w:rPr>
            <w:noProof/>
            <w:webHidden/>
          </w:rPr>
          <w:t>30</w:t>
        </w:r>
        <w:r w:rsidR="00D61F3F">
          <w:rPr>
            <w:noProof/>
            <w:webHidden/>
          </w:rPr>
          <w:fldChar w:fldCharType="end"/>
        </w:r>
      </w:hyperlink>
    </w:p>
    <w:p w14:paraId="5E2CB500" w14:textId="775DFBB3" w:rsidR="00D61F3F" w:rsidRDefault="004133C9">
      <w:pPr>
        <w:pStyle w:val="TOC2"/>
        <w:rPr>
          <w:rFonts w:eastAsiaTheme="minorEastAsia" w:cstheme="minorBidi"/>
          <w:b w:val="0"/>
          <w:bCs w:val="0"/>
          <w:noProof/>
          <w:sz w:val="22"/>
          <w:szCs w:val="22"/>
          <w:lang w:eastAsia="da-DK"/>
        </w:rPr>
      </w:pPr>
      <w:hyperlink w:anchor="_Toc40791984" w:history="1">
        <w:r w:rsidR="00D61F3F" w:rsidRPr="00B63E76">
          <w:rPr>
            <w:rStyle w:val="Hyperlink"/>
            <w:noProof/>
          </w:rPr>
          <w:t>5.4</w:t>
        </w:r>
        <w:r w:rsidR="00D61F3F">
          <w:rPr>
            <w:rFonts w:eastAsiaTheme="minorEastAsia" w:cstheme="minorBidi"/>
            <w:b w:val="0"/>
            <w:bCs w:val="0"/>
            <w:noProof/>
            <w:sz w:val="22"/>
            <w:szCs w:val="22"/>
            <w:lang w:eastAsia="da-DK"/>
          </w:rPr>
          <w:tab/>
        </w:r>
        <w:r w:rsidR="00D61F3F" w:rsidRPr="00B63E76">
          <w:rPr>
            <w:rStyle w:val="Hyperlink"/>
            <w:noProof/>
          </w:rPr>
          <w:t>Resultater</w:t>
        </w:r>
        <w:r w:rsidR="00D61F3F">
          <w:rPr>
            <w:noProof/>
            <w:webHidden/>
          </w:rPr>
          <w:tab/>
        </w:r>
        <w:r w:rsidR="00D61F3F">
          <w:rPr>
            <w:noProof/>
            <w:webHidden/>
          </w:rPr>
          <w:fldChar w:fldCharType="begin"/>
        </w:r>
        <w:r w:rsidR="00D61F3F">
          <w:rPr>
            <w:noProof/>
            <w:webHidden/>
          </w:rPr>
          <w:instrText xml:space="preserve"> PAGEREF _Toc40791984 \h </w:instrText>
        </w:r>
        <w:r w:rsidR="00D61F3F">
          <w:rPr>
            <w:noProof/>
            <w:webHidden/>
          </w:rPr>
        </w:r>
        <w:r w:rsidR="00D61F3F">
          <w:rPr>
            <w:noProof/>
            <w:webHidden/>
          </w:rPr>
          <w:fldChar w:fldCharType="separate"/>
        </w:r>
        <w:r w:rsidR="00EF5E9B">
          <w:rPr>
            <w:noProof/>
            <w:webHidden/>
          </w:rPr>
          <w:t>31</w:t>
        </w:r>
        <w:r w:rsidR="00D61F3F">
          <w:rPr>
            <w:noProof/>
            <w:webHidden/>
          </w:rPr>
          <w:fldChar w:fldCharType="end"/>
        </w:r>
      </w:hyperlink>
    </w:p>
    <w:p w14:paraId="0634F379" w14:textId="5EBCC9F6" w:rsidR="00432665" w:rsidRPr="000838A2" w:rsidRDefault="00A30CA5" w:rsidP="00432665">
      <w:pPr>
        <w:tabs>
          <w:tab w:val="left" w:pos="2835"/>
        </w:tabs>
        <w:rPr>
          <w:rFonts w:cs="Arial"/>
          <w:b/>
          <w:bCs/>
          <w:caps/>
          <w:szCs w:val="24"/>
        </w:rPr>
      </w:pPr>
      <w:r w:rsidRPr="000838A2">
        <w:rPr>
          <w:rFonts w:cs="Arial"/>
          <w:b/>
          <w:bCs/>
          <w:caps/>
          <w:szCs w:val="24"/>
        </w:rPr>
        <w:fldChar w:fldCharType="end"/>
      </w:r>
    </w:p>
    <w:p w14:paraId="0634F37A" w14:textId="77777777" w:rsidR="00432665" w:rsidRPr="000838A2" w:rsidRDefault="00A30CA5">
      <w:pPr>
        <w:rPr>
          <w:rFonts w:cs="Arial"/>
          <w:b/>
          <w:bCs/>
          <w:caps/>
          <w:szCs w:val="24"/>
        </w:rPr>
      </w:pPr>
      <w:r w:rsidRPr="000838A2">
        <w:rPr>
          <w:rFonts w:cs="Arial"/>
          <w:b/>
          <w:bCs/>
          <w:caps/>
          <w:szCs w:val="24"/>
        </w:rPr>
        <w:br w:type="page"/>
      </w:r>
    </w:p>
    <w:p w14:paraId="48CE6465" w14:textId="77777777" w:rsidR="00875393" w:rsidRDefault="00875393" w:rsidP="00875393">
      <w:pPr>
        <w:pStyle w:val="Heading1"/>
      </w:pPr>
      <w:bookmarkStart w:id="0" w:name="_Toc40791933"/>
      <w:r>
        <w:lastRenderedPageBreak/>
        <w:t>Indledning</w:t>
      </w:r>
      <w:bookmarkEnd w:id="0"/>
    </w:p>
    <w:p w14:paraId="30EE4734" w14:textId="77777777" w:rsidR="00875393" w:rsidRDefault="00875393" w:rsidP="00875393">
      <w:pPr>
        <w:pStyle w:val="Heading2"/>
      </w:pPr>
      <w:bookmarkStart w:id="1" w:name="_Toc40791934"/>
      <w:r>
        <w:t>Formål</w:t>
      </w:r>
      <w:bookmarkEnd w:id="1"/>
    </w:p>
    <w:p w14:paraId="12B83065" w14:textId="636D593C" w:rsidR="00875393" w:rsidRDefault="00875393" w:rsidP="00115146">
      <w:pPr>
        <w:pStyle w:val="BodyText"/>
      </w:pPr>
      <w:r>
        <w:t>Dette dokument beskriver designet af services udstillet af Husdyrgodk</w:t>
      </w:r>
      <w:r w:rsidR="00807B3E">
        <w:t>endelse.dk’s Beregningsservice.</w:t>
      </w:r>
      <w:r w:rsidR="0075705B">
        <w:t xml:space="preserve"> </w:t>
      </w:r>
      <w:r>
        <w:t>Dokumentet henvender sig primært til udviklere, som skal forstå designet og implementere løsningen.</w:t>
      </w:r>
    </w:p>
    <w:p w14:paraId="14683D18" w14:textId="65914111" w:rsidR="00C468B4" w:rsidRDefault="00C468B4" w:rsidP="00C468B4">
      <w:pPr>
        <w:pStyle w:val="Heading2"/>
      </w:pPr>
      <w:bookmarkStart w:id="2" w:name="_Toc40791935"/>
      <w:r>
        <w:t>Normtal</w:t>
      </w:r>
      <w:r w:rsidR="00AC3610">
        <w:t xml:space="preserve"> og </w:t>
      </w:r>
      <w:r>
        <w:t>versioner</w:t>
      </w:r>
      <w:bookmarkEnd w:id="2"/>
    </w:p>
    <w:p w14:paraId="17E93024" w14:textId="42D4BA6E" w:rsidR="00AC3610" w:rsidRDefault="00AC3610" w:rsidP="00C468B4">
      <w:pPr>
        <w:pStyle w:val="BodyText"/>
      </w:pPr>
      <w:r>
        <w:t>Følgende normtalssæt findes i databasen til Husdyrgodkendelse.dk’s Beregningsservice:</w:t>
      </w:r>
    </w:p>
    <w:p w14:paraId="7600DF7B" w14:textId="5754DD3D" w:rsidR="00AC3610" w:rsidRDefault="00AC3610" w:rsidP="00AC3610">
      <w:pPr>
        <w:pStyle w:val="BodyText"/>
        <w:numPr>
          <w:ilvl w:val="0"/>
          <w:numId w:val="46"/>
        </w:numPr>
      </w:pPr>
      <w:r>
        <w:t xml:space="preserve">Kvælstof normtal: Emissionsfaktorer for alle dyretype &amp; staldsystemer i løsningen. </w:t>
      </w:r>
    </w:p>
    <w:p w14:paraId="5FB9E441" w14:textId="655717DD" w:rsidR="00AC3610" w:rsidRDefault="00AC3610" w:rsidP="00AC3610">
      <w:pPr>
        <w:pStyle w:val="BodyText"/>
        <w:numPr>
          <w:ilvl w:val="0"/>
          <w:numId w:val="46"/>
        </w:numPr>
      </w:pPr>
      <w:r>
        <w:t>Lugt normtal: Lugtemissionsfaktorer for alle dyretype &amp; staldsystemer i løsningen.</w:t>
      </w:r>
    </w:p>
    <w:p w14:paraId="0584F4A7" w14:textId="7AB96DE3" w:rsidR="00AC3610" w:rsidRDefault="00AC3610" w:rsidP="00AC3610">
      <w:pPr>
        <w:pStyle w:val="BodyText"/>
        <w:numPr>
          <w:ilvl w:val="0"/>
          <w:numId w:val="46"/>
        </w:numPr>
      </w:pPr>
      <w:r>
        <w:t>BAT normtal: BAT-emissioner for alle dyretype &amp; staldsystemer i løsningen.</w:t>
      </w:r>
    </w:p>
    <w:p w14:paraId="40EAB088" w14:textId="552A93CB" w:rsidR="00AC3610" w:rsidRDefault="00AC3610" w:rsidP="00AC3610">
      <w:pPr>
        <w:pStyle w:val="BodyText"/>
        <w:numPr>
          <w:ilvl w:val="0"/>
          <w:numId w:val="46"/>
        </w:numPr>
      </w:pPr>
      <w:r>
        <w:t>lugt konstanter: Konstanter til beregning af lugtemission</w:t>
      </w:r>
      <w:r w:rsidR="001F127B">
        <w:t>.</w:t>
      </w:r>
    </w:p>
    <w:p w14:paraId="042A1BE1" w14:textId="0D82365E" w:rsidR="00AC3610" w:rsidRDefault="00AC3610" w:rsidP="00AC3610">
      <w:pPr>
        <w:pStyle w:val="BodyText"/>
        <w:numPr>
          <w:ilvl w:val="0"/>
          <w:numId w:val="46"/>
        </w:numPr>
      </w:pPr>
      <w:r>
        <w:t>lager normtal: Emissionsfaktorer for alle gødningstyper i løsningen</w:t>
      </w:r>
      <w:r w:rsidR="001F127B">
        <w:t>.</w:t>
      </w:r>
    </w:p>
    <w:p w14:paraId="1E0582AB" w14:textId="30317184" w:rsidR="00C468B4" w:rsidRDefault="00C468B4" w:rsidP="00C468B4">
      <w:pPr>
        <w:pStyle w:val="BodyText"/>
      </w:pPr>
      <w:r>
        <w:t xml:space="preserve">Der findes </w:t>
      </w:r>
      <w:r w:rsidR="00AC3610">
        <w:t>flere</w:t>
      </w:r>
      <w:r>
        <w:t xml:space="preserve"> versioner</w:t>
      </w:r>
      <w:r w:rsidR="00AC3610">
        <w:t>, hver med en virkningsdato,</w:t>
      </w:r>
      <w:r>
        <w:t xml:space="preserve"> </w:t>
      </w:r>
      <w:r w:rsidR="00AC3610">
        <w:t xml:space="preserve">af de forskellige </w:t>
      </w:r>
      <w:r>
        <w:t>normtal</w:t>
      </w:r>
      <w:r w:rsidR="00AC3610">
        <w:t>ssæt</w:t>
      </w:r>
      <w:r>
        <w:t>, og det normtalssæt der anvendes i en beregning, afhænger af skemaets indsendelsesdato.</w:t>
      </w:r>
    </w:p>
    <w:p w14:paraId="5ED63156" w14:textId="61934793" w:rsidR="00C468B4" w:rsidRDefault="00C468B4" w:rsidP="00C468B4">
      <w:pPr>
        <w:pStyle w:val="BodyText"/>
      </w:pPr>
      <w:r>
        <w:t>F.eks. findes der to normtalssæt med virkning fra:</w:t>
      </w:r>
    </w:p>
    <w:p w14:paraId="6A2DC737" w14:textId="090892E8" w:rsidR="00C468B4" w:rsidRDefault="00C468B4" w:rsidP="00C468B4">
      <w:pPr>
        <w:pStyle w:val="BodyText"/>
      </w:pPr>
      <w:r>
        <w:t>1/1 2017 (sæt 1) og 1/1 2018 (sæt 2)</w:t>
      </w:r>
    </w:p>
    <w:p w14:paraId="0F669730" w14:textId="7EF1760B" w:rsidR="00C468B4" w:rsidRDefault="00C468B4" w:rsidP="00C468B4">
      <w:pPr>
        <w:pStyle w:val="BodyText"/>
      </w:pPr>
      <w:r>
        <w:t>Foretages en beregning på et skema, der er indsendt d. 6/6 2017, anvendes sæt 1, mens et skema indsendt d. 6/6 2018, anvender sæt 2.</w:t>
      </w:r>
    </w:p>
    <w:p w14:paraId="1E0F8B6E" w14:textId="277E0E48" w:rsidR="00C468B4" w:rsidRPr="00C468B4" w:rsidRDefault="00C468B4" w:rsidP="00C468B4">
      <w:pPr>
        <w:pStyle w:val="BodyText"/>
      </w:pPr>
      <w:r>
        <w:t xml:space="preserve">Forud for alle beregninger hentes </w:t>
      </w:r>
      <w:r w:rsidR="00AC3610">
        <w:t xml:space="preserve">relevante </w:t>
      </w:r>
      <w:r>
        <w:t>normtal</w:t>
      </w:r>
      <w:r w:rsidR="00AC3610">
        <w:t>ssæt</w:t>
      </w:r>
      <w:r>
        <w:t xml:space="preserve"> på baggrund af indsendelsesdatoen, eller datoen for beregningens udførelse, hvis skemaet ikke er indsendt.</w:t>
      </w:r>
    </w:p>
    <w:p w14:paraId="1CCD0AC8" w14:textId="7267AE35" w:rsidR="00EA1B71" w:rsidRDefault="00EA1B71" w:rsidP="00875393">
      <w:pPr>
        <w:pStyle w:val="Heading1"/>
      </w:pPr>
      <w:bookmarkStart w:id="3" w:name="_Ref501707100"/>
      <w:bookmarkStart w:id="4" w:name="_Ref501707105"/>
      <w:bookmarkStart w:id="5" w:name="_Toc40791936"/>
      <w:r>
        <w:lastRenderedPageBreak/>
        <w:t>Ammoniakemission</w:t>
      </w:r>
      <w:r w:rsidR="007234E2">
        <w:t>s</w:t>
      </w:r>
      <w:r>
        <w:t>beregning</w:t>
      </w:r>
      <w:bookmarkEnd w:id="3"/>
      <w:bookmarkEnd w:id="4"/>
      <w:bookmarkEnd w:id="5"/>
    </w:p>
    <w:p w14:paraId="7F58F897" w14:textId="1D1B4BD0" w:rsidR="00444C13" w:rsidRPr="00444C13" w:rsidRDefault="00771E00" w:rsidP="000B2772">
      <w:pPr>
        <w:pStyle w:val="BodyText"/>
      </w:pPr>
      <w:r>
        <w:t>Dette afsnit indeholder designet af ammoniakemissionen fra husdyrbruget.</w:t>
      </w:r>
    </w:p>
    <w:p w14:paraId="073DD5BE" w14:textId="300860DA" w:rsidR="00771E00" w:rsidRDefault="00771E00" w:rsidP="00771E00">
      <w:pPr>
        <w:pStyle w:val="Heading2"/>
      </w:pPr>
      <w:bookmarkStart w:id="6" w:name="_Toc40791937"/>
      <w:r>
        <w:t>Begreber</w:t>
      </w:r>
      <w:bookmarkEnd w:id="6"/>
    </w:p>
    <w:p w14:paraId="1BA1FA34" w14:textId="6007AC6A" w:rsidR="00771E00" w:rsidRDefault="0007784D" w:rsidP="00771E00">
      <w:pPr>
        <w:pStyle w:val="BodyText"/>
      </w:pPr>
      <w:r>
        <w:t>Her beskrives de begreber som anvendes i ammoniakemission</w:t>
      </w:r>
      <w:r w:rsidR="00DE410C">
        <w:t>s</w:t>
      </w:r>
      <w:r>
        <w:t>beregning.</w:t>
      </w:r>
    </w:p>
    <w:tbl>
      <w:tblPr>
        <w:tblStyle w:val="TableGrid"/>
        <w:tblW w:w="0" w:type="auto"/>
        <w:tblLook w:val="04A0" w:firstRow="1" w:lastRow="0" w:firstColumn="1" w:lastColumn="0" w:noHBand="0" w:noVBand="1"/>
      </w:tblPr>
      <w:tblGrid>
        <w:gridCol w:w="1980"/>
        <w:gridCol w:w="7364"/>
      </w:tblGrid>
      <w:tr w:rsidR="0007784D" w14:paraId="61FEC195" w14:textId="77777777" w:rsidTr="00472ED5">
        <w:trPr>
          <w:cnfStyle w:val="100000000000" w:firstRow="1" w:lastRow="0" w:firstColumn="0" w:lastColumn="0" w:oddVBand="0" w:evenVBand="0" w:oddHBand="0" w:evenHBand="0" w:firstRowFirstColumn="0" w:firstRowLastColumn="0" w:lastRowFirstColumn="0" w:lastRowLastColumn="0"/>
        </w:trPr>
        <w:tc>
          <w:tcPr>
            <w:tcW w:w="1980" w:type="dxa"/>
          </w:tcPr>
          <w:p w14:paraId="3D797288" w14:textId="77777777" w:rsidR="0007784D" w:rsidRDefault="0007784D" w:rsidP="00472ED5">
            <w:pPr>
              <w:pStyle w:val="BodyText"/>
            </w:pPr>
            <w:r>
              <w:t>Begreb</w:t>
            </w:r>
          </w:p>
        </w:tc>
        <w:tc>
          <w:tcPr>
            <w:tcW w:w="7364" w:type="dxa"/>
          </w:tcPr>
          <w:p w14:paraId="772BAFA8" w14:textId="77777777" w:rsidR="0007784D" w:rsidRDefault="0007784D" w:rsidP="00472ED5">
            <w:pPr>
              <w:pStyle w:val="BodyText"/>
            </w:pPr>
            <w:r>
              <w:t>Beskrivelse</w:t>
            </w:r>
          </w:p>
        </w:tc>
      </w:tr>
      <w:tr w:rsidR="0007784D" w14:paraId="316DEA50" w14:textId="77777777" w:rsidTr="00472ED5">
        <w:tc>
          <w:tcPr>
            <w:tcW w:w="1980" w:type="dxa"/>
          </w:tcPr>
          <w:p w14:paraId="05554D38" w14:textId="45A784F3" w:rsidR="0007784D" w:rsidRDefault="0007784D" w:rsidP="00472ED5">
            <w:pPr>
              <w:pStyle w:val="BodyText"/>
            </w:pPr>
            <w:r>
              <w:t>Ammoniakemission</w:t>
            </w:r>
          </w:p>
        </w:tc>
        <w:tc>
          <w:tcPr>
            <w:tcW w:w="7364" w:type="dxa"/>
          </w:tcPr>
          <w:p w14:paraId="348019E3" w14:textId="28161C07" w:rsidR="0007784D" w:rsidRDefault="000B2772" w:rsidP="00472ED5">
            <w:pPr>
              <w:pStyle w:val="BodyText"/>
            </w:pPr>
            <w:r>
              <w:t>Ammoni</w:t>
            </w:r>
            <w:r w:rsidR="00444C13">
              <w:t>a</w:t>
            </w:r>
            <w:r>
              <w:t>kemission fra givent produktionsareal</w:t>
            </w:r>
            <w:r w:rsidR="00865F7B">
              <w:t>, flydende gødningslager</w:t>
            </w:r>
            <w:r>
              <w:t xml:space="preserve"> eller</w:t>
            </w:r>
            <w:r w:rsidR="00865F7B">
              <w:t xml:space="preserve"> </w:t>
            </w:r>
            <w:r w:rsidR="00444C13">
              <w:t>gødningsandel</w:t>
            </w:r>
            <w:r>
              <w:t>.</w:t>
            </w:r>
          </w:p>
        </w:tc>
      </w:tr>
      <w:tr w:rsidR="00DE559F" w14:paraId="077ED2E5" w14:textId="77777777" w:rsidTr="00472ED5">
        <w:tc>
          <w:tcPr>
            <w:tcW w:w="1980" w:type="dxa"/>
          </w:tcPr>
          <w:p w14:paraId="51EDAF51" w14:textId="3854E9B5" w:rsidR="00DE559F" w:rsidRDefault="00DE559F" w:rsidP="00472ED5">
            <w:pPr>
              <w:pStyle w:val="BodyText"/>
            </w:pPr>
            <w:r>
              <w:t>Produktionsareal</w:t>
            </w:r>
          </w:p>
        </w:tc>
        <w:tc>
          <w:tcPr>
            <w:tcW w:w="7364" w:type="dxa"/>
          </w:tcPr>
          <w:p w14:paraId="266B8FF8" w14:textId="2ECC9A63" w:rsidR="00DE559F" w:rsidRDefault="00DE410C" w:rsidP="00DE410C">
            <w:pPr>
              <w:pStyle w:val="BodyText"/>
            </w:pPr>
            <w:r>
              <w:t>Område i stald</w:t>
            </w:r>
            <w:r w:rsidR="003E7C22">
              <w:t>afsnit</w:t>
            </w:r>
            <w:r>
              <w:t xml:space="preserve"> som kun </w:t>
            </w:r>
            <w:r w:rsidRPr="007234E2">
              <w:rPr>
                <w:color w:val="000000" w:themeColor="text1"/>
              </w:rPr>
              <w:t>indeholde</w:t>
            </w:r>
            <w:r w:rsidR="003E7C22">
              <w:rPr>
                <w:color w:val="000000" w:themeColor="text1"/>
              </w:rPr>
              <w:t>r</w:t>
            </w:r>
            <w:r w:rsidRPr="007234E2">
              <w:rPr>
                <w:color w:val="000000" w:themeColor="text1"/>
              </w:rPr>
              <w:t xml:space="preserve"> en type dyr. </w:t>
            </w:r>
            <w:r>
              <w:t xml:space="preserve">Det angivne areal </w:t>
            </w:r>
            <w:r w:rsidR="00DE559F">
              <w:t>anvendes til beregning af ammoniakemission.</w:t>
            </w:r>
          </w:p>
        </w:tc>
      </w:tr>
      <w:tr w:rsidR="00DE559F" w14:paraId="45204381" w14:textId="77777777" w:rsidTr="00472ED5">
        <w:tc>
          <w:tcPr>
            <w:tcW w:w="1980" w:type="dxa"/>
          </w:tcPr>
          <w:p w14:paraId="38471D74" w14:textId="2C9D1B47" w:rsidR="00DE559F" w:rsidRDefault="00444C13" w:rsidP="00DE410C">
            <w:pPr>
              <w:pStyle w:val="BodyText"/>
            </w:pPr>
            <w:r>
              <w:t>Gødningsandel</w:t>
            </w:r>
          </w:p>
        </w:tc>
        <w:tc>
          <w:tcPr>
            <w:tcW w:w="7364" w:type="dxa"/>
          </w:tcPr>
          <w:p w14:paraId="1B41C49C" w14:textId="30166E9E" w:rsidR="00DE559F" w:rsidRDefault="00444C13" w:rsidP="00472ED5">
            <w:pPr>
              <w:pStyle w:val="BodyText"/>
            </w:pPr>
            <w:r>
              <w:t>Andel i et</w:t>
            </w:r>
            <w:r w:rsidR="00865F7B">
              <w:t xml:space="preserve"> fast</w:t>
            </w:r>
            <w:r>
              <w:t xml:space="preserve"> gødningslager. Arealet i en andel anvendes til beregning af ammoniakemission.</w:t>
            </w:r>
          </w:p>
        </w:tc>
      </w:tr>
      <w:tr w:rsidR="00A96055" w14:paraId="5F005A62" w14:textId="77777777" w:rsidTr="00472ED5">
        <w:tc>
          <w:tcPr>
            <w:tcW w:w="1980" w:type="dxa"/>
          </w:tcPr>
          <w:p w14:paraId="19148690" w14:textId="61A6530D" w:rsidR="00A96055" w:rsidRDefault="00A96055" w:rsidP="00DE410C">
            <w:pPr>
              <w:pStyle w:val="BodyText"/>
            </w:pPr>
            <w:r>
              <w:t>Dyretype &amp; staldsystem</w:t>
            </w:r>
          </w:p>
        </w:tc>
        <w:tc>
          <w:tcPr>
            <w:tcW w:w="7364" w:type="dxa"/>
          </w:tcPr>
          <w:p w14:paraId="437AF471" w14:textId="347DA0D2" w:rsidR="00A96055" w:rsidRPr="00C11CEF" w:rsidRDefault="00A96055" w:rsidP="00472ED5">
            <w:pPr>
              <w:pStyle w:val="BodyText"/>
            </w:pPr>
            <w:r>
              <w:t>Unik betegnelse for e</w:t>
            </w:r>
            <w:r w:rsidR="00C11CEF">
              <w:t>t</w:t>
            </w:r>
            <w:r>
              <w:t xml:space="preserve"> bestemt dyretype </w:t>
            </w:r>
            <w:r w:rsidR="00C11CEF">
              <w:t>og</w:t>
            </w:r>
            <w:r>
              <w:t xml:space="preserve"> staldsystem i et produktionsareal</w:t>
            </w:r>
            <w:r w:rsidR="00C11CEF">
              <w:t xml:space="preserve">. Betegnes også som </w:t>
            </w:r>
            <w:r w:rsidR="00C11CEF" w:rsidRPr="00A36D21">
              <w:rPr>
                <w:rFonts w:asciiTheme="majorHAnsi" w:hAnsiTheme="majorHAnsi" w:cs="Consolas"/>
                <w:color w:val="000000"/>
                <w:szCs w:val="18"/>
                <w:lang w:eastAsia="da-DK"/>
              </w:rPr>
              <w:t>DyreOgStaldkategori</w:t>
            </w:r>
          </w:p>
        </w:tc>
      </w:tr>
    </w:tbl>
    <w:p w14:paraId="2ACCFE31" w14:textId="7CEB1411" w:rsidR="0007784D" w:rsidRDefault="0007784D" w:rsidP="00A96055">
      <w:pPr>
        <w:pStyle w:val="BodyText"/>
        <w:ind w:left="720" w:hanging="720"/>
      </w:pPr>
    </w:p>
    <w:p w14:paraId="4C785B5E" w14:textId="25575A87" w:rsidR="00771E00" w:rsidRPr="00771E00" w:rsidRDefault="00771E00" w:rsidP="00C11CEF">
      <w:pPr>
        <w:pStyle w:val="Heading2"/>
        <w:ind w:left="1077" w:hanging="1077"/>
      </w:pPr>
      <w:bookmarkStart w:id="7" w:name="_Toc40791938"/>
      <w:r>
        <w:t>Input</w:t>
      </w:r>
      <w:bookmarkEnd w:id="7"/>
    </w:p>
    <w:p w14:paraId="3F1B5147" w14:textId="6D623947" w:rsidR="002E6B68" w:rsidRDefault="00DE0D13" w:rsidP="002E6B68">
      <w:pPr>
        <w:pStyle w:val="BodyText"/>
      </w:pPr>
      <w:r>
        <w:t>Ammoniak</w:t>
      </w:r>
      <w:r w:rsidR="002E6B68" w:rsidRPr="00AA13E8">
        <w:t>beregningen foregår på baggrund</w:t>
      </w:r>
      <w:r w:rsidR="002E6B68">
        <w:t xml:space="preserve"> af information om</w:t>
      </w:r>
      <w:r w:rsidR="000B2772">
        <w:rPr>
          <w:color w:val="FF0000"/>
        </w:rPr>
        <w:t xml:space="preserve"> </w:t>
      </w:r>
      <w:r w:rsidR="000B2772">
        <w:t>pro</w:t>
      </w:r>
      <w:r w:rsidR="00444C13">
        <w:t>duktionsarealer og</w:t>
      </w:r>
      <w:r w:rsidR="00865F7B">
        <w:t xml:space="preserve"> gødningslagre, herunder</w:t>
      </w:r>
      <w:r w:rsidR="00444C13">
        <w:t xml:space="preserve"> gødningsandele</w:t>
      </w:r>
      <w:r w:rsidR="000B2772">
        <w:t>.</w:t>
      </w:r>
    </w:p>
    <w:p w14:paraId="1609D9B3" w14:textId="0D1298AA" w:rsidR="002E6B68" w:rsidRPr="00477DA4" w:rsidRDefault="002E6B68" w:rsidP="002E6B68">
      <w:pPr>
        <w:pStyle w:val="BodyText"/>
      </w:pPr>
      <w:r>
        <w:t xml:space="preserve">Helt specifikt, så benyttes følgende oplysninger som input til ammoniakemissionsberegningerne. Objekter der bliver brugt i </w:t>
      </w:r>
      <w:r w:rsidR="00CA3A72">
        <w:t>beregningen</w:t>
      </w:r>
      <w:r>
        <w:t xml:space="preserve"> indeholder flere informationer end blot dem påkrævet til beregningerne, da der benyttes de eksisterende objekter, som fx </w:t>
      </w:r>
      <w:r w:rsidR="000B2772">
        <w:t>produktionsareal</w:t>
      </w:r>
      <w:r>
        <w:t xml:space="preserve"> objektet.</w:t>
      </w:r>
    </w:p>
    <w:tbl>
      <w:tblPr>
        <w:tblStyle w:val="TableGrid"/>
        <w:tblW w:w="9493" w:type="dxa"/>
        <w:tblLook w:val="04A0" w:firstRow="1" w:lastRow="0" w:firstColumn="1" w:lastColumn="0" w:noHBand="0" w:noVBand="1"/>
      </w:tblPr>
      <w:tblGrid>
        <w:gridCol w:w="1915"/>
        <w:gridCol w:w="3595"/>
        <w:gridCol w:w="3983"/>
      </w:tblGrid>
      <w:tr w:rsidR="002E6B68" w14:paraId="04F09B9B" w14:textId="77777777" w:rsidTr="00C468B4">
        <w:trPr>
          <w:cnfStyle w:val="100000000000" w:firstRow="1" w:lastRow="0" w:firstColumn="0" w:lastColumn="0" w:oddVBand="0" w:evenVBand="0" w:oddHBand="0" w:evenHBand="0" w:firstRowFirstColumn="0" w:firstRowLastColumn="0" w:lastRowFirstColumn="0" w:lastRowLastColumn="0"/>
        </w:trPr>
        <w:tc>
          <w:tcPr>
            <w:tcW w:w="1915" w:type="dxa"/>
          </w:tcPr>
          <w:p w14:paraId="3338FA9B" w14:textId="77777777" w:rsidR="002E6B68" w:rsidRDefault="002E6B68" w:rsidP="00472ED5">
            <w:pPr>
              <w:pStyle w:val="BodyText"/>
              <w:keepNext w:val="0"/>
            </w:pPr>
            <w:r>
              <w:t>Input</w:t>
            </w:r>
          </w:p>
        </w:tc>
        <w:tc>
          <w:tcPr>
            <w:tcW w:w="3595" w:type="dxa"/>
          </w:tcPr>
          <w:p w14:paraId="2BF2CA20" w14:textId="77777777" w:rsidR="002E6B68" w:rsidRDefault="002E6B68" w:rsidP="00472ED5">
            <w:pPr>
              <w:pStyle w:val="BodyText"/>
              <w:keepNext w:val="0"/>
            </w:pPr>
            <w:r>
              <w:t>Datatype</w:t>
            </w:r>
          </w:p>
        </w:tc>
        <w:tc>
          <w:tcPr>
            <w:tcW w:w="3983" w:type="dxa"/>
          </w:tcPr>
          <w:p w14:paraId="1C4101D9" w14:textId="77777777" w:rsidR="002E6B68" w:rsidRDefault="002E6B68" w:rsidP="00472ED5">
            <w:pPr>
              <w:pStyle w:val="BodyText"/>
              <w:keepNext w:val="0"/>
            </w:pPr>
            <w:r>
              <w:t>Felter benyttet til beregning</w:t>
            </w:r>
          </w:p>
        </w:tc>
      </w:tr>
      <w:tr w:rsidR="002E6B68" w:rsidRPr="00591B30" w14:paraId="74846FA8" w14:textId="77777777" w:rsidTr="00C468B4">
        <w:tc>
          <w:tcPr>
            <w:tcW w:w="1915" w:type="dxa"/>
            <w:vAlign w:val="top"/>
          </w:tcPr>
          <w:p w14:paraId="12FCBFCC" w14:textId="42F63A5B" w:rsidR="002E6B68" w:rsidRDefault="000B2772" w:rsidP="00472ED5">
            <w:pPr>
              <w:pStyle w:val="BodyText"/>
              <w:jc w:val="center"/>
            </w:pPr>
            <w:r>
              <w:t>Produktionsarealer</w:t>
            </w:r>
          </w:p>
        </w:tc>
        <w:tc>
          <w:tcPr>
            <w:tcW w:w="3595" w:type="dxa"/>
            <w:vAlign w:val="top"/>
          </w:tcPr>
          <w:p w14:paraId="05569FAC" w14:textId="104362C9" w:rsidR="002E6B68" w:rsidRPr="00036E22" w:rsidRDefault="002E6B68" w:rsidP="000B2772">
            <w:pPr>
              <w:pStyle w:val="BodyText"/>
              <w:jc w:val="center"/>
              <w:rPr>
                <w:i/>
              </w:rPr>
            </w:pPr>
            <w:r>
              <w:rPr>
                <w:i/>
              </w:rPr>
              <w:t>List&lt;</w:t>
            </w:r>
            <w:r w:rsidR="000B2772">
              <w:rPr>
                <w:i/>
              </w:rPr>
              <w:t>Produktion</w:t>
            </w:r>
            <w:r w:rsidR="00865F7B">
              <w:rPr>
                <w:i/>
              </w:rPr>
              <w:t>BeregningDto</w:t>
            </w:r>
            <w:r>
              <w:rPr>
                <w:i/>
              </w:rPr>
              <w:t>&gt;</w:t>
            </w:r>
          </w:p>
        </w:tc>
        <w:tc>
          <w:tcPr>
            <w:tcW w:w="3983" w:type="dxa"/>
          </w:tcPr>
          <w:p w14:paraId="5138C91A" w14:textId="21F7E7E9" w:rsidR="002E6B68" w:rsidRPr="008C7813" w:rsidRDefault="000B2772" w:rsidP="00472ED5">
            <w:pPr>
              <w:pStyle w:val="BodyText"/>
              <w:rPr>
                <w:i/>
              </w:rPr>
            </w:pPr>
            <w:r w:rsidRPr="008C7813">
              <w:t>A</w:t>
            </w:r>
            <w:r w:rsidR="002E6B68" w:rsidRPr="008C7813">
              <w:t>real</w:t>
            </w:r>
            <w:r w:rsidRPr="008C7813">
              <w:t xml:space="preserve">: </w:t>
            </w:r>
            <w:r w:rsidRPr="008C7813">
              <w:rPr>
                <w:i/>
              </w:rPr>
              <w:t>decimal</w:t>
            </w:r>
          </w:p>
          <w:p w14:paraId="14B2FF81" w14:textId="40D1177D" w:rsidR="002E6B68" w:rsidRPr="000B2772" w:rsidRDefault="000B2772" w:rsidP="00472ED5">
            <w:pPr>
              <w:pStyle w:val="BodyText"/>
            </w:pPr>
            <w:r>
              <w:t>DyreOgStaldkategori</w:t>
            </w:r>
            <w:r w:rsidR="00C11CEF">
              <w:t>Id</w:t>
            </w:r>
            <w:r>
              <w:t xml:space="preserve">: </w:t>
            </w:r>
            <w:r>
              <w:rPr>
                <w:i/>
              </w:rPr>
              <w:t>enum</w:t>
            </w:r>
          </w:p>
          <w:p w14:paraId="6738438D" w14:textId="3E1EB4F0" w:rsidR="002E6B68" w:rsidRPr="00172107" w:rsidRDefault="002E6B68" w:rsidP="00472ED5">
            <w:pPr>
              <w:pStyle w:val="BodyText"/>
            </w:pPr>
            <w:r w:rsidRPr="000B2772">
              <w:t>AntalM</w:t>
            </w:r>
            <w:r w:rsidR="00C11CEF">
              <w:t>aa</w:t>
            </w:r>
            <w:r w:rsidRPr="000B2772">
              <w:t>nederUdenfor</w:t>
            </w:r>
            <w:r w:rsidR="000B2772">
              <w:t xml:space="preserve">: </w:t>
            </w:r>
            <w:r w:rsidR="000B2772">
              <w:rPr>
                <w:i/>
              </w:rPr>
              <w:t>int</w:t>
            </w:r>
          </w:p>
        </w:tc>
      </w:tr>
      <w:tr w:rsidR="002E6B68" w:rsidRPr="00591B30" w14:paraId="6F69B810" w14:textId="77777777" w:rsidTr="00C468B4">
        <w:tc>
          <w:tcPr>
            <w:tcW w:w="1915" w:type="dxa"/>
            <w:vAlign w:val="top"/>
          </w:tcPr>
          <w:p w14:paraId="269777C6" w14:textId="56D71EEF" w:rsidR="002E6B68" w:rsidRDefault="00865F7B" w:rsidP="00472ED5">
            <w:pPr>
              <w:pStyle w:val="BodyText"/>
              <w:jc w:val="center"/>
            </w:pPr>
            <w:r>
              <w:t>Gødningslagre</w:t>
            </w:r>
          </w:p>
        </w:tc>
        <w:tc>
          <w:tcPr>
            <w:tcW w:w="3595" w:type="dxa"/>
            <w:vAlign w:val="top"/>
          </w:tcPr>
          <w:p w14:paraId="1BDAA2F3" w14:textId="52F7D9F8" w:rsidR="002E6B68" w:rsidRDefault="002E6B68" w:rsidP="000B2772">
            <w:pPr>
              <w:pStyle w:val="BodyText"/>
              <w:jc w:val="center"/>
              <w:rPr>
                <w:i/>
              </w:rPr>
            </w:pPr>
            <w:r>
              <w:rPr>
                <w:i/>
              </w:rPr>
              <w:t>List&lt;</w:t>
            </w:r>
            <w:r w:rsidR="00865F7B">
              <w:rPr>
                <w:i/>
              </w:rPr>
              <w:t>GoedningslagerBeregningDto</w:t>
            </w:r>
            <w:r>
              <w:rPr>
                <w:i/>
              </w:rPr>
              <w:t>&gt;</w:t>
            </w:r>
          </w:p>
        </w:tc>
        <w:tc>
          <w:tcPr>
            <w:tcW w:w="3983" w:type="dxa"/>
          </w:tcPr>
          <w:p w14:paraId="5056E4BE" w14:textId="54B064D1" w:rsidR="00CA3A72" w:rsidRDefault="00CA3A72" w:rsidP="00472ED5">
            <w:pPr>
              <w:pStyle w:val="BodyText"/>
              <w:rPr>
                <w:i/>
              </w:rPr>
            </w:pPr>
            <w:r>
              <w:t xml:space="preserve">GoedningslagerType: </w:t>
            </w:r>
            <w:r>
              <w:rPr>
                <w:i/>
              </w:rPr>
              <w:t>enum</w:t>
            </w:r>
          </w:p>
          <w:p w14:paraId="0E1880E4" w14:textId="20F5EB59" w:rsidR="00CA3A72" w:rsidRPr="00CA3A72" w:rsidRDefault="00CA3A72" w:rsidP="00472ED5">
            <w:pPr>
              <w:pStyle w:val="BodyText"/>
              <w:rPr>
                <w:i/>
              </w:rPr>
            </w:pPr>
            <w:r>
              <w:t>Cg</w:t>
            </w:r>
            <w:r w:rsidR="00DB28ED">
              <w:t>G</w:t>
            </w:r>
            <w:r>
              <w:t xml:space="preserve">eometryAreal: </w:t>
            </w:r>
            <w:r>
              <w:rPr>
                <w:i/>
              </w:rPr>
              <w:t>decimal</w:t>
            </w:r>
          </w:p>
          <w:p w14:paraId="19C6A9E3" w14:textId="2CCD0573" w:rsidR="00865F7B" w:rsidRDefault="00865F7B" w:rsidP="00472ED5">
            <w:pPr>
              <w:pStyle w:val="BodyText"/>
              <w:rPr>
                <w:i/>
              </w:rPr>
            </w:pPr>
            <w:r>
              <w:t xml:space="preserve">Goedningsandele: </w:t>
            </w:r>
            <w:r>
              <w:rPr>
                <w:i/>
              </w:rPr>
              <w:t>List&lt;GoedningsandelBeregningsDto&gt;</w:t>
            </w:r>
          </w:p>
          <w:p w14:paraId="2DAA0AB6" w14:textId="50642C71" w:rsidR="00865F7B" w:rsidRPr="00865F7B" w:rsidRDefault="00865F7B" w:rsidP="00472ED5">
            <w:pPr>
              <w:pStyle w:val="BodyText"/>
            </w:pPr>
            <w:r>
              <w:t xml:space="preserve">LagerTeknologier: </w:t>
            </w:r>
            <w:r>
              <w:rPr>
                <w:i/>
              </w:rPr>
              <w:t>List&lt;LagerTeknologiBeregningsDto&gt;</w:t>
            </w:r>
          </w:p>
        </w:tc>
      </w:tr>
      <w:tr w:rsidR="00865F7B" w:rsidRPr="00591B30" w14:paraId="2CBEAE2F" w14:textId="77777777" w:rsidTr="00C468B4">
        <w:tc>
          <w:tcPr>
            <w:tcW w:w="1915" w:type="dxa"/>
            <w:vAlign w:val="top"/>
          </w:tcPr>
          <w:p w14:paraId="43FDA36F" w14:textId="1F3505DF" w:rsidR="00865F7B" w:rsidRDefault="00865F7B" w:rsidP="00472ED5">
            <w:pPr>
              <w:pStyle w:val="BodyText"/>
              <w:jc w:val="center"/>
            </w:pPr>
            <w:r>
              <w:t>Gødningslagre</w:t>
            </w:r>
          </w:p>
        </w:tc>
        <w:tc>
          <w:tcPr>
            <w:tcW w:w="3595" w:type="dxa"/>
            <w:vAlign w:val="top"/>
          </w:tcPr>
          <w:p w14:paraId="7473A1DA" w14:textId="7A5FB508" w:rsidR="00865F7B" w:rsidRDefault="00865F7B" w:rsidP="000B2772">
            <w:pPr>
              <w:pStyle w:val="BodyText"/>
              <w:jc w:val="center"/>
              <w:rPr>
                <w:i/>
              </w:rPr>
            </w:pPr>
            <w:r>
              <w:rPr>
                <w:i/>
              </w:rPr>
              <w:t>List&lt;GoedningsandelBeregningsDto&gt;</w:t>
            </w:r>
          </w:p>
        </w:tc>
        <w:tc>
          <w:tcPr>
            <w:tcW w:w="3983" w:type="dxa"/>
          </w:tcPr>
          <w:p w14:paraId="1943729D" w14:textId="77777777" w:rsidR="00CA3A72" w:rsidRDefault="00CA3A72" w:rsidP="00CA3A72">
            <w:pPr>
              <w:pStyle w:val="BodyText"/>
              <w:rPr>
                <w:i/>
              </w:rPr>
            </w:pPr>
            <w:r w:rsidRPr="00444C13">
              <w:t xml:space="preserve">Areal: </w:t>
            </w:r>
            <w:r>
              <w:rPr>
                <w:i/>
              </w:rPr>
              <w:t>decimal</w:t>
            </w:r>
          </w:p>
          <w:p w14:paraId="131521CF" w14:textId="546E76B6" w:rsidR="00865F7B" w:rsidRPr="00CA3A72" w:rsidRDefault="00CA3A72" w:rsidP="00472ED5">
            <w:pPr>
              <w:pStyle w:val="BodyText"/>
              <w:rPr>
                <w:b/>
                <w:i/>
              </w:rPr>
            </w:pPr>
            <w:r>
              <w:t xml:space="preserve">Goedningstype: </w:t>
            </w:r>
            <w:r>
              <w:rPr>
                <w:i/>
              </w:rPr>
              <w:t>enum</w:t>
            </w:r>
          </w:p>
        </w:tc>
      </w:tr>
      <w:tr w:rsidR="00444C13" w:rsidRPr="00591B30" w14:paraId="777EB3A8" w14:textId="77777777" w:rsidTr="00C468B4">
        <w:tc>
          <w:tcPr>
            <w:tcW w:w="1915" w:type="dxa"/>
            <w:vAlign w:val="top"/>
          </w:tcPr>
          <w:p w14:paraId="6E6B3150" w14:textId="68E6C07B" w:rsidR="00444C13" w:rsidRDefault="00444C13" w:rsidP="00472ED5">
            <w:pPr>
              <w:pStyle w:val="BodyText"/>
              <w:jc w:val="center"/>
            </w:pPr>
            <w:r>
              <w:t>Miljøteknologier</w:t>
            </w:r>
          </w:p>
        </w:tc>
        <w:tc>
          <w:tcPr>
            <w:tcW w:w="3595" w:type="dxa"/>
            <w:vAlign w:val="top"/>
          </w:tcPr>
          <w:p w14:paraId="214FBFA1" w14:textId="20ECC6F4" w:rsidR="00AC3E68" w:rsidRDefault="00865F7B" w:rsidP="00921C3C">
            <w:pPr>
              <w:pStyle w:val="BodyText"/>
              <w:jc w:val="center"/>
              <w:rPr>
                <w:i/>
              </w:rPr>
            </w:pPr>
            <w:r>
              <w:rPr>
                <w:i/>
              </w:rPr>
              <w:t>List&lt;LagerTeknologiBeregningsDto&gt;</w:t>
            </w:r>
          </w:p>
        </w:tc>
        <w:tc>
          <w:tcPr>
            <w:tcW w:w="3983" w:type="dxa"/>
          </w:tcPr>
          <w:p w14:paraId="0B7736D1" w14:textId="2094995A" w:rsidR="00F221A8" w:rsidRPr="00F221A8" w:rsidRDefault="00444C13" w:rsidP="00472ED5">
            <w:pPr>
              <w:pStyle w:val="BodyText"/>
              <w:rPr>
                <w:i/>
              </w:rPr>
            </w:pPr>
            <w:r>
              <w:t xml:space="preserve">EffektNh3: </w:t>
            </w:r>
            <w:r w:rsidR="00921C3C">
              <w:rPr>
                <w:i/>
              </w:rPr>
              <w:t>decimal</w:t>
            </w:r>
          </w:p>
        </w:tc>
      </w:tr>
      <w:tr w:rsidR="00AC3E68" w:rsidRPr="00591B30" w14:paraId="12E4A53F" w14:textId="77777777" w:rsidTr="00C468B4">
        <w:tc>
          <w:tcPr>
            <w:tcW w:w="1915" w:type="dxa"/>
            <w:vAlign w:val="top"/>
          </w:tcPr>
          <w:p w14:paraId="5EB9C030" w14:textId="26B678A2" w:rsidR="00AC3E68" w:rsidRDefault="00AC3E68" w:rsidP="00472ED5">
            <w:pPr>
              <w:pStyle w:val="BodyText"/>
              <w:jc w:val="center"/>
            </w:pPr>
            <w:r>
              <w:t>Miljøteknologier</w:t>
            </w:r>
          </w:p>
        </w:tc>
        <w:tc>
          <w:tcPr>
            <w:tcW w:w="3595" w:type="dxa"/>
            <w:vAlign w:val="top"/>
          </w:tcPr>
          <w:p w14:paraId="170EC97B" w14:textId="52A45677" w:rsidR="00AC3E68" w:rsidRDefault="00AC3E68" w:rsidP="000B2772">
            <w:pPr>
              <w:pStyle w:val="BodyText"/>
              <w:jc w:val="center"/>
              <w:rPr>
                <w:i/>
              </w:rPr>
            </w:pPr>
            <w:r>
              <w:rPr>
                <w:i/>
              </w:rPr>
              <w:t>List&lt;StaldTeknologiBeregningsDto&gt;</w:t>
            </w:r>
          </w:p>
        </w:tc>
        <w:tc>
          <w:tcPr>
            <w:tcW w:w="3983" w:type="dxa"/>
          </w:tcPr>
          <w:p w14:paraId="1D71E5E5" w14:textId="310E1124" w:rsidR="00921C3C" w:rsidRDefault="00921C3C" w:rsidP="00472ED5">
            <w:pPr>
              <w:pStyle w:val="BodyText"/>
            </w:pPr>
            <w:r>
              <w:t xml:space="preserve">EffektNh3: </w:t>
            </w:r>
            <w:r>
              <w:rPr>
                <w:i/>
              </w:rPr>
              <w:t>decimal</w:t>
            </w:r>
          </w:p>
          <w:p w14:paraId="2D543792" w14:textId="09C6748C" w:rsidR="00AC3E68" w:rsidRDefault="00921C3C" w:rsidP="00472ED5">
            <w:pPr>
              <w:pStyle w:val="BodyText"/>
            </w:pPr>
            <w:r>
              <w:t xml:space="preserve">Driftstimer: </w:t>
            </w:r>
            <w:r>
              <w:rPr>
                <w:i/>
              </w:rPr>
              <w:t>decimal</w:t>
            </w:r>
          </w:p>
        </w:tc>
      </w:tr>
    </w:tbl>
    <w:p w14:paraId="416A072C" w14:textId="1CFD8B4C" w:rsidR="00771E00" w:rsidRPr="00AC3E68" w:rsidRDefault="00771E00" w:rsidP="00771E00">
      <w:pPr>
        <w:pStyle w:val="BodyText"/>
      </w:pPr>
    </w:p>
    <w:p w14:paraId="219CCB9B" w14:textId="511D7FF0" w:rsidR="005E0A14" w:rsidRDefault="005E0A14" w:rsidP="00C468B4">
      <w:pPr>
        <w:pStyle w:val="Heading2"/>
        <w:numPr>
          <w:ilvl w:val="0"/>
          <w:numId w:val="0"/>
        </w:numPr>
      </w:pPr>
      <w:bookmarkStart w:id="8" w:name="_Toc40791939"/>
      <w:r>
        <w:lastRenderedPageBreak/>
        <w:t>Ammoniakemission fra staldafsnit</w:t>
      </w:r>
      <w:bookmarkEnd w:id="8"/>
    </w:p>
    <w:p w14:paraId="0F26949C" w14:textId="50B870D7" w:rsidR="0007784D" w:rsidRPr="00771E00" w:rsidRDefault="0007784D" w:rsidP="00771E00">
      <w:pPr>
        <w:pStyle w:val="BodyText"/>
      </w:pPr>
      <w:r>
        <w:t>Ammoniakemissionen fra et</w:t>
      </w:r>
      <w:r w:rsidR="00A43161">
        <w:t xml:space="preserve"> staldafsnit beregnes som summen af ammoniakemissionen fra alle produktionsarealer i staldafsnittet. Ammoniakemissionen fra et</w:t>
      </w:r>
      <w:r>
        <w:t xml:space="preserve"> </w:t>
      </w:r>
      <w:r w:rsidR="008F754A">
        <w:t xml:space="preserve">produktionsareal </w:t>
      </w:r>
      <w:r>
        <w:t>findes ved først at beregne en grundværdi og derefter reducere grundværdien</w:t>
      </w:r>
      <w:r w:rsidR="00A43161">
        <w:t>,</w:t>
      </w:r>
      <w:r>
        <w:t xml:space="preserve"> hvis der er udegående husdyr og/eller er anvendt miljøteknologier.</w:t>
      </w:r>
    </w:p>
    <w:p w14:paraId="35D88C9D" w14:textId="2732A321" w:rsidR="00771E00" w:rsidRDefault="00771E00" w:rsidP="00771E00">
      <w:pPr>
        <w:pStyle w:val="Heading3"/>
      </w:pPr>
      <w:bookmarkStart w:id="9" w:name="_Toc40791940"/>
      <w:r>
        <w:t>Beregning af grundværdi</w:t>
      </w:r>
      <w:bookmarkEnd w:id="9"/>
    </w:p>
    <w:p w14:paraId="105E316B" w14:textId="2517772A" w:rsidR="00771E00" w:rsidRDefault="00DE559F" w:rsidP="00771E00">
      <w:pPr>
        <w:pStyle w:val="BodyText"/>
      </w:pPr>
      <w:r>
        <w:t xml:space="preserve">Grundværdien for et enkelt </w:t>
      </w:r>
      <w:r w:rsidR="00A96055">
        <w:t>produktionsareal</w:t>
      </w:r>
      <w:r>
        <w:t xml:space="preserve"> udregnes ved gange produktionsarealet</w:t>
      </w:r>
      <w:r w:rsidR="00A96055">
        <w:t>s areal</w:t>
      </w:r>
      <w:r>
        <w:t xml:space="preserve"> med </w:t>
      </w:r>
      <w:r w:rsidR="00F72F3A">
        <w:t>emissionsfaktoren</w:t>
      </w:r>
      <w:r w:rsidR="00A96055">
        <w:t xml:space="preserve"> (fra det anvendte normtalssæt)</w:t>
      </w:r>
      <w:r w:rsidR="00F72F3A">
        <w:t xml:space="preserve"> for de</w:t>
      </w:r>
      <w:r w:rsidR="00C11CEF">
        <w:t>n</w:t>
      </w:r>
      <w:r w:rsidR="00F72F3A">
        <w:t xml:space="preserve"> valgte </w:t>
      </w:r>
      <w:r w:rsidR="00C11CEF" w:rsidRPr="00C11CEF">
        <w:rPr>
          <w:rFonts w:asciiTheme="majorHAnsi" w:hAnsiTheme="majorHAnsi" w:cs="Consolas"/>
          <w:color w:val="000000"/>
          <w:szCs w:val="18"/>
          <w:lang w:eastAsia="da-DK"/>
        </w:rPr>
        <w:t>dyreOgStaldkategori</w:t>
      </w:r>
      <w:r w:rsidR="00F72F3A">
        <w:t>.</w:t>
      </w:r>
    </w:p>
    <w:p w14:paraId="30AA63A1" w14:textId="70749C95" w:rsidR="00816C45" w:rsidRDefault="00816C45" w:rsidP="00771E00">
      <w:pPr>
        <w:pStyle w:val="BodyText"/>
      </w:pPr>
      <w:r>
        <w:t xml:space="preserve">Hvis en produktion har en flexgruppe af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er</w:t>
      </w:r>
      <w:r>
        <w:t xml:space="preserve">, så findes den </w:t>
      </w:r>
      <w:r w:rsidR="00C11CEF" w:rsidRPr="00C11CEF">
        <w:rPr>
          <w:rFonts w:asciiTheme="majorHAnsi" w:hAnsiTheme="majorHAnsi" w:cs="Consolas"/>
          <w:color w:val="000000"/>
          <w:szCs w:val="18"/>
          <w:lang w:eastAsia="da-DK"/>
        </w:rPr>
        <w:t>dyreOgStaldkategori</w:t>
      </w:r>
      <w:r w:rsidR="00C11CEF">
        <w:t xml:space="preserve"> </w:t>
      </w:r>
      <w:r>
        <w:t>som har den værste emissionsfaktor og denne anvendes.</w:t>
      </w:r>
    </w:p>
    <w:p w14:paraId="5B649E68" w14:textId="7DAE6888" w:rsidR="00166FC1" w:rsidRDefault="00AF4A66" w:rsidP="00771E00">
      <w:pPr>
        <w:pStyle w:val="BodyText"/>
      </w:pPr>
      <w:r>
        <w:t>Grund</w:t>
      </w:r>
      <w:r w:rsidR="00F72F3A">
        <w:t>emission = produktionsareal*emissionsfaktor</w:t>
      </w:r>
    </w:p>
    <w:p w14:paraId="69D60189" w14:textId="77777777" w:rsidR="00166FC1" w:rsidRDefault="00166FC1" w:rsidP="00166FC1">
      <w:pPr>
        <w:pStyle w:val="Heading3"/>
      </w:pPr>
      <w:bookmarkStart w:id="10" w:name="_Toc40791941"/>
      <w:r>
        <w:t>Reduktion for udegående husdyr</w:t>
      </w:r>
      <w:bookmarkEnd w:id="10"/>
    </w:p>
    <w:p w14:paraId="5205E247" w14:textId="420ABAF3" w:rsidR="00166FC1" w:rsidRPr="00DE0D13" w:rsidRDefault="00166FC1" w:rsidP="00166FC1">
      <w:pPr>
        <w:pStyle w:val="BodyText"/>
        <w:rPr>
          <w:rFonts w:cs="Tahoma"/>
          <w:color w:val="FF0000"/>
          <w:szCs w:val="18"/>
          <w:lang w:eastAsia="da-DK"/>
        </w:rPr>
      </w:pPr>
      <w:r>
        <w:rPr>
          <w:rFonts w:cs="Tahoma"/>
          <w:color w:val="000000"/>
          <w:szCs w:val="18"/>
          <w:lang w:eastAsia="da-DK"/>
        </w:rPr>
        <w:t xml:space="preserve">Hvis antal måneder udenfor er angivet, så reduceres emission med en faktor. Dette gælder for alle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er</w:t>
      </w:r>
      <w:r>
        <w:rPr>
          <w:rFonts w:cs="Tahoma"/>
          <w:color w:val="000000"/>
          <w:szCs w:val="18"/>
          <w:lang w:eastAsia="da-DK"/>
        </w:rPr>
        <w:t>.</w:t>
      </w:r>
    </w:p>
    <w:p w14:paraId="66AB3792" w14:textId="7259C09B" w:rsidR="00166FC1" w:rsidRDefault="00166FC1" w:rsidP="00771E00">
      <w:pPr>
        <w:pStyle w:val="BodyText"/>
        <w:rPr>
          <w:rFonts w:cs="Tahoma"/>
          <w:color w:val="000000"/>
          <w:szCs w:val="18"/>
          <w:lang w:eastAsia="da-DK"/>
        </w:rPr>
      </w:pPr>
      <w:r>
        <w:rPr>
          <w:rFonts w:cs="Tahoma"/>
          <w:color w:val="000000"/>
          <w:szCs w:val="18"/>
          <w:lang w:eastAsia="da-DK"/>
        </w:rPr>
        <w:t>ReduktionUdegående (kgN3/år) = Grundemission * AntalMånederUdenfor/12</w:t>
      </w:r>
    </w:p>
    <w:p w14:paraId="783EF09E" w14:textId="223A65A5" w:rsidR="00F34AB0" w:rsidRPr="00166FC1" w:rsidRDefault="00F34AB0" w:rsidP="00771E00">
      <w:pPr>
        <w:pStyle w:val="BodyText"/>
        <w:rPr>
          <w:szCs w:val="18"/>
        </w:rPr>
      </w:pPr>
      <w:r>
        <w:rPr>
          <w:rFonts w:cs="Tahoma"/>
          <w:color w:val="000000"/>
          <w:szCs w:val="18"/>
          <w:lang w:eastAsia="da-DK"/>
        </w:rPr>
        <w:t>Den maksimale tid dyr kan være udenfor, er 11 måneder. Der vil derfor aldrig være en 100% reduktion.</w:t>
      </w:r>
    </w:p>
    <w:p w14:paraId="63B04370" w14:textId="47D2199C" w:rsidR="00771E00" w:rsidRDefault="00771E00" w:rsidP="00771E00">
      <w:pPr>
        <w:pStyle w:val="Heading3"/>
      </w:pPr>
      <w:bookmarkStart w:id="11" w:name="_Toc40791942"/>
      <w:r>
        <w:t>Reduktion vha. miljøteknologi</w:t>
      </w:r>
      <w:bookmarkEnd w:id="11"/>
    </w:p>
    <w:p w14:paraId="7E39BCFE" w14:textId="4EF70FB3" w:rsidR="00A0679B" w:rsidRPr="00DE0D13" w:rsidRDefault="00A0679B" w:rsidP="00A0679B">
      <w:pPr>
        <w:pStyle w:val="BodyText"/>
        <w:rPr>
          <w:color w:val="FF0000"/>
        </w:rPr>
      </w:pPr>
      <w:r>
        <w:t>Miljøteknologier</w:t>
      </w:r>
      <w:r w:rsidR="00F221A8">
        <w:t xml:space="preserve"> kan</w:t>
      </w:r>
      <w:r>
        <w:t xml:space="preserve"> angives på </w:t>
      </w:r>
      <w:r w:rsidR="000B2772">
        <w:t>produktionsarea</w:t>
      </w:r>
      <w:r w:rsidR="00F221A8">
        <w:t>ler</w:t>
      </w:r>
      <w:r w:rsidR="008B4CBC">
        <w:t xml:space="preserve">, </w:t>
      </w:r>
      <w:r w:rsidR="00F221A8">
        <w:t>og</w:t>
      </w:r>
      <w:r w:rsidR="008B4CBC">
        <w:t xml:space="preserve"> der kan angives </w:t>
      </w:r>
      <w:r w:rsidR="00F221A8">
        <w:t>é</w:t>
      </w:r>
      <w:r w:rsidR="008B4CBC">
        <w:t>n teknologi per produktion</w:t>
      </w:r>
      <w:r w:rsidR="00F221A8">
        <w:t>sareal</w:t>
      </w:r>
      <w:r w:rsidR="008B4CBC">
        <w:t xml:space="preserve">. Der skal angives en emissionseffekt og </w:t>
      </w:r>
      <w:r w:rsidR="002B68AE">
        <w:t>driftstimer</w:t>
      </w:r>
      <w:r w:rsidR="008B4CBC">
        <w:t>.</w:t>
      </w:r>
    </w:p>
    <w:p w14:paraId="3E1270CD" w14:textId="480703F8" w:rsidR="008B4CBC" w:rsidRDefault="008B4CBC" w:rsidP="008B4CBC">
      <w:pPr>
        <w:pStyle w:val="BodyText"/>
        <w:rPr>
          <w:color w:val="000000" w:themeColor="text1"/>
        </w:rPr>
      </w:pPr>
      <w:r>
        <w:rPr>
          <w:color w:val="000000" w:themeColor="text1"/>
        </w:rPr>
        <w:t>Teknologieffekt</w:t>
      </w:r>
      <w:r w:rsidRPr="00C33BF2">
        <w:rPr>
          <w:color w:val="000000" w:themeColor="text1"/>
        </w:rPr>
        <w:t xml:space="preserve"> (hvor fx </w:t>
      </w:r>
      <w:r>
        <w:rPr>
          <w:color w:val="000000" w:themeColor="text1"/>
        </w:rPr>
        <w:t>emissions</w:t>
      </w:r>
      <w:r w:rsidRPr="00C33BF2">
        <w:rPr>
          <w:color w:val="000000" w:themeColor="text1"/>
        </w:rPr>
        <w:t>effek</w:t>
      </w:r>
      <w:r>
        <w:rPr>
          <w:color w:val="000000" w:themeColor="text1"/>
        </w:rPr>
        <w:t>t på 12 % = 0.12 udregnes som:</w:t>
      </w:r>
    </w:p>
    <w:p w14:paraId="28C9B19D" w14:textId="725307A9" w:rsidR="006E658D" w:rsidRPr="00C33BF2" w:rsidRDefault="00166FC1" w:rsidP="008B4CBC">
      <w:pPr>
        <w:pStyle w:val="BodyText"/>
        <w:rPr>
          <w:color w:val="000000" w:themeColor="text1"/>
        </w:rPr>
      </w:pPr>
      <w:r>
        <w:rPr>
          <w:color w:val="000000" w:themeColor="text1"/>
        </w:rPr>
        <w:t>Reduktion</w:t>
      </w:r>
      <w:r w:rsidR="008B4CBC">
        <w:rPr>
          <w:color w:val="000000" w:themeColor="text1"/>
        </w:rPr>
        <w:t>Teknologieffekt</w:t>
      </w:r>
      <w:r>
        <w:rPr>
          <w:color w:val="000000" w:themeColor="text1"/>
        </w:rPr>
        <w:t xml:space="preserve"> (kgN3/år)</w:t>
      </w:r>
      <w:r w:rsidR="008B4CBC">
        <w:rPr>
          <w:color w:val="000000" w:themeColor="text1"/>
        </w:rPr>
        <w:t xml:space="preserve"> =</w:t>
      </w:r>
      <w:r>
        <w:rPr>
          <w:color w:val="000000" w:themeColor="text1"/>
        </w:rPr>
        <w:t xml:space="preserve"> (grundemission – reduktionUdegående) *</w:t>
      </w:r>
      <w:r w:rsidR="008B4CBC">
        <w:rPr>
          <w:color w:val="000000" w:themeColor="text1"/>
        </w:rPr>
        <w:t xml:space="preserve"> </w:t>
      </w:r>
      <w:r w:rsidR="008B4CBC" w:rsidRPr="00C33BF2">
        <w:rPr>
          <w:color w:val="000000" w:themeColor="text1"/>
        </w:rPr>
        <w:t>Effekt</w:t>
      </w:r>
      <w:r w:rsidR="009E70C5">
        <w:rPr>
          <w:color w:val="000000" w:themeColor="text1"/>
        </w:rPr>
        <w:t>Nh3</w:t>
      </w:r>
      <w:r>
        <w:rPr>
          <w:color w:val="000000" w:themeColor="text1"/>
        </w:rPr>
        <w:t xml:space="preserve"> / 100 * </w:t>
      </w:r>
      <w:r w:rsidR="002B68AE">
        <w:rPr>
          <w:color w:val="000000" w:themeColor="text1"/>
        </w:rPr>
        <w:t>driftstimer</w:t>
      </w:r>
      <w:r>
        <w:rPr>
          <w:color w:val="000000" w:themeColor="text1"/>
        </w:rPr>
        <w:t xml:space="preserve"> / (8760 – antalMånederUdenfor/12*8760)</w:t>
      </w:r>
    </w:p>
    <w:p w14:paraId="320419A2" w14:textId="6B53CDA3" w:rsidR="009314C8" w:rsidRDefault="009314C8" w:rsidP="009314C8">
      <w:pPr>
        <w:pStyle w:val="Heading3"/>
      </w:pPr>
      <w:bookmarkStart w:id="12" w:name="_Toc40791943"/>
      <w:r>
        <w:t>Samlet ammoniakemission fra produktionsareal</w:t>
      </w:r>
      <w:bookmarkEnd w:id="12"/>
    </w:p>
    <w:p w14:paraId="62582E7F" w14:textId="51A6CE40" w:rsidR="009314C8" w:rsidRDefault="00AA2430" w:rsidP="009314C8">
      <w:pPr>
        <w:pStyle w:val="BodyText"/>
      </w:pPr>
      <w:r>
        <w:t>Dette udregnes ved at trække reduktion fra udegående og teknologieffekt, fra grundudregningen</w:t>
      </w:r>
      <w:r w:rsidR="009314C8">
        <w:t>:</w:t>
      </w:r>
    </w:p>
    <w:p w14:paraId="1F2C8E60" w14:textId="6156ED54" w:rsidR="006E658D" w:rsidRPr="00A0679B" w:rsidRDefault="009314C8" w:rsidP="00A0679B">
      <w:pPr>
        <w:pStyle w:val="BodyText"/>
      </w:pPr>
      <w:r>
        <w:t>SamletAmm</w:t>
      </w:r>
      <w:r w:rsidR="006E658D">
        <w:t>oniakEmission = Grundemission – ReduktionUdegående – ReduktionTeknologiEffekt</w:t>
      </w:r>
    </w:p>
    <w:p w14:paraId="3816789A" w14:textId="3F9EBA62" w:rsidR="005E0A14" w:rsidRDefault="005E0A14" w:rsidP="005E0A14">
      <w:pPr>
        <w:pStyle w:val="Heading2"/>
      </w:pPr>
      <w:bookmarkStart w:id="13" w:name="_Toc40791944"/>
      <w:r>
        <w:t>Ammoniakemission fra</w:t>
      </w:r>
      <w:r w:rsidR="00ED62E2">
        <w:t xml:space="preserve"> gødningslager</w:t>
      </w:r>
      <w:bookmarkEnd w:id="13"/>
    </w:p>
    <w:p w14:paraId="5AAD3736" w14:textId="77777777" w:rsidR="00E9007B" w:rsidRDefault="008F754A" w:rsidP="00771E00">
      <w:pPr>
        <w:pStyle w:val="BodyText"/>
      </w:pPr>
      <w:r>
        <w:t xml:space="preserve">Ammoniakemission fra et </w:t>
      </w:r>
      <w:r w:rsidR="00E9007B">
        <w:t>gødnings</w:t>
      </w:r>
      <w:r>
        <w:t>lager</w:t>
      </w:r>
      <w:r w:rsidR="00E9007B">
        <w:t xml:space="preserve"> beregnes forskelligt, afhængigt af om lageret er fast eller flydende.</w:t>
      </w:r>
    </w:p>
    <w:p w14:paraId="6DD12D41" w14:textId="54F9959A" w:rsidR="00E9007B" w:rsidRDefault="00E9007B" w:rsidP="00771E00">
      <w:pPr>
        <w:pStyle w:val="BodyText"/>
      </w:pPr>
      <w:r>
        <w:t>For faste lagre beregnes en ammoniakemissionen som summen af emissionen fra alle lagerets gødningsandele.</w:t>
      </w:r>
    </w:p>
    <w:p w14:paraId="0DFD1B5D" w14:textId="257E8C57" w:rsidR="00771E00" w:rsidRPr="00771E00" w:rsidRDefault="00E9007B" w:rsidP="00E9007B">
      <w:pPr>
        <w:pStyle w:val="BodyText"/>
      </w:pPr>
      <w:r>
        <w:t xml:space="preserve">For flydende lagre beregnes først en grundværdi på baggrund af lagerets overfladeareal, hvorefter værdien reduceres, </w:t>
      </w:r>
      <w:r w:rsidR="008F754A">
        <w:t>hvis der er anvendt miljøteknologier.</w:t>
      </w:r>
    </w:p>
    <w:p w14:paraId="101D5392" w14:textId="6F65074B" w:rsidR="00771E00" w:rsidRDefault="001D271D" w:rsidP="00771E00">
      <w:pPr>
        <w:pStyle w:val="Heading3"/>
      </w:pPr>
      <w:bookmarkStart w:id="14" w:name="_Toc40791945"/>
      <w:r>
        <w:t>A</w:t>
      </w:r>
      <w:r w:rsidR="00E9007B">
        <w:t>mmoniakemission fra gødningsandel</w:t>
      </w:r>
      <w:bookmarkEnd w:id="14"/>
    </w:p>
    <w:p w14:paraId="64C54224" w14:textId="192B9708" w:rsidR="00816C45" w:rsidRDefault="00A75104" w:rsidP="00771E00">
      <w:pPr>
        <w:pStyle w:val="BodyText"/>
      </w:pPr>
      <w:r>
        <w:t>Ammoniakemissionen for</w:t>
      </w:r>
      <w:r w:rsidR="001E6B05">
        <w:t xml:space="preserve"> hver enkel</w:t>
      </w:r>
      <w:r>
        <w:t>t</w:t>
      </w:r>
      <w:r w:rsidR="001E6B05">
        <w:t xml:space="preserve"> gødningsandel</w:t>
      </w:r>
      <w:r w:rsidR="008F754A">
        <w:t xml:space="preserve"> udregnes ved gange </w:t>
      </w:r>
      <w:r>
        <w:t>andelens</w:t>
      </w:r>
      <w:r w:rsidR="008F754A">
        <w:t xml:space="preserve"> areal med emissionsfaktoren </w:t>
      </w:r>
      <w:r w:rsidR="001E6B05">
        <w:t>for den valgte gødnings</w:t>
      </w:r>
      <w:r w:rsidR="008F754A">
        <w:t>type</w:t>
      </w:r>
      <w:r>
        <w:t>:</w:t>
      </w:r>
    </w:p>
    <w:p w14:paraId="2852593D" w14:textId="5542B631" w:rsidR="008F754A" w:rsidRDefault="008F754A" w:rsidP="00771E00">
      <w:pPr>
        <w:pStyle w:val="BodyText"/>
      </w:pPr>
      <w:r>
        <w:t>Ammoniak</w:t>
      </w:r>
      <w:r w:rsidR="001E6B05">
        <w:t>emission = gødningsandelareal</w:t>
      </w:r>
      <w:r>
        <w:t>*emissionsfaktor</w:t>
      </w:r>
    </w:p>
    <w:p w14:paraId="4095A2BA" w14:textId="15E077AA" w:rsidR="00DB28ED" w:rsidRDefault="00DB28ED" w:rsidP="00DB28ED">
      <w:pPr>
        <w:pStyle w:val="Heading3"/>
      </w:pPr>
      <w:bookmarkStart w:id="15" w:name="_Toc40791946"/>
      <w:r>
        <w:lastRenderedPageBreak/>
        <w:t>Ammoniakemission fra flydende gødningslager</w:t>
      </w:r>
      <w:bookmarkEnd w:id="15"/>
    </w:p>
    <w:p w14:paraId="5F5B6CA7" w14:textId="3B7FCE2B" w:rsidR="00DB28ED" w:rsidRDefault="00DB28ED" w:rsidP="00DB28ED">
      <w:pPr>
        <w:pStyle w:val="Heading4"/>
      </w:pPr>
      <w:r>
        <w:t>Beregning af grundværdi</w:t>
      </w:r>
    </w:p>
    <w:p w14:paraId="2BB141D1" w14:textId="53460B3B" w:rsidR="00DB28ED" w:rsidRDefault="00DB28ED" w:rsidP="00DB28ED">
      <w:pPr>
        <w:pStyle w:val="BodyText"/>
      </w:pPr>
      <w:r>
        <w:t>Grundværdien udregnes ved at gange lagerets overfladeareal (CgGeometryAreal) med emissionsfaktoren for den flydende gødningstype:</w:t>
      </w:r>
    </w:p>
    <w:p w14:paraId="31151FAA" w14:textId="1F29B842" w:rsidR="00DB28ED" w:rsidRPr="00DB28ED" w:rsidRDefault="00DB28ED" w:rsidP="00DB28ED">
      <w:pPr>
        <w:pStyle w:val="BodyText"/>
      </w:pPr>
      <w:r>
        <w:t>Ammoniakemission = gødningsandelareal*emissionsfaktor</w:t>
      </w:r>
    </w:p>
    <w:p w14:paraId="2C710202" w14:textId="57AFF6D8" w:rsidR="00771E00" w:rsidRDefault="00771E00" w:rsidP="00DB28ED">
      <w:pPr>
        <w:pStyle w:val="Heading4"/>
      </w:pPr>
      <w:r>
        <w:t>Reduktion vha. miljøteknologi</w:t>
      </w:r>
    </w:p>
    <w:p w14:paraId="14F7626E" w14:textId="4E85BD41" w:rsidR="00771E00" w:rsidRDefault="008F754A" w:rsidP="00771E00">
      <w:pPr>
        <w:pStyle w:val="BodyText"/>
      </w:pPr>
      <w:r>
        <w:t xml:space="preserve">Miljøteknologier </w:t>
      </w:r>
      <w:r w:rsidR="001E6B05">
        <w:t xml:space="preserve">kan angives på </w:t>
      </w:r>
      <w:r w:rsidR="00DB28ED">
        <w:t>flydende gødningslagre</w:t>
      </w:r>
      <w:r w:rsidR="001E6B05">
        <w:t>.</w:t>
      </w:r>
    </w:p>
    <w:p w14:paraId="7BBA3E20" w14:textId="012FE3E6" w:rsidR="00877599" w:rsidRDefault="00877599" w:rsidP="00771E00">
      <w:pPr>
        <w:pStyle w:val="BodyText"/>
      </w:pPr>
      <w:r>
        <w:t>ReduktionTeknologiEffekt = GrundEmission * (EffektNh3 / 100)</w:t>
      </w:r>
    </w:p>
    <w:p w14:paraId="356B5CEA" w14:textId="47FEB73A" w:rsidR="002B2C24" w:rsidRDefault="00ED62E2" w:rsidP="00DB28ED">
      <w:pPr>
        <w:pStyle w:val="Heading4"/>
      </w:pPr>
      <w:r>
        <w:t>Samlet am</w:t>
      </w:r>
      <w:r w:rsidR="001E6B05">
        <w:t xml:space="preserve">moniakemission fra </w:t>
      </w:r>
      <w:r w:rsidR="00DB28ED">
        <w:t>flydende gødningslager</w:t>
      </w:r>
    </w:p>
    <w:p w14:paraId="619AC8DD" w14:textId="670CF8F0" w:rsidR="002B2C24" w:rsidRDefault="00877599" w:rsidP="00771E00">
      <w:pPr>
        <w:pStyle w:val="BodyText"/>
      </w:pPr>
      <w:r>
        <w:t>Dette udregnes ved at trække reduktionen fra teknologi fra grundværdien.</w:t>
      </w:r>
    </w:p>
    <w:p w14:paraId="3CE77647" w14:textId="63C4059A" w:rsidR="00BF4120" w:rsidRDefault="00414155" w:rsidP="00771E00">
      <w:pPr>
        <w:pStyle w:val="BodyText"/>
      </w:pPr>
      <w:r>
        <w:t xml:space="preserve">SamletAmmoniakEmission = Grundemission </w:t>
      </w:r>
      <w:r w:rsidR="008003D1">
        <w:t>–</w:t>
      </w:r>
      <w:r w:rsidR="00877599">
        <w:t xml:space="preserve"> ReduktionTeknologiEffekt</w:t>
      </w:r>
    </w:p>
    <w:p w14:paraId="5A1978F0" w14:textId="3D7AD3DD" w:rsidR="008003D1" w:rsidRDefault="008003D1" w:rsidP="008003D1">
      <w:pPr>
        <w:pStyle w:val="Heading2"/>
      </w:pPr>
      <w:bookmarkStart w:id="16" w:name="_Toc40791947"/>
      <w:r>
        <w:t>Usikkerheder</w:t>
      </w:r>
      <w:bookmarkEnd w:id="16"/>
    </w:p>
    <w:p w14:paraId="1773019A" w14:textId="5B9F4254" w:rsidR="00145BD9" w:rsidRDefault="00145BD9" w:rsidP="00145BD9">
      <w:pPr>
        <w:pStyle w:val="Heading3"/>
      </w:pPr>
      <w:bookmarkStart w:id="17" w:name="_Toc40791948"/>
      <w:r>
        <w:t>Cirkulære objekter</w:t>
      </w:r>
      <w:bookmarkEnd w:id="17"/>
    </w:p>
    <w:p w14:paraId="46BF5B6A" w14:textId="0A66523A" w:rsidR="00CF71B2" w:rsidRPr="008003D1" w:rsidRDefault="008003D1" w:rsidP="008003D1">
      <w:pPr>
        <w:pStyle w:val="BodyText"/>
      </w:pPr>
      <w:r>
        <w:t xml:space="preserve">Cirkulære gødningslagre </w:t>
      </w:r>
      <w:r w:rsidR="000051B1">
        <w:t>(</w:t>
      </w:r>
      <w:r>
        <w:t xml:space="preserve">og </w:t>
      </w:r>
      <w:r w:rsidR="000051B1">
        <w:t xml:space="preserve">cirkulære </w:t>
      </w:r>
      <w:r>
        <w:t>staldbygninger</w:t>
      </w:r>
      <w:r w:rsidR="000051B1">
        <w:t>)</w:t>
      </w:r>
      <w:r>
        <w:t xml:space="preserve"> bliver ikke repræsenteret som et punkt og en radius, men derimod som en polygon med 40 punkter. Dette giver usikkerhed i beregning af deres overfladeareal. Det er mere udtalt ved større </w:t>
      </w:r>
      <w:r w:rsidR="000051B1">
        <w:t xml:space="preserve">(cirkulære) </w:t>
      </w:r>
      <w:r>
        <w:t>stalde eller gyl</w:t>
      </w:r>
      <w:r w:rsidR="000051B1">
        <w:t>l</w:t>
      </w:r>
      <w:r>
        <w:t xml:space="preserve">ebeholdere, </w:t>
      </w:r>
      <w:r w:rsidR="00CF71B2">
        <w:t>da der ikke bliver oprettet yde</w:t>
      </w:r>
      <w:r w:rsidR="000051B1">
        <w:t>r</w:t>
      </w:r>
      <w:r w:rsidR="00CF71B2">
        <w:t>ligere punkter til at repræsentere den større geometri.</w:t>
      </w:r>
    </w:p>
    <w:p w14:paraId="39DAEC52" w14:textId="08EEB1CF" w:rsidR="002B2C24" w:rsidRDefault="002B2C24" w:rsidP="002B2C24">
      <w:pPr>
        <w:pStyle w:val="Heading2"/>
      </w:pPr>
      <w:bookmarkStart w:id="18" w:name="_Toc40791949"/>
      <w:r>
        <w:t>Resultater</w:t>
      </w:r>
      <w:bookmarkEnd w:id="18"/>
    </w:p>
    <w:p w14:paraId="48280048" w14:textId="6D631B04" w:rsidR="002B2C24" w:rsidRDefault="002B2C24" w:rsidP="002B2C24">
      <w:pPr>
        <w:pStyle w:val="BodyText"/>
      </w:pPr>
      <w:r>
        <w:t>Output fra AmmoniakEmissionberegningen består af følgende resultater:</w:t>
      </w:r>
    </w:p>
    <w:p w14:paraId="7790CBFD" w14:textId="0620A527" w:rsidR="002B2C24" w:rsidRDefault="002B2C24" w:rsidP="002B2C24">
      <w:pPr>
        <w:pStyle w:val="BodyText"/>
        <w:numPr>
          <w:ilvl w:val="0"/>
          <w:numId w:val="33"/>
        </w:numPr>
      </w:pPr>
      <w:r>
        <w:t>Per produktionsareal:</w:t>
      </w:r>
    </w:p>
    <w:p w14:paraId="7CCE019B" w14:textId="376E1973" w:rsidR="002B2C24" w:rsidRDefault="002B2C24" w:rsidP="002B2C24">
      <w:pPr>
        <w:pStyle w:val="BodyText"/>
        <w:numPr>
          <w:ilvl w:val="1"/>
          <w:numId w:val="33"/>
        </w:numPr>
      </w:pPr>
      <w:r>
        <w:t>Areal</w:t>
      </w:r>
    </w:p>
    <w:p w14:paraId="5D4D0BD4" w14:textId="36C41A9D" w:rsidR="002B2C24" w:rsidRPr="009314C8" w:rsidRDefault="002B2C24" w:rsidP="002B2C24">
      <w:pPr>
        <w:pStyle w:val="BodyText"/>
        <w:numPr>
          <w:ilvl w:val="1"/>
          <w:numId w:val="33"/>
        </w:numPr>
        <w:rPr>
          <w:color w:val="000000" w:themeColor="text1"/>
        </w:rPr>
      </w:pPr>
      <w:r w:rsidRPr="009314C8">
        <w:rPr>
          <w:color w:val="000000" w:themeColor="text1"/>
        </w:rPr>
        <w:t>Antal måneder udenfor</w:t>
      </w:r>
    </w:p>
    <w:p w14:paraId="0C35253D" w14:textId="63CB939B" w:rsidR="002B2C24" w:rsidRDefault="002B2C24" w:rsidP="002B2C24">
      <w:pPr>
        <w:pStyle w:val="BodyText"/>
        <w:numPr>
          <w:ilvl w:val="1"/>
          <w:numId w:val="33"/>
        </w:numPr>
      </w:pPr>
      <w:r>
        <w:t>Ammoniakemission normtal</w:t>
      </w:r>
    </w:p>
    <w:p w14:paraId="0EBF812F" w14:textId="0B6AA761" w:rsidR="002B2C24" w:rsidRDefault="002B2C24" w:rsidP="002B2C24">
      <w:pPr>
        <w:pStyle w:val="BodyText"/>
        <w:numPr>
          <w:ilvl w:val="1"/>
          <w:numId w:val="33"/>
        </w:numPr>
      </w:pPr>
      <w:r>
        <w:t xml:space="preserve">Basis </w:t>
      </w:r>
      <w:r w:rsidR="000859AC">
        <w:t>ammoniakemission</w:t>
      </w:r>
    </w:p>
    <w:p w14:paraId="0EC138A5" w14:textId="1FA3AAB1" w:rsidR="002B2C24" w:rsidRDefault="000859AC" w:rsidP="002B2C24">
      <w:pPr>
        <w:pStyle w:val="BodyText"/>
        <w:numPr>
          <w:ilvl w:val="1"/>
          <w:numId w:val="33"/>
        </w:numPr>
      </w:pPr>
      <w:r>
        <w:t>Ammoniakemission r</w:t>
      </w:r>
      <w:r w:rsidR="002B2C24">
        <w:t xml:space="preserve">educeret </w:t>
      </w:r>
      <w:r>
        <w:t>pga. udegående dyr</w:t>
      </w:r>
    </w:p>
    <w:p w14:paraId="32906201" w14:textId="64D7FEEC" w:rsidR="000859AC" w:rsidRDefault="000859AC" w:rsidP="000859AC">
      <w:pPr>
        <w:pStyle w:val="BodyText"/>
        <w:numPr>
          <w:ilvl w:val="1"/>
          <w:numId w:val="33"/>
        </w:numPr>
      </w:pPr>
      <w:r>
        <w:t>Ammoniakemission reduceret pga. teknologi</w:t>
      </w:r>
    </w:p>
    <w:p w14:paraId="20716810" w14:textId="17A2B38F" w:rsidR="002B2C24" w:rsidRDefault="002B2C24" w:rsidP="002B2C24">
      <w:pPr>
        <w:pStyle w:val="BodyText"/>
        <w:numPr>
          <w:ilvl w:val="1"/>
          <w:numId w:val="33"/>
        </w:numPr>
      </w:pPr>
      <w:r>
        <w:t>Samlet ammoniakemission</w:t>
      </w:r>
    </w:p>
    <w:p w14:paraId="3B5128BD" w14:textId="5259D62A" w:rsidR="000859AC" w:rsidRPr="00414155" w:rsidRDefault="000859AC" w:rsidP="000859AC">
      <w:pPr>
        <w:pStyle w:val="BodyText"/>
        <w:numPr>
          <w:ilvl w:val="0"/>
          <w:numId w:val="33"/>
        </w:numPr>
      </w:pPr>
      <w:r w:rsidRPr="00414155">
        <w:t>Per</w:t>
      </w:r>
      <w:r>
        <w:t xml:space="preserve"> gødningsandel</w:t>
      </w:r>
      <w:r w:rsidRPr="00414155">
        <w:t>:</w:t>
      </w:r>
    </w:p>
    <w:p w14:paraId="3394BACB" w14:textId="77777777" w:rsidR="000859AC" w:rsidRDefault="000859AC" w:rsidP="000859AC">
      <w:pPr>
        <w:pStyle w:val="BodyText"/>
        <w:numPr>
          <w:ilvl w:val="1"/>
          <w:numId w:val="33"/>
        </w:numPr>
      </w:pPr>
      <w:r>
        <w:t>Areal</w:t>
      </w:r>
    </w:p>
    <w:p w14:paraId="6BCED94E" w14:textId="2D8D93F0" w:rsidR="000859AC" w:rsidRDefault="000859AC" w:rsidP="000859AC">
      <w:pPr>
        <w:pStyle w:val="BodyText"/>
        <w:numPr>
          <w:ilvl w:val="1"/>
          <w:numId w:val="33"/>
        </w:numPr>
      </w:pPr>
      <w:r>
        <w:t>Gødningstype</w:t>
      </w:r>
    </w:p>
    <w:p w14:paraId="2B71272B" w14:textId="1BF48025" w:rsidR="000859AC" w:rsidRDefault="000859AC" w:rsidP="000859AC">
      <w:pPr>
        <w:pStyle w:val="BodyText"/>
        <w:numPr>
          <w:ilvl w:val="1"/>
          <w:numId w:val="33"/>
        </w:numPr>
      </w:pPr>
      <w:r>
        <w:t>Ammoniakemission normtal</w:t>
      </w:r>
    </w:p>
    <w:p w14:paraId="79738430" w14:textId="77777777" w:rsidR="000859AC" w:rsidRDefault="000859AC" w:rsidP="000859AC">
      <w:pPr>
        <w:pStyle w:val="BodyText"/>
        <w:numPr>
          <w:ilvl w:val="1"/>
          <w:numId w:val="33"/>
        </w:numPr>
      </w:pPr>
      <w:r>
        <w:t>Basis ammoniakemission</w:t>
      </w:r>
    </w:p>
    <w:p w14:paraId="3445EB66" w14:textId="0FF72713" w:rsidR="002B2C24" w:rsidRPr="00414155" w:rsidRDefault="002B2C24" w:rsidP="002B2C24">
      <w:pPr>
        <w:pStyle w:val="BodyText"/>
        <w:numPr>
          <w:ilvl w:val="0"/>
          <w:numId w:val="33"/>
        </w:numPr>
      </w:pPr>
      <w:r w:rsidRPr="00414155">
        <w:t>Per</w:t>
      </w:r>
      <w:r w:rsidR="000859AC">
        <w:t xml:space="preserve"> flydende </w:t>
      </w:r>
      <w:r w:rsidRPr="00414155">
        <w:t>gødningslager:</w:t>
      </w:r>
    </w:p>
    <w:p w14:paraId="1423F1FB" w14:textId="06D5F060" w:rsidR="002B2C24" w:rsidRDefault="00414155" w:rsidP="00AF4A66">
      <w:pPr>
        <w:pStyle w:val="BodyText"/>
        <w:numPr>
          <w:ilvl w:val="1"/>
          <w:numId w:val="33"/>
        </w:numPr>
      </w:pPr>
      <w:r>
        <w:t>Areal</w:t>
      </w:r>
    </w:p>
    <w:p w14:paraId="66EC0057" w14:textId="137AE739" w:rsidR="00414155" w:rsidRDefault="00414155" w:rsidP="00AF4A66">
      <w:pPr>
        <w:pStyle w:val="BodyText"/>
        <w:numPr>
          <w:ilvl w:val="1"/>
          <w:numId w:val="33"/>
        </w:numPr>
      </w:pPr>
      <w:r>
        <w:t>Ammoniakemission normtal</w:t>
      </w:r>
    </w:p>
    <w:p w14:paraId="5070D3D1" w14:textId="69F11E60" w:rsidR="00414155" w:rsidRDefault="00414155" w:rsidP="00AF4A66">
      <w:pPr>
        <w:pStyle w:val="BodyText"/>
        <w:numPr>
          <w:ilvl w:val="1"/>
          <w:numId w:val="33"/>
        </w:numPr>
      </w:pPr>
      <w:r>
        <w:lastRenderedPageBreak/>
        <w:t>Basis ammoniakemission</w:t>
      </w:r>
    </w:p>
    <w:p w14:paraId="15319836" w14:textId="77777777" w:rsidR="00646AF6" w:rsidRDefault="00646AF6" w:rsidP="00646AF6">
      <w:pPr>
        <w:pStyle w:val="BodyText"/>
        <w:numPr>
          <w:ilvl w:val="1"/>
          <w:numId w:val="33"/>
        </w:numPr>
      </w:pPr>
      <w:r>
        <w:t>Ammoniakemission reduceret pga. teknologi</w:t>
      </w:r>
    </w:p>
    <w:p w14:paraId="043DBF3C" w14:textId="3ECF257A" w:rsidR="009018C6" w:rsidRDefault="00414155" w:rsidP="009018C6">
      <w:pPr>
        <w:pStyle w:val="BodyText"/>
        <w:numPr>
          <w:ilvl w:val="1"/>
          <w:numId w:val="33"/>
        </w:numPr>
      </w:pPr>
      <w:r>
        <w:t>Samlet ammoniakemission</w:t>
      </w:r>
    </w:p>
    <w:p w14:paraId="4FDE1A57" w14:textId="001EA906" w:rsidR="009018C6" w:rsidRDefault="009018C6" w:rsidP="009018C6">
      <w:pPr>
        <w:pStyle w:val="Heading2"/>
      </w:pPr>
      <w:bookmarkStart w:id="19" w:name="_Toc40791950"/>
      <w:r>
        <w:t>Vægtning af ammoniak til emissionspunkt</w:t>
      </w:r>
      <w:bookmarkEnd w:id="19"/>
    </w:p>
    <w:p w14:paraId="16A568A1" w14:textId="3FD9AB94" w:rsidR="009018C6" w:rsidRDefault="009018C6" w:rsidP="009018C6">
      <w:pPr>
        <w:pStyle w:val="BodyText"/>
      </w:pPr>
      <w:r>
        <w:t xml:space="preserve">Når en ansøgning bliver afgjort, så udregnes der en vægtning af ammoniakemissionen i forhold til alle bygningerne for at placere et emissionspunkt på kortet. </w:t>
      </w:r>
      <w:r w:rsidR="00DC1CF7">
        <w:t>Dette emissionspunkt bruges af</w:t>
      </w:r>
      <w:r>
        <w:t xml:space="preserve"> andre til at bestemme kumulat</w:t>
      </w:r>
      <w:r w:rsidR="00DC1CF7">
        <w:t>ion i forhold til naturpunkter.</w:t>
      </w:r>
    </w:p>
    <w:p w14:paraId="1B721E2A" w14:textId="6BCF3CC3" w:rsidR="009018C6" w:rsidRDefault="009018C6" w:rsidP="009018C6">
      <w:pPr>
        <w:pStyle w:val="BodyText"/>
      </w:pPr>
      <w:r>
        <w:t>Både staldbygninger og gødningslagre bliver i denne udregn</w:t>
      </w:r>
      <w:r w:rsidR="00D74B8F">
        <w:t>ing</w:t>
      </w:r>
      <w:r>
        <w:t xml:space="preserve"> set som en bygning. Hver bygning har et centrum som består af et X- og Y-koordinat. For hver bygning findes den samlede ammoniak emission. For en staldbygning summeres der over alle staldafsnit og for et fast gødningslager summeres der over alle gødningsandele og for flydende gødningslag</w:t>
      </w:r>
      <w:r w:rsidR="002C478E">
        <w:t>er findes den samlede emission.</w:t>
      </w:r>
      <m:oMath>
        <m:r>
          <m:rPr>
            <m:sty m:val="p"/>
          </m:rPr>
          <w:rPr>
            <w:rFonts w:ascii="Cambria Math" w:hAnsi="Cambria Math"/>
            <w:sz w:val="24"/>
          </w:rPr>
          <w:br/>
        </m:r>
      </m:oMath>
      <m:oMathPara>
        <m:oMath>
          <m:r>
            <w:rPr>
              <w:rFonts w:ascii="Cambria Math" w:hAnsi="Cambria Math"/>
              <w:sz w:val="24"/>
            </w:rPr>
            <m:t>Samlet emission=</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BygningEmission</m:t>
                  </m:r>
                </m:e>
                <m:sub>
                  <m:r>
                    <w:rPr>
                      <w:rFonts w:ascii="Cambria Math" w:hAnsi="Cambria Math"/>
                      <w:sz w:val="24"/>
                    </w:rPr>
                    <m:t>x</m:t>
                  </m:r>
                </m:sub>
              </m:sSub>
            </m:e>
          </m:nary>
        </m:oMath>
      </m:oMathPara>
    </w:p>
    <w:p w14:paraId="264168DF" w14:textId="5B8675D0" w:rsidR="009018C6" w:rsidRPr="00D87B9F" w:rsidRDefault="002C478E" w:rsidP="009018C6">
      <w:pPr>
        <w:pStyle w:val="BodyText"/>
      </w:pPr>
      <m:oMathPara>
        <m:oMath>
          <m:r>
            <w:rPr>
              <w:rFonts w:ascii="Cambria Math" w:hAnsi="Cambria Math"/>
              <w:sz w:val="24"/>
            </w:rPr>
            <m:t>Vægtet centrum X=</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BygningEmission</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BygningCentrumX</m:t>
                  </m:r>
                </m:e>
                <m:sub>
                  <m:r>
                    <w:rPr>
                      <w:rFonts w:ascii="Cambria Math" w:hAnsi="Cambria Math"/>
                      <w:sz w:val="24"/>
                    </w:rPr>
                    <m:t>x</m:t>
                  </m:r>
                </m:sub>
              </m:sSub>
            </m:e>
          </m:nary>
        </m:oMath>
      </m:oMathPara>
    </w:p>
    <w:p w14:paraId="687F3920" w14:textId="6960CEE0" w:rsidR="002C478E" w:rsidRPr="00D87B9F" w:rsidRDefault="002C478E" w:rsidP="002C478E">
      <w:pPr>
        <w:pStyle w:val="BodyText"/>
      </w:pPr>
      <m:oMathPara>
        <m:oMath>
          <m:r>
            <w:rPr>
              <w:rFonts w:ascii="Cambria Math" w:hAnsi="Cambria Math"/>
              <w:sz w:val="24"/>
            </w:rPr>
            <m:t>Vægtet centrum Y=</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BygningEmission</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BygningCentrumY</m:t>
                  </m:r>
                </m:e>
                <m:sub>
                  <m:r>
                    <w:rPr>
                      <w:rFonts w:ascii="Cambria Math" w:hAnsi="Cambria Math"/>
                      <w:sz w:val="24"/>
                    </w:rPr>
                    <m:t>x</m:t>
                  </m:r>
                </m:sub>
              </m:sSub>
            </m:e>
          </m:nary>
        </m:oMath>
      </m:oMathPara>
    </w:p>
    <w:p w14:paraId="41ED5C6A" w14:textId="2F04251E" w:rsidR="002C478E" w:rsidRPr="00D87B9F" w:rsidRDefault="002C478E" w:rsidP="002C478E">
      <w:pPr>
        <w:pStyle w:val="BodyText"/>
      </w:pPr>
      <m:oMathPara>
        <m:oMath>
          <m:r>
            <w:rPr>
              <w:rFonts w:ascii="Cambria Math" w:hAnsi="Cambria Math"/>
              <w:sz w:val="24"/>
            </w:rPr>
            <m:t>Emissionspunkt X=</m:t>
          </m:r>
          <m:f>
            <m:fPr>
              <m:ctrlPr>
                <w:rPr>
                  <w:rFonts w:ascii="Cambria Math" w:hAnsi="Cambria Math"/>
                  <w:i/>
                  <w:sz w:val="24"/>
                </w:rPr>
              </m:ctrlPr>
            </m:fPr>
            <m:num>
              <m:r>
                <w:rPr>
                  <w:rFonts w:ascii="Cambria Math" w:hAnsi="Cambria Math"/>
                  <w:sz w:val="24"/>
                </w:rPr>
                <m:t>Vægtet centrum X</m:t>
              </m:r>
            </m:num>
            <m:den>
              <m:r>
                <w:rPr>
                  <w:rFonts w:ascii="Cambria Math" w:hAnsi="Cambria Math"/>
                  <w:sz w:val="24"/>
                </w:rPr>
                <m:t>Samlet emission</m:t>
              </m:r>
            </m:den>
          </m:f>
        </m:oMath>
      </m:oMathPara>
    </w:p>
    <w:p w14:paraId="3637BD5C" w14:textId="0C026C39" w:rsidR="009018C6" w:rsidRPr="002B2C24" w:rsidRDefault="002C478E" w:rsidP="009018C6">
      <w:pPr>
        <w:pStyle w:val="BodyText"/>
      </w:pPr>
      <m:oMathPara>
        <m:oMath>
          <m:r>
            <w:rPr>
              <w:rFonts w:ascii="Cambria Math" w:hAnsi="Cambria Math"/>
              <w:sz w:val="24"/>
            </w:rPr>
            <m:t>Emissionspunkt Y=</m:t>
          </m:r>
          <m:f>
            <m:fPr>
              <m:ctrlPr>
                <w:rPr>
                  <w:rFonts w:ascii="Cambria Math" w:hAnsi="Cambria Math"/>
                  <w:i/>
                  <w:sz w:val="24"/>
                </w:rPr>
              </m:ctrlPr>
            </m:fPr>
            <m:num>
              <m:r>
                <w:rPr>
                  <w:rFonts w:ascii="Cambria Math" w:hAnsi="Cambria Math"/>
                  <w:sz w:val="24"/>
                </w:rPr>
                <m:t>Vægtet centrum Y</m:t>
              </m:r>
            </m:num>
            <m:den>
              <m:r>
                <w:rPr>
                  <w:rFonts w:ascii="Cambria Math" w:hAnsi="Cambria Math"/>
                  <w:sz w:val="24"/>
                </w:rPr>
                <m:t>Samlet emission</m:t>
              </m:r>
            </m:den>
          </m:f>
        </m:oMath>
      </m:oMathPara>
    </w:p>
    <w:p w14:paraId="7B697246" w14:textId="4FBF697B" w:rsidR="00EA1B71" w:rsidRDefault="00EA1B71" w:rsidP="00EA1B71">
      <w:pPr>
        <w:pStyle w:val="Heading1"/>
      </w:pPr>
      <w:bookmarkStart w:id="20" w:name="_Toc40791951"/>
      <w:r>
        <w:lastRenderedPageBreak/>
        <w:t>Batberegning</w:t>
      </w:r>
      <w:bookmarkEnd w:id="20"/>
    </w:p>
    <w:p w14:paraId="35AD6ECA" w14:textId="1BFB5BD9" w:rsidR="008A5684" w:rsidRPr="00F71628" w:rsidRDefault="00EA1B71" w:rsidP="008A5684">
      <w:pPr>
        <w:pStyle w:val="BodyText"/>
      </w:pPr>
      <w:r>
        <w:t>Dette afsnit indeholder af desig</w:t>
      </w:r>
      <w:r w:rsidR="00F71628">
        <w:t>net af BAT</w:t>
      </w:r>
      <w:r w:rsidR="00673125">
        <w:t xml:space="preserve"> beregningerne</w:t>
      </w:r>
      <w:r w:rsidR="00F71628">
        <w:t xml:space="preserve"> i beregningsservice.</w:t>
      </w:r>
    </w:p>
    <w:p w14:paraId="3DB6F203" w14:textId="77777777" w:rsidR="00EA1B71" w:rsidRDefault="00EA1B71" w:rsidP="00EA1B71">
      <w:pPr>
        <w:pStyle w:val="Heading2"/>
      </w:pPr>
      <w:bookmarkStart w:id="21" w:name="_Toc40791952"/>
      <w:r>
        <w:t>Begreber</w:t>
      </w:r>
      <w:bookmarkEnd w:id="21"/>
    </w:p>
    <w:tbl>
      <w:tblPr>
        <w:tblStyle w:val="TableGrid"/>
        <w:tblW w:w="0" w:type="auto"/>
        <w:tblLook w:val="04A0" w:firstRow="1" w:lastRow="0" w:firstColumn="1" w:lastColumn="0" w:noHBand="0" w:noVBand="1"/>
      </w:tblPr>
      <w:tblGrid>
        <w:gridCol w:w="2376"/>
        <w:gridCol w:w="6968"/>
      </w:tblGrid>
      <w:tr w:rsidR="00EA1B71" w14:paraId="1C635258" w14:textId="77777777" w:rsidTr="006A761D">
        <w:trPr>
          <w:cnfStyle w:val="100000000000" w:firstRow="1" w:lastRow="0" w:firstColumn="0" w:lastColumn="0" w:oddVBand="0" w:evenVBand="0" w:oddHBand="0" w:evenHBand="0" w:firstRowFirstColumn="0" w:firstRowLastColumn="0" w:lastRowFirstColumn="0" w:lastRowLastColumn="0"/>
        </w:trPr>
        <w:tc>
          <w:tcPr>
            <w:tcW w:w="2376" w:type="dxa"/>
          </w:tcPr>
          <w:p w14:paraId="2E6F2612" w14:textId="77777777" w:rsidR="00EA1B71" w:rsidRDefault="00EA1B71" w:rsidP="005E0A14">
            <w:pPr>
              <w:pStyle w:val="BodyText"/>
            </w:pPr>
            <w:r>
              <w:t>Begreb</w:t>
            </w:r>
          </w:p>
        </w:tc>
        <w:tc>
          <w:tcPr>
            <w:tcW w:w="6968" w:type="dxa"/>
          </w:tcPr>
          <w:p w14:paraId="7914573A" w14:textId="77777777" w:rsidR="00EA1B71" w:rsidRDefault="00EA1B71" w:rsidP="005E0A14">
            <w:pPr>
              <w:pStyle w:val="BodyText"/>
            </w:pPr>
            <w:r>
              <w:t>Beskrivelse</w:t>
            </w:r>
          </w:p>
        </w:tc>
      </w:tr>
      <w:tr w:rsidR="00EA1B71" w14:paraId="288BC965" w14:textId="77777777" w:rsidTr="006A761D">
        <w:tc>
          <w:tcPr>
            <w:tcW w:w="2376" w:type="dxa"/>
          </w:tcPr>
          <w:p w14:paraId="295AC0A1" w14:textId="77777777" w:rsidR="00EA1B71" w:rsidRDefault="00EA1B71" w:rsidP="005E0A14">
            <w:pPr>
              <w:pStyle w:val="BodyText"/>
            </w:pPr>
            <w:r>
              <w:t>BAT</w:t>
            </w:r>
          </w:p>
        </w:tc>
        <w:tc>
          <w:tcPr>
            <w:tcW w:w="6968" w:type="dxa"/>
          </w:tcPr>
          <w:p w14:paraId="199C9EFB" w14:textId="219686D1" w:rsidR="00EA1B71" w:rsidRDefault="00EA1B71" w:rsidP="005E0A14">
            <w:pPr>
              <w:pStyle w:val="BodyText"/>
            </w:pPr>
            <w:r>
              <w:t xml:space="preserve">Bedste </w:t>
            </w:r>
            <w:r w:rsidR="00841741">
              <w:t>t</w:t>
            </w:r>
            <w:r>
              <w:t>ilgængelige tekn</w:t>
            </w:r>
            <w:r w:rsidR="00841741">
              <w:t>ologi</w:t>
            </w:r>
            <w:r>
              <w:t xml:space="preserve"> (Best Available Technology)</w:t>
            </w:r>
          </w:p>
        </w:tc>
      </w:tr>
      <w:tr w:rsidR="00673125" w14:paraId="4F313FB6" w14:textId="77777777" w:rsidTr="006A761D">
        <w:tc>
          <w:tcPr>
            <w:tcW w:w="2376" w:type="dxa"/>
          </w:tcPr>
          <w:p w14:paraId="08AFFA90" w14:textId="44250C80" w:rsidR="00673125" w:rsidRDefault="00673125" w:rsidP="005E0A14">
            <w:pPr>
              <w:pStyle w:val="BodyText"/>
            </w:pPr>
            <w:r>
              <w:t>BatNormtal</w:t>
            </w:r>
          </w:p>
        </w:tc>
        <w:tc>
          <w:tcPr>
            <w:tcW w:w="6968" w:type="dxa"/>
          </w:tcPr>
          <w:p w14:paraId="622C0E66" w14:textId="290F6668" w:rsidR="00673125" w:rsidRDefault="00673125" w:rsidP="005E0A14">
            <w:pPr>
              <w:pStyle w:val="BodyText"/>
            </w:pPr>
            <w:r>
              <w:t>Samling af BAT normtal for alle DyreOgStaldkategorier</w:t>
            </w:r>
          </w:p>
        </w:tc>
      </w:tr>
      <w:tr w:rsidR="00673125" w14:paraId="5F6ED7CB" w14:textId="77777777" w:rsidTr="006A761D">
        <w:tc>
          <w:tcPr>
            <w:tcW w:w="2376" w:type="dxa"/>
          </w:tcPr>
          <w:p w14:paraId="0C22462C" w14:textId="782A1826" w:rsidR="00673125" w:rsidRDefault="00673125" w:rsidP="005E0A14">
            <w:pPr>
              <w:pStyle w:val="BodyText"/>
            </w:pPr>
            <w:r>
              <w:t>NNormtal</w:t>
            </w:r>
          </w:p>
        </w:tc>
        <w:tc>
          <w:tcPr>
            <w:tcW w:w="6968" w:type="dxa"/>
          </w:tcPr>
          <w:p w14:paraId="19EACAB2" w14:textId="58BE02D0" w:rsidR="00673125" w:rsidRDefault="00673125" w:rsidP="005E0A14">
            <w:pPr>
              <w:pStyle w:val="BodyText"/>
            </w:pPr>
            <w:r>
              <w:t>Samlin</w:t>
            </w:r>
            <w:r w:rsidR="00681CCA">
              <w:t>g af ammoniakemission normtal og</w:t>
            </w:r>
            <w:r>
              <w:t xml:space="preserve"> alle DyreOgStaldkategorier</w:t>
            </w:r>
          </w:p>
        </w:tc>
      </w:tr>
      <w:tr w:rsidR="004F019D" w14:paraId="0BCEE781" w14:textId="77777777" w:rsidTr="006A761D">
        <w:tc>
          <w:tcPr>
            <w:tcW w:w="2376" w:type="dxa"/>
          </w:tcPr>
          <w:p w14:paraId="76201130" w14:textId="0E228E67" w:rsidR="004F019D" w:rsidRDefault="004F019D" w:rsidP="004F019D">
            <w:pPr>
              <w:pStyle w:val="BodyText"/>
            </w:pPr>
            <w:r>
              <w:t>EGV</w:t>
            </w:r>
            <w:r w:rsidR="006A761D">
              <w:t xml:space="preserve"> </w:t>
            </w:r>
          </w:p>
        </w:tc>
        <w:tc>
          <w:tcPr>
            <w:tcW w:w="6968" w:type="dxa"/>
          </w:tcPr>
          <w:p w14:paraId="474060D0" w14:textId="153F9FDD" w:rsidR="004F019D" w:rsidRDefault="004F019D" w:rsidP="004F019D">
            <w:pPr>
              <w:pStyle w:val="BodyText"/>
            </w:pPr>
            <w:r>
              <w:t>Emissionsgrænseværdi</w:t>
            </w:r>
            <w:r w:rsidR="006A761D">
              <w:t>. Svarer til BAT krav.</w:t>
            </w:r>
          </w:p>
        </w:tc>
      </w:tr>
      <w:tr w:rsidR="004F019D" w14:paraId="29863149" w14:textId="77777777" w:rsidTr="006A761D">
        <w:tc>
          <w:tcPr>
            <w:tcW w:w="2376" w:type="dxa"/>
          </w:tcPr>
          <w:p w14:paraId="49B128AA" w14:textId="646CD397" w:rsidR="004F019D" w:rsidRDefault="004F019D" w:rsidP="004F019D">
            <w:pPr>
              <w:pStyle w:val="BodyText"/>
            </w:pPr>
            <w:r>
              <w:t>BAT krav</w:t>
            </w:r>
          </w:p>
        </w:tc>
        <w:tc>
          <w:tcPr>
            <w:tcW w:w="6968" w:type="dxa"/>
          </w:tcPr>
          <w:p w14:paraId="2C71EC62" w14:textId="45113A18" w:rsidR="004F019D" w:rsidRDefault="00673125" w:rsidP="007A0B16">
            <w:pPr>
              <w:pStyle w:val="BodyText"/>
            </w:pPr>
            <w:r>
              <w:t>Specifik værdi for hvert</w:t>
            </w:r>
            <w:r w:rsidR="004F019D">
              <w:t xml:space="preserve"> produktionsareal</w:t>
            </w:r>
            <w:r w:rsidR="007A0B16">
              <w:t xml:space="preserve"> eller gødningslager</w:t>
            </w:r>
            <w:r w:rsidR="004F019D">
              <w:t>, i enheden (kg NH</w:t>
            </w:r>
            <w:r w:rsidR="004F019D">
              <w:rPr>
                <w:vertAlign w:val="subscript"/>
              </w:rPr>
              <w:t>3</w:t>
            </w:r>
            <w:r w:rsidR="004F019D">
              <w:t>-N) / (m</w:t>
            </w:r>
            <w:r w:rsidR="004F019D">
              <w:rPr>
                <w:vertAlign w:val="superscript"/>
              </w:rPr>
              <w:t>2</w:t>
            </w:r>
            <w:r w:rsidR="004F019D">
              <w:t xml:space="preserve"> · år), som anvendes til at beregne den</w:t>
            </w:r>
            <w:r w:rsidR="007A0B16">
              <w:t xml:space="preserve"> vejledende ammoniakemission</w:t>
            </w:r>
            <w:r w:rsidR="004F019D">
              <w:t>.</w:t>
            </w:r>
            <w:r>
              <w:t xml:space="preserve"> </w:t>
            </w:r>
          </w:p>
        </w:tc>
      </w:tr>
      <w:tr w:rsidR="004F019D" w14:paraId="51154629" w14:textId="77777777" w:rsidTr="006A761D">
        <w:tc>
          <w:tcPr>
            <w:tcW w:w="2376" w:type="dxa"/>
          </w:tcPr>
          <w:p w14:paraId="75DE621B" w14:textId="0BFD060D" w:rsidR="004F019D" w:rsidRDefault="004F019D" w:rsidP="004F019D">
            <w:pPr>
              <w:pStyle w:val="BodyText"/>
            </w:pPr>
            <w:r>
              <w:t>Samlet BAT krav</w:t>
            </w:r>
          </w:p>
        </w:tc>
        <w:tc>
          <w:tcPr>
            <w:tcW w:w="6968" w:type="dxa"/>
          </w:tcPr>
          <w:p w14:paraId="6F66AD5A" w14:textId="01FC3026" w:rsidR="004F019D" w:rsidRDefault="004F019D" w:rsidP="004F019D">
            <w:pPr>
              <w:pStyle w:val="BodyText"/>
            </w:pPr>
            <w:r>
              <w:t xml:space="preserve">Den beregnede vejledende </w:t>
            </w:r>
            <w:r w:rsidR="00673125">
              <w:t>ammoniakemission</w:t>
            </w:r>
            <w:r>
              <w:t xml:space="preserve"> for stalde, lagre eller hele husdyrbruget i enheden (kg NH</w:t>
            </w:r>
            <w:r>
              <w:rPr>
                <w:vertAlign w:val="subscript"/>
              </w:rPr>
              <w:t>3</w:t>
            </w:r>
            <w:r>
              <w:t>-N) / år.</w:t>
            </w:r>
            <w:r w:rsidR="00673125">
              <w:t xml:space="preserve"> Er den faktiske emission højere end Samlet BAT krav, overholdes BAT ikke.</w:t>
            </w:r>
          </w:p>
        </w:tc>
      </w:tr>
      <w:tr w:rsidR="004F019D" w14:paraId="796D2797" w14:textId="77777777" w:rsidTr="006A761D">
        <w:tc>
          <w:tcPr>
            <w:tcW w:w="2376" w:type="dxa"/>
          </w:tcPr>
          <w:p w14:paraId="15B9E2BD" w14:textId="1706543A" w:rsidR="004F019D" w:rsidRDefault="004F019D" w:rsidP="004F019D">
            <w:pPr>
              <w:pStyle w:val="BodyText"/>
            </w:pPr>
            <w:r>
              <w:t>BAT-klassifikation</w:t>
            </w:r>
          </w:p>
        </w:tc>
        <w:tc>
          <w:tcPr>
            <w:tcW w:w="6968" w:type="dxa"/>
          </w:tcPr>
          <w:p w14:paraId="173C253C" w14:textId="08321C3C" w:rsidR="004F019D" w:rsidRDefault="004F019D" w:rsidP="004F019D">
            <w:pPr>
              <w:pStyle w:val="BodyText"/>
            </w:pPr>
            <w:r>
              <w:t>Fortæller om et produktionsareal</w:t>
            </w:r>
            <w:r w:rsidR="00464E2D">
              <w:t xml:space="preserve"> eller gødningsopbevaringslager,</w:t>
            </w:r>
            <w:r>
              <w:t xml:space="preserve"> er nyt, eksisterende, ikke realiseret og/eller allerede har et fastsat BAT krav fra en tidligere afgørelse.</w:t>
            </w:r>
            <w:r w:rsidR="004A73D5">
              <w:t xml:space="preserve"> Kaldes også BAT-forudsætning.</w:t>
            </w:r>
            <w:r w:rsidR="00D873E0">
              <w:t xml:space="preserve"> Se afsnit </w:t>
            </w:r>
            <w:r w:rsidR="00D873E0">
              <w:fldChar w:fldCharType="begin"/>
            </w:r>
            <w:r w:rsidR="00D873E0">
              <w:instrText xml:space="preserve"> REF _Ref501700925 \r \h </w:instrText>
            </w:r>
            <w:r w:rsidR="00D873E0">
              <w:fldChar w:fldCharType="separate"/>
            </w:r>
            <w:r w:rsidR="00BF124A">
              <w:t>3.3.2</w:t>
            </w:r>
            <w:r w:rsidR="00D873E0">
              <w:fldChar w:fldCharType="end"/>
            </w:r>
            <w:r w:rsidR="00D873E0">
              <w:t xml:space="preserve"> </w:t>
            </w:r>
            <w:r w:rsidR="007E601A">
              <w:t>(</w:t>
            </w:r>
            <w:r w:rsidR="00D873E0">
              <w:fldChar w:fldCharType="begin"/>
            </w:r>
            <w:r w:rsidR="00D873E0">
              <w:instrText xml:space="preserve"> REF _Ref501700925 \h </w:instrText>
            </w:r>
            <w:r w:rsidR="00D873E0">
              <w:fldChar w:fldCharType="separate"/>
            </w:r>
            <w:r w:rsidR="00D873E0">
              <w:t>BAT-klassifikation</w:t>
            </w:r>
            <w:r w:rsidR="00D873E0">
              <w:fldChar w:fldCharType="end"/>
            </w:r>
            <w:r w:rsidR="007E601A">
              <w:t>)</w:t>
            </w:r>
            <w:r w:rsidR="00D873E0">
              <w:t xml:space="preserve"> </w:t>
            </w:r>
          </w:p>
        </w:tc>
      </w:tr>
      <w:tr w:rsidR="004F019D" w14:paraId="4A1058B8" w14:textId="77777777" w:rsidTr="006A761D">
        <w:tc>
          <w:tcPr>
            <w:tcW w:w="2376" w:type="dxa"/>
          </w:tcPr>
          <w:p w14:paraId="2C1E7918" w14:textId="632DA281" w:rsidR="004F019D" w:rsidRDefault="003A6DFF" w:rsidP="004F019D">
            <w:pPr>
              <w:pStyle w:val="BodyText"/>
            </w:pPr>
            <w:r>
              <w:t>BatHusdyrtype</w:t>
            </w:r>
          </w:p>
        </w:tc>
        <w:tc>
          <w:tcPr>
            <w:tcW w:w="6968" w:type="dxa"/>
          </w:tcPr>
          <w:p w14:paraId="28185F64" w14:textId="1577240C" w:rsidR="004F019D" w:rsidRDefault="004F019D" w:rsidP="004F019D">
            <w:pPr>
              <w:pStyle w:val="BodyText"/>
            </w:pPr>
            <w:r>
              <w:t xml:space="preserve">DyreOgStaldkategorier opdeles på et antal </w:t>
            </w:r>
            <w:r w:rsidR="00436E51">
              <w:t>BatHusdyrtyp</w:t>
            </w:r>
            <w:r w:rsidR="00570C2E">
              <w:t>er som anvendes i BAT beregni</w:t>
            </w:r>
            <w:r>
              <w:t>n</w:t>
            </w:r>
            <w:r w:rsidR="00570C2E">
              <w:t>g</w:t>
            </w:r>
            <w:r>
              <w:t>erne</w:t>
            </w:r>
            <w:r w:rsidR="00673125">
              <w:t>.</w:t>
            </w:r>
            <w:r w:rsidR="007E601A">
              <w:t xml:space="preserve"> Se afsnit </w:t>
            </w:r>
            <w:r w:rsidR="007E601A">
              <w:fldChar w:fldCharType="begin"/>
            </w:r>
            <w:r w:rsidR="007E601A">
              <w:instrText xml:space="preserve"> REF _Ref501701117 \w \h </w:instrText>
            </w:r>
            <w:r w:rsidR="007E601A">
              <w:fldChar w:fldCharType="separate"/>
            </w:r>
            <w:r w:rsidR="00BF124A">
              <w:t>3.2</w:t>
            </w:r>
            <w:r w:rsidR="007E601A">
              <w:fldChar w:fldCharType="end"/>
            </w:r>
            <w:r w:rsidR="007E601A">
              <w:t xml:space="preserve"> (</w:t>
            </w:r>
            <w:r w:rsidR="007E601A">
              <w:fldChar w:fldCharType="begin"/>
            </w:r>
            <w:r w:rsidR="007E601A">
              <w:instrText xml:space="preserve"> REF _Ref501701117 \h </w:instrText>
            </w:r>
            <w:r w:rsidR="007E601A">
              <w:fldChar w:fldCharType="separate"/>
            </w:r>
            <w:r w:rsidR="007E601A">
              <w:t>BatHusdyrtype</w:t>
            </w:r>
            <w:r w:rsidR="007E601A">
              <w:fldChar w:fldCharType="end"/>
            </w:r>
            <w:r w:rsidR="007E601A">
              <w:t>)</w:t>
            </w:r>
          </w:p>
        </w:tc>
      </w:tr>
      <w:tr w:rsidR="004F019D" w14:paraId="43AFD3B5" w14:textId="77777777" w:rsidTr="006A761D">
        <w:tc>
          <w:tcPr>
            <w:tcW w:w="2376" w:type="dxa"/>
          </w:tcPr>
          <w:p w14:paraId="76DA86D5" w14:textId="3C01F4D7" w:rsidR="004F019D" w:rsidRDefault="006A761D" w:rsidP="004F019D">
            <w:pPr>
              <w:pStyle w:val="BodyText"/>
            </w:pPr>
            <w:r>
              <w:t>IeBrugType</w:t>
            </w:r>
          </w:p>
        </w:tc>
        <w:tc>
          <w:tcPr>
            <w:tcW w:w="6968" w:type="dxa"/>
          </w:tcPr>
          <w:p w14:paraId="38738B32" w14:textId="5DE5BA7F" w:rsidR="004F019D" w:rsidRDefault="006A761D" w:rsidP="004F019D">
            <w:pPr>
              <w:pStyle w:val="BodyText"/>
            </w:pPr>
            <w:r>
              <w:t>Husdyrbrugets IE type.</w:t>
            </w:r>
            <w:r w:rsidR="007E601A">
              <w:t xml:space="preserve"> Se afsnit </w:t>
            </w:r>
            <w:r w:rsidR="007E601A">
              <w:fldChar w:fldCharType="begin"/>
            </w:r>
            <w:r w:rsidR="007E601A">
              <w:instrText xml:space="preserve"> REF _Ref501701074 \r \h </w:instrText>
            </w:r>
            <w:r w:rsidR="007E601A">
              <w:fldChar w:fldCharType="separate"/>
            </w:r>
            <w:r w:rsidR="00BF124A">
              <w:t>3.3.1</w:t>
            </w:r>
            <w:r w:rsidR="007E601A">
              <w:fldChar w:fldCharType="end"/>
            </w:r>
            <w:r w:rsidR="007E601A">
              <w:t xml:space="preserve"> (</w:t>
            </w:r>
            <w:r w:rsidR="007E601A">
              <w:fldChar w:fldCharType="begin"/>
            </w:r>
            <w:r w:rsidR="007E601A">
              <w:instrText xml:space="preserve"> REF _Ref501701074 \h </w:instrText>
            </w:r>
            <w:r w:rsidR="007E601A">
              <w:fldChar w:fldCharType="separate"/>
            </w:r>
            <w:r w:rsidR="007E601A">
              <w:t>Type af IE brug</w:t>
            </w:r>
            <w:r w:rsidR="007E601A">
              <w:fldChar w:fldCharType="end"/>
            </w:r>
            <w:r w:rsidR="007E601A">
              <w:t>)</w:t>
            </w:r>
          </w:p>
        </w:tc>
      </w:tr>
    </w:tbl>
    <w:p w14:paraId="5C29AD0C" w14:textId="2A0A13DC" w:rsidR="00054643" w:rsidRDefault="00054643" w:rsidP="00EA1B71">
      <w:pPr>
        <w:pStyle w:val="BodyText"/>
      </w:pPr>
    </w:p>
    <w:p w14:paraId="133C15B8" w14:textId="2FF619C1" w:rsidR="00EA1B71" w:rsidRDefault="003A6DFF" w:rsidP="00EA1B71">
      <w:pPr>
        <w:pStyle w:val="Heading2"/>
      </w:pPr>
      <w:bookmarkStart w:id="22" w:name="_Ref501701117"/>
      <w:bookmarkStart w:id="23" w:name="_Toc40791953"/>
      <w:r>
        <w:t>BatHusdyrtype</w:t>
      </w:r>
      <w:bookmarkEnd w:id="22"/>
      <w:bookmarkEnd w:id="23"/>
    </w:p>
    <w:p w14:paraId="0319ED3E" w14:textId="50EBA4DE" w:rsidR="00EA1B71" w:rsidRPr="0052006B" w:rsidRDefault="003A6DFF" w:rsidP="00EA1B71">
      <w:pPr>
        <w:pStyle w:val="BodyText"/>
      </w:pPr>
      <w:r>
        <w:t>BatHusdyrtype</w:t>
      </w:r>
      <w:r w:rsidR="00EA1B71">
        <w:t xml:space="preserve"> </w:t>
      </w:r>
      <w:r w:rsidR="009E2BE6">
        <w:t xml:space="preserve">er </w:t>
      </w:r>
      <w:r w:rsidR="006A761D">
        <w:t>grupperinger</w:t>
      </w:r>
      <w:r w:rsidR="003E203C">
        <w:t xml:space="preserve"> af DyreOgStaldkategorier </w:t>
      </w:r>
      <w:r w:rsidR="00542D96">
        <w:t xml:space="preserve">til brug i </w:t>
      </w:r>
      <w:r w:rsidR="003238A4">
        <w:t>bat</w:t>
      </w:r>
      <w:r w:rsidR="003E203C">
        <w:t>beregning og kan antage følgende værdier:</w:t>
      </w:r>
    </w:p>
    <w:tbl>
      <w:tblPr>
        <w:tblStyle w:val="TableGrid"/>
        <w:tblW w:w="0" w:type="auto"/>
        <w:tblCellMar>
          <w:top w:w="11" w:type="dxa"/>
          <w:bottom w:w="11" w:type="dxa"/>
        </w:tblCellMar>
        <w:tblLook w:val="04A0" w:firstRow="1" w:lastRow="0" w:firstColumn="1" w:lastColumn="0" w:noHBand="0" w:noVBand="1"/>
      </w:tblPr>
      <w:tblGrid>
        <w:gridCol w:w="3654"/>
      </w:tblGrid>
      <w:tr w:rsidR="003E203C" w14:paraId="2789A73A" w14:textId="77777777" w:rsidTr="00673125">
        <w:trPr>
          <w:cnfStyle w:val="100000000000" w:firstRow="1" w:lastRow="0" w:firstColumn="0" w:lastColumn="0" w:oddVBand="0" w:evenVBand="0" w:oddHBand="0" w:evenHBand="0" w:firstRowFirstColumn="0" w:firstRowLastColumn="0" w:lastRowFirstColumn="0" w:lastRowLastColumn="0"/>
          <w:trHeight w:val="113"/>
        </w:trPr>
        <w:tc>
          <w:tcPr>
            <w:tcW w:w="0" w:type="auto"/>
            <w:vAlign w:val="top"/>
          </w:tcPr>
          <w:p w14:paraId="1CDB63A0" w14:textId="35788860" w:rsidR="003E203C" w:rsidRDefault="003A6DFF" w:rsidP="003E203C">
            <w:pPr>
              <w:pStyle w:val="BodyText"/>
              <w:spacing w:after="0"/>
            </w:pPr>
            <w:r>
              <w:lastRenderedPageBreak/>
              <w:t>BatHusdyrtype</w:t>
            </w:r>
            <w:r w:rsidR="003E203C">
              <w:t xml:space="preserve"> (enum)</w:t>
            </w:r>
          </w:p>
        </w:tc>
      </w:tr>
      <w:tr w:rsidR="003E203C" w14:paraId="053DBDFA" w14:textId="77777777" w:rsidTr="00673125">
        <w:trPr>
          <w:trHeight w:val="113"/>
        </w:trPr>
        <w:tc>
          <w:tcPr>
            <w:tcW w:w="0" w:type="auto"/>
            <w:vAlign w:val="top"/>
          </w:tcPr>
          <w:p w14:paraId="6760BCF4" w14:textId="5FBC5836" w:rsidR="003E203C" w:rsidRPr="003E203C" w:rsidRDefault="003E203C" w:rsidP="003E203C">
            <w:pPr>
              <w:spacing w:after="0"/>
              <w:rPr>
                <w:sz w:val="22"/>
              </w:rPr>
            </w:pPr>
            <w:r>
              <w:t>Andre</w:t>
            </w:r>
          </w:p>
        </w:tc>
      </w:tr>
      <w:tr w:rsidR="003E203C" w14:paraId="15513351" w14:textId="77777777" w:rsidTr="00673125">
        <w:trPr>
          <w:trHeight w:val="113"/>
        </w:trPr>
        <w:tc>
          <w:tcPr>
            <w:tcW w:w="0" w:type="auto"/>
            <w:vAlign w:val="top"/>
          </w:tcPr>
          <w:p w14:paraId="689ACA56" w14:textId="3C9F7D97" w:rsidR="003E203C" w:rsidRDefault="003E203C" w:rsidP="003E203C">
            <w:pPr>
              <w:spacing w:after="0"/>
            </w:pPr>
            <w:r>
              <w:t>Mink</w:t>
            </w:r>
          </w:p>
        </w:tc>
      </w:tr>
      <w:tr w:rsidR="003E203C" w14:paraId="5A73A436" w14:textId="77777777" w:rsidTr="00673125">
        <w:trPr>
          <w:trHeight w:val="113"/>
        </w:trPr>
        <w:tc>
          <w:tcPr>
            <w:tcW w:w="0" w:type="auto"/>
            <w:vAlign w:val="top"/>
          </w:tcPr>
          <w:p w14:paraId="6D290A0E" w14:textId="1F0756AC" w:rsidR="003E203C" w:rsidRPr="003E203C" w:rsidRDefault="003E203C" w:rsidP="003E203C">
            <w:pPr>
              <w:spacing w:after="0"/>
              <w:rPr>
                <w:b/>
              </w:rPr>
            </w:pPr>
            <w:r w:rsidRPr="003E203C">
              <w:rPr>
                <w:b/>
              </w:rPr>
              <w:t>Slagtesvin</w:t>
            </w:r>
          </w:p>
        </w:tc>
      </w:tr>
      <w:tr w:rsidR="003E203C" w14:paraId="5F7ADA14" w14:textId="77777777" w:rsidTr="00673125">
        <w:trPr>
          <w:trHeight w:val="113"/>
        </w:trPr>
        <w:tc>
          <w:tcPr>
            <w:tcW w:w="0" w:type="auto"/>
            <w:vAlign w:val="top"/>
          </w:tcPr>
          <w:p w14:paraId="02144A81" w14:textId="72BF7547" w:rsidR="003E203C" w:rsidRPr="003E203C" w:rsidRDefault="003E203C" w:rsidP="003E203C">
            <w:pPr>
              <w:spacing w:after="0"/>
              <w:rPr>
                <w:b/>
              </w:rPr>
            </w:pPr>
            <w:r w:rsidRPr="003E203C">
              <w:rPr>
                <w:b/>
              </w:rPr>
              <w:t>Smågrise</w:t>
            </w:r>
          </w:p>
        </w:tc>
      </w:tr>
      <w:tr w:rsidR="003E203C" w14:paraId="47F43B55" w14:textId="77777777" w:rsidTr="00673125">
        <w:trPr>
          <w:trHeight w:val="113"/>
        </w:trPr>
        <w:tc>
          <w:tcPr>
            <w:tcW w:w="0" w:type="auto"/>
            <w:vAlign w:val="top"/>
          </w:tcPr>
          <w:p w14:paraId="1DBBC7FF" w14:textId="710C5437" w:rsidR="003E203C" w:rsidRPr="003E203C" w:rsidRDefault="003E203C" w:rsidP="003E203C">
            <w:pPr>
              <w:spacing w:after="0"/>
              <w:rPr>
                <w:b/>
              </w:rPr>
            </w:pPr>
            <w:r w:rsidRPr="003E203C">
              <w:rPr>
                <w:b/>
              </w:rPr>
              <w:t>Søer, Golde og drægtige</w:t>
            </w:r>
          </w:p>
        </w:tc>
      </w:tr>
      <w:tr w:rsidR="003E203C" w14:paraId="33D08B6A" w14:textId="77777777" w:rsidTr="00673125">
        <w:trPr>
          <w:trHeight w:val="113"/>
        </w:trPr>
        <w:tc>
          <w:tcPr>
            <w:tcW w:w="0" w:type="auto"/>
            <w:vAlign w:val="top"/>
          </w:tcPr>
          <w:p w14:paraId="1E3A0B4F" w14:textId="19CAC4E9" w:rsidR="003E203C" w:rsidRPr="003E203C" w:rsidRDefault="003E203C" w:rsidP="003E203C">
            <w:pPr>
              <w:spacing w:after="0"/>
              <w:rPr>
                <w:b/>
              </w:rPr>
            </w:pPr>
            <w:r w:rsidRPr="003E203C">
              <w:rPr>
                <w:b/>
              </w:rPr>
              <w:t>Søer, diegivende</w:t>
            </w:r>
          </w:p>
        </w:tc>
      </w:tr>
      <w:tr w:rsidR="003E203C" w14:paraId="45551A0B" w14:textId="77777777" w:rsidTr="00673125">
        <w:trPr>
          <w:trHeight w:val="113"/>
        </w:trPr>
        <w:tc>
          <w:tcPr>
            <w:tcW w:w="0" w:type="auto"/>
            <w:vAlign w:val="top"/>
          </w:tcPr>
          <w:p w14:paraId="6ED39056" w14:textId="198830F0" w:rsidR="003E203C" w:rsidRDefault="003E203C" w:rsidP="003E203C">
            <w:pPr>
              <w:spacing w:after="0"/>
            </w:pPr>
            <w:r>
              <w:t>Kvæg</w:t>
            </w:r>
          </w:p>
        </w:tc>
      </w:tr>
      <w:tr w:rsidR="003E203C" w14:paraId="28396F74" w14:textId="77777777" w:rsidTr="00673125">
        <w:trPr>
          <w:trHeight w:val="113"/>
        </w:trPr>
        <w:tc>
          <w:tcPr>
            <w:tcW w:w="0" w:type="auto"/>
            <w:vAlign w:val="top"/>
          </w:tcPr>
          <w:p w14:paraId="0ECEA26A" w14:textId="7B5685CE" w:rsidR="003E203C" w:rsidRDefault="003E203C" w:rsidP="003E203C">
            <w:pPr>
              <w:spacing w:after="0"/>
            </w:pPr>
            <w:r>
              <w:t>Kyllinger, konventionelle</w:t>
            </w:r>
          </w:p>
        </w:tc>
      </w:tr>
      <w:tr w:rsidR="003E203C" w14:paraId="455DA819" w14:textId="77777777" w:rsidTr="00673125">
        <w:trPr>
          <w:trHeight w:val="113"/>
        </w:trPr>
        <w:tc>
          <w:tcPr>
            <w:tcW w:w="0" w:type="auto"/>
            <w:vAlign w:val="top"/>
          </w:tcPr>
          <w:p w14:paraId="77E5C904" w14:textId="6565C3BB" w:rsidR="003E203C" w:rsidRDefault="003E203C" w:rsidP="003E203C">
            <w:pPr>
              <w:spacing w:after="0"/>
            </w:pPr>
            <w:r>
              <w:t>Kyllinger, skrabekyllinger</w:t>
            </w:r>
          </w:p>
        </w:tc>
      </w:tr>
      <w:tr w:rsidR="003E203C" w14:paraId="2FFBA09C" w14:textId="77777777" w:rsidTr="00673125">
        <w:trPr>
          <w:trHeight w:val="113"/>
        </w:trPr>
        <w:tc>
          <w:tcPr>
            <w:tcW w:w="0" w:type="auto"/>
            <w:vAlign w:val="top"/>
          </w:tcPr>
          <w:p w14:paraId="10F55CF3" w14:textId="6420D6C5" w:rsidR="003E203C" w:rsidRDefault="003E203C" w:rsidP="003E203C">
            <w:pPr>
              <w:spacing w:after="0"/>
            </w:pPr>
            <w:r>
              <w:t>Kyllinger, økologiske</w:t>
            </w:r>
          </w:p>
        </w:tc>
      </w:tr>
      <w:tr w:rsidR="003E203C" w14:paraId="0F100A21" w14:textId="77777777" w:rsidTr="00673125">
        <w:trPr>
          <w:trHeight w:val="113"/>
        </w:trPr>
        <w:tc>
          <w:tcPr>
            <w:tcW w:w="0" w:type="auto"/>
            <w:vAlign w:val="top"/>
          </w:tcPr>
          <w:p w14:paraId="1851A412" w14:textId="323C377B" w:rsidR="003E203C" w:rsidRDefault="003E203C" w:rsidP="003E203C">
            <w:pPr>
              <w:spacing w:after="0"/>
            </w:pPr>
            <w:r>
              <w:t>Gæs, ænder, kalkuner</w:t>
            </w:r>
          </w:p>
        </w:tc>
      </w:tr>
      <w:tr w:rsidR="003E203C" w14:paraId="132618D5" w14:textId="77777777" w:rsidTr="00673125">
        <w:trPr>
          <w:trHeight w:val="113"/>
        </w:trPr>
        <w:tc>
          <w:tcPr>
            <w:tcW w:w="0" w:type="auto"/>
            <w:vAlign w:val="top"/>
          </w:tcPr>
          <w:p w14:paraId="5B31736E" w14:textId="5077926C" w:rsidR="003E203C" w:rsidRDefault="003E203C" w:rsidP="003E203C">
            <w:pPr>
              <w:spacing w:after="0"/>
            </w:pPr>
            <w:r>
              <w:t>Høner konsumæg. Skrabe, friland</w:t>
            </w:r>
          </w:p>
        </w:tc>
      </w:tr>
      <w:tr w:rsidR="003E203C" w14:paraId="3783105F" w14:textId="77777777" w:rsidTr="00673125">
        <w:trPr>
          <w:trHeight w:val="113"/>
        </w:trPr>
        <w:tc>
          <w:tcPr>
            <w:tcW w:w="0" w:type="auto"/>
            <w:vAlign w:val="top"/>
          </w:tcPr>
          <w:p w14:paraId="25CCA92E" w14:textId="2569BF16" w:rsidR="003E203C" w:rsidRDefault="003E203C" w:rsidP="003E203C">
            <w:pPr>
              <w:spacing w:after="0"/>
            </w:pPr>
            <w:r>
              <w:t xml:space="preserve">Høner konsumæg. Skrabe. Økologisk. </w:t>
            </w:r>
          </w:p>
        </w:tc>
      </w:tr>
      <w:tr w:rsidR="003E203C" w14:paraId="1037125C" w14:textId="77777777" w:rsidTr="00673125">
        <w:trPr>
          <w:trHeight w:val="113"/>
        </w:trPr>
        <w:tc>
          <w:tcPr>
            <w:tcW w:w="0" w:type="auto"/>
            <w:vAlign w:val="top"/>
          </w:tcPr>
          <w:p w14:paraId="3EBDBE37" w14:textId="7400CF80" w:rsidR="003E203C" w:rsidRDefault="003E203C" w:rsidP="003E203C">
            <w:pPr>
              <w:spacing w:after="0"/>
            </w:pPr>
            <w:r>
              <w:t>Høner konsumæg. Bur</w:t>
            </w:r>
          </w:p>
        </w:tc>
      </w:tr>
      <w:tr w:rsidR="003E203C" w14:paraId="39175C55" w14:textId="77777777" w:rsidTr="00673125">
        <w:trPr>
          <w:trHeight w:val="113"/>
        </w:trPr>
        <w:tc>
          <w:tcPr>
            <w:tcW w:w="0" w:type="auto"/>
            <w:vAlign w:val="top"/>
          </w:tcPr>
          <w:p w14:paraId="171FC6B9" w14:textId="2E7A266B" w:rsidR="003E203C" w:rsidRDefault="003E203C" w:rsidP="003E203C">
            <w:pPr>
              <w:spacing w:after="0"/>
            </w:pPr>
            <w:r>
              <w:t>Høns, rugeæg.</w:t>
            </w:r>
          </w:p>
        </w:tc>
      </w:tr>
      <w:tr w:rsidR="003E203C" w14:paraId="7EFE39AA" w14:textId="77777777" w:rsidTr="00673125">
        <w:trPr>
          <w:trHeight w:val="113"/>
        </w:trPr>
        <w:tc>
          <w:tcPr>
            <w:tcW w:w="0" w:type="auto"/>
            <w:vAlign w:val="top"/>
          </w:tcPr>
          <w:p w14:paraId="65B8D632" w14:textId="1975E301" w:rsidR="003E203C" w:rsidRDefault="003E203C" w:rsidP="003E203C">
            <w:pPr>
              <w:spacing w:after="0"/>
            </w:pPr>
            <w:r>
              <w:t>Hønniker, konsumæg. Bur</w:t>
            </w:r>
          </w:p>
        </w:tc>
      </w:tr>
      <w:tr w:rsidR="003E203C" w14:paraId="4BC3AD77" w14:textId="77777777" w:rsidTr="00673125">
        <w:trPr>
          <w:trHeight w:val="113"/>
        </w:trPr>
        <w:tc>
          <w:tcPr>
            <w:tcW w:w="0" w:type="auto"/>
            <w:vAlign w:val="top"/>
          </w:tcPr>
          <w:p w14:paraId="0B836B9A" w14:textId="79A0B3BA" w:rsidR="003E203C" w:rsidRDefault="003E203C" w:rsidP="003E203C">
            <w:pPr>
              <w:spacing w:after="0"/>
            </w:pPr>
            <w:r>
              <w:t>Hønniker, konsumæg. Gulvdrift.</w:t>
            </w:r>
          </w:p>
        </w:tc>
      </w:tr>
      <w:tr w:rsidR="003E203C" w14:paraId="405E5CD2" w14:textId="77777777" w:rsidTr="00673125">
        <w:trPr>
          <w:trHeight w:val="113"/>
        </w:trPr>
        <w:tc>
          <w:tcPr>
            <w:tcW w:w="0" w:type="auto"/>
            <w:vAlign w:val="top"/>
          </w:tcPr>
          <w:p w14:paraId="243C8245" w14:textId="674179D8" w:rsidR="003E203C" w:rsidRDefault="003E203C" w:rsidP="003E203C">
            <w:pPr>
              <w:spacing w:after="0"/>
            </w:pPr>
            <w:r>
              <w:t>Hønniker, Rugeæg.</w:t>
            </w:r>
          </w:p>
        </w:tc>
      </w:tr>
    </w:tbl>
    <w:p w14:paraId="185F5B68" w14:textId="77777777" w:rsidR="00673125" w:rsidRDefault="00673125" w:rsidP="00EA1B71">
      <w:pPr>
        <w:pStyle w:val="BodyText"/>
      </w:pPr>
    </w:p>
    <w:p w14:paraId="671557C5" w14:textId="686123DD" w:rsidR="00D16A5F" w:rsidRPr="003B2D43" w:rsidRDefault="006C7CF1" w:rsidP="00EA1B71">
      <w:pPr>
        <w:pStyle w:val="BodyText"/>
        <w:rPr>
          <w:color w:val="FF0000"/>
        </w:rPr>
      </w:pPr>
      <w:r>
        <w:t xml:space="preserve">For </w:t>
      </w:r>
      <w:r w:rsidR="003A6DFF">
        <w:t>BatHusdyrtype</w:t>
      </w:r>
      <w:r>
        <w:t xml:space="preserve">rne markeret med </w:t>
      </w:r>
      <w:r w:rsidRPr="006C7CF1">
        <w:rPr>
          <w:b/>
        </w:rPr>
        <w:t>fed</w:t>
      </w:r>
      <w:r>
        <w:t xml:space="preserve"> (alle svin) beregnes </w:t>
      </w:r>
      <w:r w:rsidR="00B0599A">
        <w:t xml:space="preserve">progressive </w:t>
      </w:r>
      <w:r>
        <w:t>BAT</w:t>
      </w:r>
      <w:r w:rsidR="00B0599A">
        <w:t xml:space="preserve"> krav</w:t>
      </w:r>
      <w:r w:rsidR="00673125">
        <w:t xml:space="preserve"> pr. BatHusdyrtype</w:t>
      </w:r>
      <w:r>
        <w:t xml:space="preserve"> </w:t>
      </w:r>
      <w:r w:rsidR="002B1F54">
        <w:t xml:space="preserve">ud fra det samlede areal af produktionsarealer med hver </w:t>
      </w:r>
      <w:r w:rsidR="003A6DFF">
        <w:t>BatHusdyrtype</w:t>
      </w:r>
      <w:r w:rsidR="00416CB7">
        <w:t>.</w:t>
      </w:r>
    </w:p>
    <w:p w14:paraId="79FE5646" w14:textId="7A89B33D" w:rsidR="00EA1B71" w:rsidRDefault="00EA1B71" w:rsidP="00EA1B71">
      <w:pPr>
        <w:pStyle w:val="Heading2"/>
      </w:pPr>
      <w:bookmarkStart w:id="24" w:name="_Toc40791954"/>
      <w:r>
        <w:t>Input</w:t>
      </w:r>
      <w:bookmarkEnd w:id="24"/>
    </w:p>
    <w:p w14:paraId="2D40A8E7" w14:textId="6D75B1FE" w:rsidR="00EA1B71" w:rsidRDefault="00EA1B71" w:rsidP="00EA1B71">
      <w:pPr>
        <w:pStyle w:val="BodyText"/>
      </w:pPr>
      <w:r>
        <w:t>Bat</w:t>
      </w:r>
      <w:r w:rsidRPr="00AA13E8">
        <w:t>beregningen foregår på baggrund</w:t>
      </w:r>
      <w:r>
        <w:t xml:space="preserve"> af information om </w:t>
      </w:r>
      <w:r w:rsidR="00542D96">
        <w:t>produktionsarealer</w:t>
      </w:r>
      <w:r w:rsidR="00570C2E">
        <w:t xml:space="preserve"> og gødningslagre</w:t>
      </w:r>
      <w:r>
        <w:t xml:space="preserve">. </w:t>
      </w:r>
      <w:r w:rsidRPr="00AA13E8">
        <w:t>Her</w:t>
      </w:r>
      <w:r>
        <w:t xml:space="preserve">udover benyttes </w:t>
      </w:r>
      <w:r w:rsidR="00D873E0">
        <w:t>BatNormtal og NNormtal</w:t>
      </w:r>
      <w:r>
        <w:t xml:space="preserve"> </w:t>
      </w:r>
      <w:r w:rsidR="00D873E0">
        <w:t>(</w:t>
      </w:r>
      <w:r w:rsidR="001207DA">
        <w:t>ammoniakemission</w:t>
      </w:r>
      <w:r w:rsidR="00D873E0">
        <w:t>)</w:t>
      </w:r>
      <w:r>
        <w:t>.</w:t>
      </w:r>
    </w:p>
    <w:p w14:paraId="249C67EF" w14:textId="1A212CD1" w:rsidR="00EA1B71" w:rsidRPr="00477DA4" w:rsidRDefault="00EA1B71" w:rsidP="00EA1B71">
      <w:pPr>
        <w:pStyle w:val="BodyText"/>
      </w:pPr>
      <w:r>
        <w:t xml:space="preserve">Helt specifikt, så benyttes følgende oplysninger som input til batberegningerne. Objekter der bliver brugt i implementeringen indeholder flere informationer end blot dem påkrævet til beregningerne, da der benyttes de eksisterende objekter, som fx </w:t>
      </w:r>
      <w:r w:rsidR="003165B7" w:rsidRPr="003165B7">
        <w:t>ProduktionsBeregningsDto</w:t>
      </w:r>
      <w:r w:rsidR="003165B7">
        <w:t xml:space="preserve"> </w:t>
      </w:r>
      <w:r>
        <w:t>objektet.</w:t>
      </w:r>
    </w:p>
    <w:tbl>
      <w:tblPr>
        <w:tblStyle w:val="TableGrid"/>
        <w:tblW w:w="9493" w:type="dxa"/>
        <w:tblLayout w:type="fixed"/>
        <w:tblLook w:val="04A0" w:firstRow="1" w:lastRow="0" w:firstColumn="1" w:lastColumn="0" w:noHBand="0" w:noVBand="1"/>
      </w:tblPr>
      <w:tblGrid>
        <w:gridCol w:w="2235"/>
        <w:gridCol w:w="2863"/>
        <w:gridCol w:w="4395"/>
      </w:tblGrid>
      <w:tr w:rsidR="00EA1B71" w14:paraId="48F422BD" w14:textId="77777777" w:rsidTr="000A4534">
        <w:trPr>
          <w:cnfStyle w:val="100000000000" w:firstRow="1" w:lastRow="0" w:firstColumn="0" w:lastColumn="0" w:oddVBand="0" w:evenVBand="0" w:oddHBand="0" w:evenHBand="0" w:firstRowFirstColumn="0" w:firstRowLastColumn="0" w:lastRowFirstColumn="0" w:lastRowLastColumn="0"/>
        </w:trPr>
        <w:tc>
          <w:tcPr>
            <w:tcW w:w="2235" w:type="dxa"/>
          </w:tcPr>
          <w:p w14:paraId="1F4BF047" w14:textId="77777777" w:rsidR="00EA1B71" w:rsidRDefault="00EA1B71" w:rsidP="005E0A14">
            <w:pPr>
              <w:pStyle w:val="BodyText"/>
              <w:keepNext w:val="0"/>
            </w:pPr>
            <w:r>
              <w:t>Input</w:t>
            </w:r>
          </w:p>
        </w:tc>
        <w:tc>
          <w:tcPr>
            <w:tcW w:w="2863" w:type="dxa"/>
          </w:tcPr>
          <w:p w14:paraId="3F4D8CF7" w14:textId="77777777" w:rsidR="00EA1B71" w:rsidRDefault="00EA1B71" w:rsidP="005E0A14">
            <w:pPr>
              <w:pStyle w:val="BodyText"/>
              <w:keepNext w:val="0"/>
            </w:pPr>
            <w:r>
              <w:t>Datatype</w:t>
            </w:r>
          </w:p>
        </w:tc>
        <w:tc>
          <w:tcPr>
            <w:tcW w:w="4395" w:type="dxa"/>
          </w:tcPr>
          <w:p w14:paraId="1D25A9E9" w14:textId="77777777" w:rsidR="00EA1B71" w:rsidRDefault="00EA1B71" w:rsidP="005E0A14">
            <w:pPr>
              <w:pStyle w:val="BodyText"/>
              <w:keepNext w:val="0"/>
            </w:pPr>
            <w:r>
              <w:t>Felter benyttet til beregning</w:t>
            </w:r>
          </w:p>
        </w:tc>
      </w:tr>
      <w:tr w:rsidR="00EA1B71" w:rsidRPr="004A32CA" w14:paraId="383BF736" w14:textId="77777777" w:rsidTr="000A4534">
        <w:tc>
          <w:tcPr>
            <w:tcW w:w="2235" w:type="dxa"/>
            <w:vAlign w:val="top"/>
          </w:tcPr>
          <w:p w14:paraId="220D1B3D" w14:textId="783EA3A5" w:rsidR="00EA1B71" w:rsidRDefault="003146AE" w:rsidP="00713477">
            <w:pPr>
              <w:pStyle w:val="BodyText"/>
              <w:keepNext w:val="0"/>
            </w:pPr>
            <w:r>
              <w:t>Produktionsarealer</w:t>
            </w:r>
          </w:p>
        </w:tc>
        <w:tc>
          <w:tcPr>
            <w:tcW w:w="2863" w:type="dxa"/>
            <w:vAlign w:val="top"/>
          </w:tcPr>
          <w:p w14:paraId="6BDAADFA" w14:textId="1C25B16C" w:rsidR="00EA1B71" w:rsidRPr="00036E22" w:rsidRDefault="00EA1B71" w:rsidP="00570C2E">
            <w:pPr>
              <w:pStyle w:val="BodyText"/>
              <w:keepNext w:val="0"/>
              <w:rPr>
                <w:i/>
              </w:rPr>
            </w:pPr>
            <w:r w:rsidRPr="00036E22">
              <w:rPr>
                <w:i/>
              </w:rPr>
              <w:t>List&lt;</w:t>
            </w:r>
            <w:r w:rsidR="00570C2E">
              <w:rPr>
                <w:i/>
              </w:rPr>
              <w:t>ProduktionsBeregningsDto</w:t>
            </w:r>
            <w:r w:rsidRPr="00036E22">
              <w:rPr>
                <w:i/>
              </w:rPr>
              <w:t>&gt;</w:t>
            </w:r>
          </w:p>
        </w:tc>
        <w:tc>
          <w:tcPr>
            <w:tcW w:w="4395" w:type="dxa"/>
          </w:tcPr>
          <w:p w14:paraId="2B194324" w14:textId="4CA98F3F" w:rsidR="00EA1B71" w:rsidRDefault="00EA1B71" w:rsidP="00713477">
            <w:pPr>
              <w:pStyle w:val="BodyText"/>
              <w:keepNext w:val="0"/>
              <w:rPr>
                <w:i/>
              </w:rPr>
            </w:pPr>
            <w:r>
              <w:t>Dyre</w:t>
            </w:r>
            <w:r w:rsidR="00542D96">
              <w:t>OgStald</w:t>
            </w:r>
            <w:r>
              <w:t xml:space="preserve">kategori: </w:t>
            </w:r>
            <w:r>
              <w:rPr>
                <w:i/>
              </w:rPr>
              <w:t>int</w:t>
            </w:r>
          </w:p>
          <w:p w14:paraId="033188A9" w14:textId="43CAF8AE" w:rsidR="00EA1B71" w:rsidRDefault="00542D96" w:rsidP="00713477">
            <w:pPr>
              <w:pStyle w:val="BodyText"/>
              <w:keepNext w:val="0"/>
              <w:rPr>
                <w:i/>
              </w:rPr>
            </w:pPr>
            <w:r>
              <w:t>AntalMaanederUdenfor</w:t>
            </w:r>
            <w:r w:rsidR="00EA1B71">
              <w:t xml:space="preserve">: </w:t>
            </w:r>
            <w:r w:rsidR="00EA1B71">
              <w:rPr>
                <w:i/>
              </w:rPr>
              <w:t>int</w:t>
            </w:r>
          </w:p>
          <w:p w14:paraId="0BE16119" w14:textId="77777777" w:rsidR="00EA1B71" w:rsidRDefault="00542D96" w:rsidP="00713477">
            <w:pPr>
              <w:pStyle w:val="BodyText"/>
              <w:keepNext w:val="0"/>
              <w:rPr>
                <w:i/>
              </w:rPr>
            </w:pPr>
            <w:r>
              <w:t>A</w:t>
            </w:r>
            <w:r w:rsidR="009535E3">
              <w:t xml:space="preserve">real: </w:t>
            </w:r>
            <w:r>
              <w:rPr>
                <w:i/>
              </w:rPr>
              <w:t>decimal</w:t>
            </w:r>
          </w:p>
          <w:p w14:paraId="369235F7" w14:textId="77777777" w:rsidR="00542D96" w:rsidRDefault="00542D96" w:rsidP="00713477">
            <w:pPr>
              <w:pStyle w:val="BodyText"/>
              <w:keepNext w:val="0"/>
              <w:rPr>
                <w:i/>
              </w:rPr>
            </w:pPr>
            <w:r>
              <w:t xml:space="preserve">BatKlassifikation: </w:t>
            </w:r>
            <w:r>
              <w:rPr>
                <w:i/>
              </w:rPr>
              <w:t>enum</w:t>
            </w:r>
          </w:p>
          <w:p w14:paraId="1E1910DA" w14:textId="6E2A46FF" w:rsidR="00022363" w:rsidRDefault="00022363" w:rsidP="00713477">
            <w:pPr>
              <w:pStyle w:val="BodyText"/>
              <w:keepNext w:val="0"/>
              <w:rPr>
                <w:i/>
              </w:rPr>
            </w:pPr>
            <w:r>
              <w:t xml:space="preserve">Drifttype: </w:t>
            </w:r>
            <w:r>
              <w:rPr>
                <w:i/>
              </w:rPr>
              <w:t>enum</w:t>
            </w:r>
          </w:p>
          <w:p w14:paraId="75F53BD5" w14:textId="77777777" w:rsidR="00022363" w:rsidRDefault="000A4534" w:rsidP="00713477">
            <w:pPr>
              <w:pStyle w:val="BodyText"/>
              <w:keepNext w:val="0"/>
              <w:rPr>
                <w:i/>
              </w:rPr>
            </w:pPr>
            <w:r>
              <w:t xml:space="preserve">FlexGruppeId: </w:t>
            </w:r>
            <w:r w:rsidRPr="000A4534">
              <w:rPr>
                <w:i/>
              </w:rPr>
              <w:t>int?</w:t>
            </w:r>
          </w:p>
          <w:p w14:paraId="581EFF7B" w14:textId="6967FBA4" w:rsidR="000A4534" w:rsidRPr="000A4534" w:rsidRDefault="000A4534" w:rsidP="000A4534">
            <w:pPr>
              <w:pStyle w:val="BodyText"/>
              <w:keepNext w:val="0"/>
              <w:rPr>
                <w:i/>
              </w:rPr>
            </w:pPr>
            <w:r>
              <w:t xml:space="preserve">DyreOgStaldkategorier: </w:t>
            </w:r>
            <w:r>
              <w:rPr>
                <w:i/>
              </w:rPr>
              <w:t>List&lt;DyreOgStaldkategoriBeregningsDto&gt;</w:t>
            </w:r>
          </w:p>
        </w:tc>
      </w:tr>
      <w:tr w:rsidR="000A4534" w:rsidRPr="004A32CA" w14:paraId="2732A223" w14:textId="77777777" w:rsidTr="000A4534">
        <w:tc>
          <w:tcPr>
            <w:tcW w:w="2235" w:type="dxa"/>
            <w:vAlign w:val="top"/>
          </w:tcPr>
          <w:p w14:paraId="621B876E" w14:textId="6F1A5FD0" w:rsidR="000A4534" w:rsidRDefault="003165B7" w:rsidP="00713477">
            <w:pPr>
              <w:pStyle w:val="BodyText"/>
            </w:pPr>
            <w:r>
              <w:lastRenderedPageBreak/>
              <w:t>Gødningslagre</w:t>
            </w:r>
          </w:p>
        </w:tc>
        <w:tc>
          <w:tcPr>
            <w:tcW w:w="2863" w:type="dxa"/>
            <w:vAlign w:val="top"/>
          </w:tcPr>
          <w:p w14:paraId="55276D9D" w14:textId="386A4E87" w:rsidR="000A4534" w:rsidRPr="00036E22" w:rsidRDefault="003165B7" w:rsidP="00570C2E">
            <w:pPr>
              <w:pStyle w:val="BodyText"/>
              <w:rPr>
                <w:i/>
              </w:rPr>
            </w:pPr>
            <w:r>
              <w:rPr>
                <w:i/>
              </w:rPr>
              <w:t>List&lt;GoedningslagerBeregningsDto&gt;</w:t>
            </w:r>
          </w:p>
        </w:tc>
        <w:tc>
          <w:tcPr>
            <w:tcW w:w="4395" w:type="dxa"/>
          </w:tcPr>
          <w:p w14:paraId="49C38A5D" w14:textId="77777777" w:rsidR="000A4534" w:rsidRDefault="003165B7" w:rsidP="00713477">
            <w:pPr>
              <w:pStyle w:val="BodyText"/>
            </w:pPr>
            <w:r>
              <w:t xml:space="preserve">GoedningslagerType: </w:t>
            </w:r>
            <w:r>
              <w:rPr>
                <w:i/>
              </w:rPr>
              <w:t>enum</w:t>
            </w:r>
          </w:p>
          <w:p w14:paraId="6FD911CD" w14:textId="77777777" w:rsidR="003165B7" w:rsidRDefault="003165B7" w:rsidP="00713477">
            <w:pPr>
              <w:pStyle w:val="BodyText"/>
            </w:pPr>
            <w:r>
              <w:t xml:space="preserve">CgGeometryAreal: </w:t>
            </w:r>
            <w:r>
              <w:rPr>
                <w:i/>
              </w:rPr>
              <w:t>decimal</w:t>
            </w:r>
          </w:p>
          <w:p w14:paraId="0A585DE7" w14:textId="77777777" w:rsidR="003165B7" w:rsidRDefault="003165B7" w:rsidP="00713477">
            <w:pPr>
              <w:pStyle w:val="BodyText"/>
            </w:pPr>
            <w:r>
              <w:t xml:space="preserve">LagerTeknologier: </w:t>
            </w:r>
            <w:r>
              <w:rPr>
                <w:i/>
              </w:rPr>
              <w:t>List&lt;LagerTeknologiBeregningsDto&gt;</w:t>
            </w:r>
          </w:p>
          <w:p w14:paraId="7DF37DEE" w14:textId="77777777" w:rsidR="003165B7" w:rsidRDefault="003165B7" w:rsidP="00713477">
            <w:pPr>
              <w:pStyle w:val="BodyText"/>
            </w:pPr>
            <w:r>
              <w:t xml:space="preserve">EkistereIkkeA: </w:t>
            </w:r>
            <w:r>
              <w:rPr>
                <w:i/>
              </w:rPr>
              <w:t>bool</w:t>
            </w:r>
          </w:p>
          <w:p w14:paraId="64A4F407" w14:textId="52716DC3" w:rsidR="003165B7" w:rsidRPr="003165B7" w:rsidRDefault="003165B7" w:rsidP="00713477">
            <w:pPr>
              <w:pStyle w:val="BodyText"/>
            </w:pPr>
            <w:r>
              <w:t xml:space="preserve">BatKlassifikation: </w:t>
            </w:r>
            <w:r>
              <w:rPr>
                <w:i/>
              </w:rPr>
              <w:t>BatKlassifikationLagreFlydende</w:t>
            </w:r>
          </w:p>
        </w:tc>
      </w:tr>
      <w:tr w:rsidR="00EA1B71" w14:paraId="37EBAF9A" w14:textId="77777777" w:rsidTr="000A4534">
        <w:tc>
          <w:tcPr>
            <w:tcW w:w="2235" w:type="dxa"/>
            <w:vAlign w:val="top"/>
          </w:tcPr>
          <w:p w14:paraId="6F87B12D" w14:textId="0E0AC4C2" w:rsidR="00EA1B71" w:rsidRDefault="00ED16FC" w:rsidP="00713477">
            <w:pPr>
              <w:pStyle w:val="BodyText"/>
              <w:keepNext w:val="0"/>
            </w:pPr>
            <w:r>
              <w:t xml:space="preserve">BAT </w:t>
            </w:r>
            <w:r w:rsidR="00EA1B71">
              <w:t>Normtal</w:t>
            </w:r>
          </w:p>
        </w:tc>
        <w:tc>
          <w:tcPr>
            <w:tcW w:w="2863" w:type="dxa"/>
            <w:vAlign w:val="top"/>
          </w:tcPr>
          <w:p w14:paraId="43A4EE07" w14:textId="79317465" w:rsidR="00EA1B71" w:rsidRPr="00036E22" w:rsidRDefault="00A7689A" w:rsidP="00713477">
            <w:pPr>
              <w:pStyle w:val="BodyText"/>
              <w:keepNext w:val="0"/>
              <w:rPr>
                <w:i/>
              </w:rPr>
            </w:pPr>
            <w:r>
              <w:rPr>
                <w:i/>
              </w:rPr>
              <w:t>List</w:t>
            </w:r>
            <w:r w:rsidR="00EA1B71">
              <w:rPr>
                <w:i/>
              </w:rPr>
              <w:t>&lt;B</w:t>
            </w:r>
            <w:r w:rsidR="00ED16FC">
              <w:rPr>
                <w:i/>
              </w:rPr>
              <w:t>at</w:t>
            </w:r>
            <w:r w:rsidR="00EA1B71" w:rsidRPr="00261040">
              <w:rPr>
                <w:i/>
              </w:rPr>
              <w:t>Normtal&gt;</w:t>
            </w:r>
          </w:p>
        </w:tc>
        <w:tc>
          <w:tcPr>
            <w:tcW w:w="4395" w:type="dxa"/>
          </w:tcPr>
          <w:p w14:paraId="72C89E87" w14:textId="49562373" w:rsidR="00EA1B71" w:rsidRDefault="003A6DFF" w:rsidP="00713477">
            <w:pPr>
              <w:pStyle w:val="BodyText"/>
              <w:keepNext w:val="0"/>
            </w:pPr>
            <w:r>
              <w:t>BatHusdyrtype</w:t>
            </w:r>
            <w:r w:rsidR="00C1638D">
              <w:t xml:space="preserve">: </w:t>
            </w:r>
            <w:r w:rsidR="00C1638D" w:rsidRPr="00A7689A">
              <w:rPr>
                <w:i/>
              </w:rPr>
              <w:t>int</w:t>
            </w:r>
          </w:p>
          <w:p w14:paraId="112FA31B" w14:textId="3210B158" w:rsidR="005B0B2D" w:rsidRDefault="005B0B2D" w:rsidP="00713477">
            <w:pPr>
              <w:pStyle w:val="BodyText"/>
              <w:keepNext w:val="0"/>
            </w:pPr>
            <w:r>
              <w:t xml:space="preserve">ProdStoerelse1: </w:t>
            </w:r>
            <w:r w:rsidRPr="00A7689A">
              <w:rPr>
                <w:i/>
              </w:rPr>
              <w:t>decimal</w:t>
            </w:r>
          </w:p>
          <w:p w14:paraId="4D1D462F" w14:textId="45704A72" w:rsidR="005B0B2D" w:rsidRDefault="005B0B2D" w:rsidP="00713477">
            <w:pPr>
              <w:pStyle w:val="BodyText"/>
              <w:keepNext w:val="0"/>
            </w:pPr>
            <w:r>
              <w:t xml:space="preserve">ProdStoerelse2: </w:t>
            </w:r>
            <w:r w:rsidRPr="00A7689A">
              <w:rPr>
                <w:i/>
              </w:rPr>
              <w:t>decimal</w:t>
            </w:r>
          </w:p>
          <w:p w14:paraId="71B9F0A4" w14:textId="77777777" w:rsidR="00EA1B71" w:rsidRDefault="00EA1B71" w:rsidP="00713477">
            <w:pPr>
              <w:pStyle w:val="BodyText"/>
              <w:keepNext w:val="0"/>
            </w:pPr>
            <w:bookmarkStart w:id="25" w:name="OLE_LINK1"/>
            <w:bookmarkStart w:id="26" w:name="OLE_LINK2"/>
            <w:r>
              <w:t>NH3Emissionsgraensevaerdi1</w:t>
            </w:r>
            <w:bookmarkEnd w:id="25"/>
            <w:bookmarkEnd w:id="26"/>
            <w:r>
              <w:t xml:space="preserve">: </w:t>
            </w:r>
            <w:r w:rsidRPr="00A7689A">
              <w:rPr>
                <w:i/>
              </w:rPr>
              <w:t>decimal</w:t>
            </w:r>
          </w:p>
          <w:p w14:paraId="0551A8F6" w14:textId="77777777" w:rsidR="00EA1B71" w:rsidRDefault="00EA1B71" w:rsidP="00713477">
            <w:pPr>
              <w:pStyle w:val="BodyText"/>
              <w:keepNext w:val="0"/>
            </w:pPr>
            <w:r>
              <w:t xml:space="preserve">NH3Emissionsgraensevaerdi2: </w:t>
            </w:r>
            <w:r w:rsidRPr="00A7689A">
              <w:rPr>
                <w:i/>
              </w:rPr>
              <w:t>decimal</w:t>
            </w:r>
          </w:p>
          <w:p w14:paraId="527B34B5" w14:textId="77777777" w:rsidR="00EA1B71" w:rsidRDefault="00EA1B71" w:rsidP="00713477">
            <w:pPr>
              <w:pStyle w:val="BodyText"/>
              <w:keepNext w:val="0"/>
              <w:rPr>
                <w:i/>
              </w:rPr>
            </w:pPr>
            <w:r>
              <w:t>NH3Emission</w:t>
            </w:r>
            <w:r w:rsidR="00E41A29">
              <w:t xml:space="preserve">sgraensevaerdiGlAnlaeg: </w:t>
            </w:r>
            <w:r w:rsidR="00E41A29" w:rsidRPr="00A7689A">
              <w:rPr>
                <w:i/>
              </w:rPr>
              <w:t>decimal</w:t>
            </w:r>
          </w:p>
          <w:p w14:paraId="4CA43AD3" w14:textId="5B47A549" w:rsidR="00713477" w:rsidRDefault="00713477" w:rsidP="00713477">
            <w:pPr>
              <w:pStyle w:val="BodyText"/>
              <w:keepNext w:val="0"/>
            </w:pPr>
            <w:r>
              <w:t xml:space="preserve">NH3EmissionsgraensevaerdiAlternativ: </w:t>
            </w:r>
            <w:r w:rsidRPr="00A7689A">
              <w:rPr>
                <w:i/>
              </w:rPr>
              <w:t>decimal</w:t>
            </w:r>
          </w:p>
          <w:p w14:paraId="12509187" w14:textId="4347AAAB" w:rsidR="00713477" w:rsidRPr="00713477" w:rsidRDefault="00713477" w:rsidP="00713477">
            <w:pPr>
              <w:pStyle w:val="BodyText"/>
              <w:keepNext w:val="0"/>
              <w:rPr>
                <w:i/>
              </w:rPr>
            </w:pPr>
            <w:r>
              <w:t xml:space="preserve">NH3EmissionsgraensevaerdiGlAnlaegAlternativ: </w:t>
            </w:r>
            <w:r w:rsidRPr="00A7689A">
              <w:rPr>
                <w:i/>
              </w:rPr>
              <w:t>decimal</w:t>
            </w:r>
          </w:p>
        </w:tc>
      </w:tr>
      <w:tr w:rsidR="00ED16FC" w14:paraId="372A63AD" w14:textId="77777777" w:rsidTr="000A4534">
        <w:tc>
          <w:tcPr>
            <w:tcW w:w="2235" w:type="dxa"/>
            <w:vAlign w:val="top"/>
          </w:tcPr>
          <w:p w14:paraId="22504408" w14:textId="678DA72D" w:rsidR="00ED16FC" w:rsidRDefault="00ED16FC" w:rsidP="00713477">
            <w:pPr>
              <w:pStyle w:val="BodyText"/>
            </w:pPr>
            <w:r>
              <w:t>Ammoniak Normtal</w:t>
            </w:r>
          </w:p>
        </w:tc>
        <w:tc>
          <w:tcPr>
            <w:tcW w:w="2863" w:type="dxa"/>
            <w:vAlign w:val="top"/>
          </w:tcPr>
          <w:p w14:paraId="7C4EBCD8" w14:textId="24C0CE2B" w:rsidR="00ED16FC" w:rsidRDefault="00A7689A" w:rsidP="00713477">
            <w:pPr>
              <w:pStyle w:val="BodyText"/>
              <w:rPr>
                <w:i/>
              </w:rPr>
            </w:pPr>
            <w:r>
              <w:rPr>
                <w:i/>
              </w:rPr>
              <w:t>List</w:t>
            </w:r>
            <w:r w:rsidR="00ED16FC">
              <w:rPr>
                <w:i/>
              </w:rPr>
              <w:t>&lt;N</w:t>
            </w:r>
            <w:r w:rsidR="00ED16FC" w:rsidRPr="00261040">
              <w:rPr>
                <w:i/>
              </w:rPr>
              <w:t>Normtal&gt;</w:t>
            </w:r>
          </w:p>
        </w:tc>
        <w:tc>
          <w:tcPr>
            <w:tcW w:w="4395" w:type="dxa"/>
          </w:tcPr>
          <w:p w14:paraId="73AFB7C8" w14:textId="26035231" w:rsidR="00ED16FC" w:rsidRDefault="00A7689A" w:rsidP="00713477">
            <w:pPr>
              <w:pStyle w:val="BodyText"/>
            </w:pPr>
            <w:r>
              <w:t xml:space="preserve">EmissionStald: </w:t>
            </w:r>
            <w:r>
              <w:rPr>
                <w:i/>
              </w:rPr>
              <w:t>decimal</w:t>
            </w:r>
          </w:p>
        </w:tc>
      </w:tr>
      <w:tr w:rsidR="006A761D" w14:paraId="583E3CFE" w14:textId="77777777" w:rsidTr="000A4534">
        <w:tc>
          <w:tcPr>
            <w:tcW w:w="2235" w:type="dxa"/>
            <w:vAlign w:val="top"/>
          </w:tcPr>
          <w:p w14:paraId="58744B9D" w14:textId="33804F5F" w:rsidR="006A761D" w:rsidRDefault="006A761D" w:rsidP="00713477">
            <w:pPr>
              <w:pStyle w:val="BodyText"/>
            </w:pPr>
            <w:r>
              <w:t>Type af IE brug</w:t>
            </w:r>
          </w:p>
        </w:tc>
        <w:tc>
          <w:tcPr>
            <w:tcW w:w="2863" w:type="dxa"/>
            <w:vAlign w:val="top"/>
          </w:tcPr>
          <w:p w14:paraId="0085B396" w14:textId="2A53CAAA" w:rsidR="006A761D" w:rsidRDefault="006A761D" w:rsidP="00713477">
            <w:pPr>
              <w:pStyle w:val="BodyText"/>
              <w:rPr>
                <w:i/>
              </w:rPr>
            </w:pPr>
            <w:r>
              <w:rPr>
                <w:i/>
              </w:rPr>
              <w:t>IeBrugType</w:t>
            </w:r>
          </w:p>
        </w:tc>
        <w:tc>
          <w:tcPr>
            <w:tcW w:w="4395" w:type="dxa"/>
          </w:tcPr>
          <w:p w14:paraId="24472409" w14:textId="13553D2F" w:rsidR="006A761D" w:rsidRDefault="006A761D" w:rsidP="00713477">
            <w:pPr>
              <w:pStyle w:val="BodyText"/>
            </w:pPr>
            <w:r w:rsidRPr="004A73D5">
              <w:t>IeBrugType</w:t>
            </w:r>
            <w:r>
              <w:t xml:space="preserve">: </w:t>
            </w:r>
            <w:r w:rsidRPr="004A73D5">
              <w:rPr>
                <w:i/>
              </w:rPr>
              <w:t>enum</w:t>
            </w:r>
          </w:p>
        </w:tc>
      </w:tr>
      <w:tr w:rsidR="006A761D" w14:paraId="52FECC9C" w14:textId="77777777" w:rsidTr="000A4534">
        <w:tc>
          <w:tcPr>
            <w:tcW w:w="2235" w:type="dxa"/>
            <w:vAlign w:val="top"/>
          </w:tcPr>
          <w:p w14:paraId="72FCF5C6" w14:textId="44AACDD5" w:rsidR="006A761D" w:rsidRDefault="006A761D" w:rsidP="00713477">
            <w:pPr>
              <w:pStyle w:val="BodyText"/>
            </w:pPr>
            <w:r>
              <w:t>Økologisk husdyrbrug</w:t>
            </w:r>
          </w:p>
        </w:tc>
        <w:tc>
          <w:tcPr>
            <w:tcW w:w="2863" w:type="dxa"/>
            <w:vAlign w:val="top"/>
          </w:tcPr>
          <w:p w14:paraId="6D6DB12D" w14:textId="1BE905DE" w:rsidR="006A761D" w:rsidRDefault="006A761D" w:rsidP="00713477">
            <w:pPr>
              <w:pStyle w:val="BodyText"/>
              <w:rPr>
                <w:i/>
              </w:rPr>
            </w:pPr>
            <w:r>
              <w:rPr>
                <w:i/>
              </w:rPr>
              <w:t>bool</w:t>
            </w:r>
          </w:p>
        </w:tc>
        <w:tc>
          <w:tcPr>
            <w:tcW w:w="4395" w:type="dxa"/>
          </w:tcPr>
          <w:p w14:paraId="2432FC1E" w14:textId="23274857" w:rsidR="006A761D" w:rsidRDefault="006A761D" w:rsidP="00713477">
            <w:pPr>
              <w:pStyle w:val="BodyText"/>
            </w:pPr>
            <w:r>
              <w:t xml:space="preserve">IsOekologisk: </w:t>
            </w:r>
            <w:r w:rsidRPr="006A761D">
              <w:rPr>
                <w:i/>
              </w:rPr>
              <w:t>bool</w:t>
            </w:r>
          </w:p>
        </w:tc>
      </w:tr>
    </w:tbl>
    <w:p w14:paraId="67BC6C54" w14:textId="2FD5F594" w:rsidR="00EA1B71" w:rsidRDefault="00EA1B71" w:rsidP="00EA1B71">
      <w:pPr>
        <w:pStyle w:val="BodyText"/>
      </w:pPr>
    </w:p>
    <w:p w14:paraId="3E3AEFA7" w14:textId="576B988F" w:rsidR="004A73D5" w:rsidRDefault="004A73D5" w:rsidP="004A73D5">
      <w:pPr>
        <w:pStyle w:val="Heading3"/>
      </w:pPr>
      <w:bookmarkStart w:id="27" w:name="_Ref501701074"/>
      <w:bookmarkStart w:id="28" w:name="_Toc40791955"/>
      <w:r>
        <w:t>Type af IE brug</w:t>
      </w:r>
      <w:bookmarkEnd w:id="27"/>
      <w:bookmarkEnd w:id="28"/>
    </w:p>
    <w:p w14:paraId="55C886AE" w14:textId="72073AA5" w:rsidR="004A73D5" w:rsidRDefault="004A73D5" w:rsidP="004A73D5">
      <w:pPr>
        <w:pStyle w:val="BodyText"/>
      </w:pPr>
      <w:r>
        <w:t>Typen af IE brug kan antage en af følgende værdier:</w:t>
      </w:r>
    </w:p>
    <w:p w14:paraId="1A61CBFF" w14:textId="44E3CE29" w:rsidR="004A73D5" w:rsidRDefault="004A73D5" w:rsidP="004A73D5">
      <w:pPr>
        <w:pStyle w:val="BodyText"/>
        <w:numPr>
          <w:ilvl w:val="0"/>
          <w:numId w:val="38"/>
        </w:numPr>
        <w:spacing w:after="0"/>
      </w:pPr>
      <w:r>
        <w:t>Ikke IE-brug (default værdien)</w:t>
      </w:r>
    </w:p>
    <w:p w14:paraId="15D90AF9" w14:textId="37EF0D93" w:rsidR="004A73D5" w:rsidRDefault="004A73D5" w:rsidP="004A73D5">
      <w:pPr>
        <w:pStyle w:val="BodyText"/>
        <w:numPr>
          <w:ilvl w:val="0"/>
          <w:numId w:val="38"/>
        </w:numPr>
        <w:spacing w:after="0"/>
      </w:pPr>
      <w:r>
        <w:t>IE-slagtesvin</w:t>
      </w:r>
    </w:p>
    <w:p w14:paraId="68E87F1D" w14:textId="3ABA624F" w:rsidR="004A73D5" w:rsidRDefault="004A73D5" w:rsidP="004A73D5">
      <w:pPr>
        <w:pStyle w:val="BodyText"/>
        <w:numPr>
          <w:ilvl w:val="0"/>
          <w:numId w:val="38"/>
        </w:numPr>
        <w:spacing w:after="0"/>
      </w:pPr>
      <w:r>
        <w:t>IE-søer</w:t>
      </w:r>
    </w:p>
    <w:p w14:paraId="1B5A504F" w14:textId="4518FE24" w:rsidR="004A73D5" w:rsidRPr="004A73D5" w:rsidRDefault="004A73D5" w:rsidP="004A73D5">
      <w:pPr>
        <w:pStyle w:val="BodyText"/>
        <w:numPr>
          <w:ilvl w:val="0"/>
          <w:numId w:val="38"/>
        </w:numPr>
        <w:spacing w:after="0"/>
        <w:rPr>
          <w:b/>
        </w:rPr>
      </w:pPr>
      <w:r w:rsidRPr="004A73D5">
        <w:rPr>
          <w:b/>
        </w:rPr>
        <w:t>IE-fjerkræ</w:t>
      </w:r>
    </w:p>
    <w:p w14:paraId="6ADA8464" w14:textId="41F9F2FC" w:rsidR="004A73D5" w:rsidRDefault="004A73D5" w:rsidP="004A73D5">
      <w:pPr>
        <w:pStyle w:val="BodyText"/>
        <w:numPr>
          <w:ilvl w:val="0"/>
          <w:numId w:val="38"/>
        </w:numPr>
        <w:spacing w:after="0"/>
      </w:pPr>
      <w:r>
        <w:t xml:space="preserve">IE er ikke vurderet </w:t>
      </w:r>
    </w:p>
    <w:p w14:paraId="2CEB921A" w14:textId="4402E651" w:rsidR="004A73D5" w:rsidRDefault="006A761D" w:rsidP="004A73D5">
      <w:pPr>
        <w:pStyle w:val="BodyText"/>
        <w:spacing w:before="240"/>
      </w:pPr>
      <w:r>
        <w:t xml:space="preserve">I batberegningerne </w:t>
      </w:r>
      <w:r w:rsidR="004A73D5">
        <w:t>tjekkes der udelukkende på om typen af IE brug er ”IE-fjerkræ”</w:t>
      </w:r>
      <w:r>
        <w:t xml:space="preserve">. De resterende typer har ingen indvirkning på beregningerne. </w:t>
      </w:r>
    </w:p>
    <w:p w14:paraId="27E6F319" w14:textId="3464B88F" w:rsidR="00D873E0" w:rsidRDefault="00D873E0" w:rsidP="00D873E0">
      <w:pPr>
        <w:pStyle w:val="Heading3"/>
      </w:pPr>
      <w:bookmarkStart w:id="29" w:name="_Ref501700925"/>
      <w:bookmarkStart w:id="30" w:name="_Toc40791956"/>
      <w:r>
        <w:t>BAT-klassifikation</w:t>
      </w:r>
      <w:bookmarkEnd w:id="29"/>
      <w:bookmarkEnd w:id="30"/>
    </w:p>
    <w:p w14:paraId="3D1B4A7C" w14:textId="68BC9620" w:rsidR="00E6174E" w:rsidRDefault="00E6174E" w:rsidP="007E601A">
      <w:pPr>
        <w:pStyle w:val="BodyText"/>
      </w:pPr>
      <w:r>
        <w:t>BAT-klassifikationen</w:t>
      </w:r>
      <w:r w:rsidR="00F17A6F">
        <w:t xml:space="preserve"> </w:t>
      </w:r>
      <w:r>
        <w:t>eller BAT forudsætningen kan antage følgende værdier</w:t>
      </w:r>
      <w:r w:rsidR="003165B7">
        <w:t xml:space="preserve"> for </w:t>
      </w:r>
      <w:r w:rsidR="00554DB2">
        <w:t>produktionsarealer</w:t>
      </w:r>
      <w:r>
        <w:t>:</w:t>
      </w:r>
    </w:p>
    <w:p w14:paraId="118921AE" w14:textId="0C8140F1" w:rsidR="00E6174E" w:rsidRDefault="00F17A6F" w:rsidP="00E6174E">
      <w:pPr>
        <w:pStyle w:val="BodyText"/>
        <w:numPr>
          <w:ilvl w:val="0"/>
          <w:numId w:val="38"/>
        </w:numPr>
        <w:spacing w:after="0"/>
      </w:pPr>
      <w:r>
        <w:t>IngenValgt</w:t>
      </w:r>
      <w:r w:rsidR="00E6174E">
        <w:t xml:space="preserve"> (</w:t>
      </w:r>
      <w:r w:rsidR="001C6E5B">
        <w:t xml:space="preserve">Ingen valgt - </w:t>
      </w:r>
      <w:r w:rsidR="00E6174E">
        <w:t>default værdien)</w:t>
      </w:r>
    </w:p>
    <w:p w14:paraId="54DDBF91" w14:textId="68215648" w:rsidR="00E6174E" w:rsidRDefault="00F17A6F" w:rsidP="001C6E5B">
      <w:pPr>
        <w:pStyle w:val="BodyText"/>
        <w:numPr>
          <w:ilvl w:val="0"/>
          <w:numId w:val="38"/>
        </w:numPr>
        <w:spacing w:after="0"/>
      </w:pPr>
      <w:r>
        <w:t>NyRenoveret</w:t>
      </w:r>
      <w:r w:rsidR="001C6E5B">
        <w:t xml:space="preserve"> (</w:t>
      </w:r>
      <w:r w:rsidR="001C6E5B" w:rsidRPr="001C6E5B">
        <w:t>Nyt (inkl. renoveret) staldafsnit</w:t>
      </w:r>
      <w:r w:rsidR="001C6E5B">
        <w:t>)</w:t>
      </w:r>
    </w:p>
    <w:p w14:paraId="5A0AEFB9" w14:textId="754C27A7" w:rsidR="00E6174E" w:rsidRDefault="00F17A6F" w:rsidP="001C6E5B">
      <w:pPr>
        <w:pStyle w:val="BodyText"/>
        <w:numPr>
          <w:ilvl w:val="0"/>
          <w:numId w:val="38"/>
        </w:numPr>
        <w:spacing w:after="0"/>
      </w:pPr>
      <w:r>
        <w:t>Eksisterende</w:t>
      </w:r>
      <w:r w:rsidR="001C6E5B">
        <w:t xml:space="preserve"> (</w:t>
      </w:r>
      <w:r w:rsidR="001C6E5B" w:rsidRPr="001C6E5B">
        <w:t>Eksisterende staldafsnit</w:t>
      </w:r>
      <w:r w:rsidR="001C6E5B">
        <w:t>)</w:t>
      </w:r>
    </w:p>
    <w:p w14:paraId="1012E55C" w14:textId="582F08C0" w:rsidR="00F17A6F" w:rsidRDefault="00F17A6F" w:rsidP="001C6E5B">
      <w:pPr>
        <w:pStyle w:val="BodyText"/>
        <w:numPr>
          <w:ilvl w:val="0"/>
          <w:numId w:val="38"/>
        </w:numPr>
        <w:spacing w:after="0"/>
      </w:pPr>
      <w:r>
        <w:t>AlleredeFastsat</w:t>
      </w:r>
      <w:r w:rsidR="001C6E5B">
        <w:t xml:space="preserve"> (</w:t>
      </w:r>
      <w:r w:rsidR="001C6E5B" w:rsidRPr="001C6E5B">
        <w:t>Eksisterende staldafsnit, BAT-krav fastsat i tidligere afgørelse</w:t>
      </w:r>
      <w:r w:rsidR="001C6E5B">
        <w:t>)</w:t>
      </w:r>
    </w:p>
    <w:p w14:paraId="140E52E3" w14:textId="303155E1" w:rsidR="00E6174E" w:rsidRDefault="00F17A6F" w:rsidP="001C6E5B">
      <w:pPr>
        <w:pStyle w:val="BodyText"/>
        <w:numPr>
          <w:ilvl w:val="0"/>
          <w:numId w:val="38"/>
        </w:numPr>
        <w:spacing w:after="0"/>
      </w:pPr>
      <w:r>
        <w:t>Godken</w:t>
      </w:r>
      <w:r w:rsidR="00464E2D">
        <w:t>d</w:t>
      </w:r>
      <w:r>
        <w:t>tIkkeRealiseret</w:t>
      </w:r>
      <w:r w:rsidR="001C6E5B">
        <w:t xml:space="preserve"> (</w:t>
      </w:r>
      <w:r w:rsidR="001C6E5B" w:rsidRPr="001C6E5B">
        <w:t>Ikke realiseret staldafsnit, BAT-krav fastsat i tidligere afgørelse</w:t>
      </w:r>
      <w:r w:rsidR="001C6E5B">
        <w:t>)</w:t>
      </w:r>
    </w:p>
    <w:p w14:paraId="4D103875" w14:textId="1BEE2407" w:rsidR="008D2BE9" w:rsidRDefault="00F17A6F" w:rsidP="008D2BE9">
      <w:pPr>
        <w:pStyle w:val="BodyText"/>
        <w:spacing w:before="240"/>
      </w:pPr>
      <w:r>
        <w:t>Alle produktionsarealer i ansøgt drift skal have en BAT-klassifikation forskellig fra IngenValgt, for at BAT kan beregnes.</w:t>
      </w:r>
    </w:p>
    <w:p w14:paraId="3AA58CF0" w14:textId="12F669B1" w:rsidR="00554DB2" w:rsidRDefault="00554DB2" w:rsidP="00554DB2">
      <w:pPr>
        <w:pStyle w:val="BodyText"/>
      </w:pPr>
      <w:r>
        <w:lastRenderedPageBreak/>
        <w:t>BAT-klassifikationen eller BAT forudsætningen kan antage følgende værdier for gødningslagre:</w:t>
      </w:r>
    </w:p>
    <w:p w14:paraId="7C1CB3D7" w14:textId="77777777" w:rsidR="00554DB2" w:rsidRDefault="00554DB2" w:rsidP="00554DB2">
      <w:pPr>
        <w:pStyle w:val="BodyText"/>
        <w:numPr>
          <w:ilvl w:val="0"/>
          <w:numId w:val="38"/>
        </w:numPr>
        <w:spacing w:after="0"/>
      </w:pPr>
      <w:r>
        <w:t>IngenValgt (Ingen valgt - default værdien)</w:t>
      </w:r>
    </w:p>
    <w:p w14:paraId="742C4B71" w14:textId="3587BB14" w:rsidR="00554DB2" w:rsidRDefault="00554DB2" w:rsidP="00554DB2">
      <w:pPr>
        <w:pStyle w:val="BodyText"/>
        <w:numPr>
          <w:ilvl w:val="0"/>
          <w:numId w:val="38"/>
        </w:numPr>
        <w:spacing w:after="0"/>
      </w:pPr>
      <w:r>
        <w:t>NyRenoveret (</w:t>
      </w:r>
      <w:r w:rsidRPr="001C6E5B">
        <w:t xml:space="preserve">Nyt (inkl. renoveret) </w:t>
      </w:r>
      <w:r>
        <w:t>gødningsopbevaringsanlæg)</w:t>
      </w:r>
    </w:p>
    <w:p w14:paraId="6257367E" w14:textId="474FE23B" w:rsidR="00554DB2" w:rsidRDefault="00554DB2" w:rsidP="00554DB2">
      <w:pPr>
        <w:pStyle w:val="BodyText"/>
        <w:numPr>
          <w:ilvl w:val="0"/>
          <w:numId w:val="38"/>
        </w:numPr>
        <w:spacing w:after="0"/>
      </w:pPr>
      <w:r>
        <w:t>Eksisterende (</w:t>
      </w:r>
      <w:r w:rsidRPr="001C6E5B">
        <w:t xml:space="preserve">Eksisterende </w:t>
      </w:r>
      <w:r>
        <w:t>gødningsopbevaringsanlæg)</w:t>
      </w:r>
    </w:p>
    <w:p w14:paraId="46D27722" w14:textId="36B28E32" w:rsidR="00554DB2" w:rsidRDefault="00554DB2" w:rsidP="00554DB2">
      <w:pPr>
        <w:pStyle w:val="BodyText"/>
        <w:numPr>
          <w:ilvl w:val="0"/>
          <w:numId w:val="38"/>
        </w:numPr>
        <w:spacing w:after="0"/>
      </w:pPr>
      <w:r>
        <w:t>AlleredeFastsat (</w:t>
      </w:r>
      <w:r w:rsidRPr="001C6E5B">
        <w:t xml:space="preserve">Eksisterende </w:t>
      </w:r>
      <w:r>
        <w:t>gødningsopbevaringsanlæg</w:t>
      </w:r>
      <w:r w:rsidRPr="001C6E5B">
        <w:t>, BAT-krav fastsat i tidligere afgørelse</w:t>
      </w:r>
      <w:r>
        <w:t>)</w:t>
      </w:r>
    </w:p>
    <w:p w14:paraId="13313AC1" w14:textId="60D2761C" w:rsidR="00554DB2" w:rsidRDefault="00554DB2" w:rsidP="00554DB2">
      <w:pPr>
        <w:pStyle w:val="BodyText"/>
        <w:numPr>
          <w:ilvl w:val="0"/>
          <w:numId w:val="38"/>
        </w:numPr>
        <w:spacing w:after="0"/>
      </w:pPr>
      <w:r>
        <w:t>GodkendtIkkeRealiseret (</w:t>
      </w:r>
      <w:r w:rsidRPr="001C6E5B">
        <w:t xml:space="preserve">Ikke realiseret </w:t>
      </w:r>
      <w:r>
        <w:t>gødningsopbevaringsanlæg</w:t>
      </w:r>
      <w:r w:rsidRPr="001C6E5B">
        <w:t>, BAT-krav fastsat i tidligere afgørelse</w:t>
      </w:r>
      <w:r>
        <w:t>)</w:t>
      </w:r>
    </w:p>
    <w:p w14:paraId="19E8DEA9" w14:textId="739F20DC" w:rsidR="00554DB2" w:rsidRPr="007E601A" w:rsidRDefault="00554DB2" w:rsidP="008D2BE9">
      <w:pPr>
        <w:pStyle w:val="BodyText"/>
        <w:spacing w:before="240"/>
      </w:pPr>
      <w:r>
        <w:t>Alle gødningsopbevaringsanlæg i ansøgt drift skal have en BAT-klassifikation forskellig fra IngenValgt, for at BAT kan beregnes.</w:t>
      </w:r>
    </w:p>
    <w:p w14:paraId="0145EAC8" w14:textId="35F4F4C6" w:rsidR="00290E22" w:rsidRPr="00290E22" w:rsidRDefault="00EA1B71" w:rsidP="00290E22">
      <w:pPr>
        <w:pStyle w:val="Heading2"/>
      </w:pPr>
      <w:bookmarkStart w:id="31" w:name="_Toc40791957"/>
      <w:r>
        <w:t>Beregning</w:t>
      </w:r>
      <w:bookmarkEnd w:id="31"/>
    </w:p>
    <w:p w14:paraId="6E5FE826" w14:textId="05BEC1C8" w:rsidR="00290E22" w:rsidRDefault="00D1363B" w:rsidP="00EA1B71">
      <w:pPr>
        <w:pStyle w:val="BodyText"/>
      </w:pPr>
      <w:r>
        <w:t xml:space="preserve">I Husdyrgodkendelse.dk </w:t>
      </w:r>
      <w:r w:rsidR="00EA1B71">
        <w:t>beregnes e</w:t>
      </w:r>
      <w:r w:rsidR="001207DA">
        <w:t>t samlet B</w:t>
      </w:r>
      <w:r w:rsidR="001C6E5B">
        <w:t xml:space="preserve">AT </w:t>
      </w:r>
      <w:r w:rsidR="001207DA">
        <w:t>krav</w:t>
      </w:r>
      <w:r w:rsidR="00EF1515">
        <w:t xml:space="preserve"> for stalde, lagre og hele husdyrbruget</w:t>
      </w:r>
      <w:r w:rsidR="00EA1B71">
        <w:t xml:space="preserve"> </w:t>
      </w:r>
      <w:r w:rsidR="001207DA">
        <w:t>(</w:t>
      </w:r>
      <w:r w:rsidR="00EA1B71">
        <w:t xml:space="preserve">vejledende </w:t>
      </w:r>
      <w:r w:rsidR="001207DA">
        <w:t>ammoniakemission for husdyrbruget)</w:t>
      </w:r>
      <w:r w:rsidR="00EA1B71">
        <w:t>.</w:t>
      </w:r>
      <w:r w:rsidR="00841741">
        <w:t xml:space="preserve"> </w:t>
      </w:r>
      <w:r w:rsidR="00EF1515">
        <w:t>De</w:t>
      </w:r>
      <w:r w:rsidR="001C6E5B">
        <w:t xml:space="preserve">t samlede BAT </w:t>
      </w:r>
      <w:r w:rsidR="00EF1515">
        <w:t>krav sammenlignes med de</w:t>
      </w:r>
      <w:r w:rsidR="001C6E5B">
        <w:t>n</w:t>
      </w:r>
      <w:r w:rsidR="00EF1515">
        <w:t xml:space="preserve"> faktiske ammoniakemission og en vejledende overholdelse af BAT angives.</w:t>
      </w:r>
    </w:p>
    <w:p w14:paraId="2246ABA9" w14:textId="1704AC15" w:rsidR="004C06FB" w:rsidRDefault="00BF018D" w:rsidP="004C06FB">
      <w:pPr>
        <w:pStyle w:val="BodyText"/>
      </w:pPr>
      <w:r>
        <w:t>For hver</w:t>
      </w:r>
      <w:r w:rsidR="00841741">
        <w:t>t</w:t>
      </w:r>
      <w:r w:rsidR="002B1F54">
        <w:t xml:space="preserve"> produktionsareal beregnes et BAT krav/</w:t>
      </w:r>
      <w:r w:rsidR="001C6E5B">
        <w:t>EGV</w:t>
      </w:r>
      <w:r w:rsidR="00EF1515">
        <w:t xml:space="preserve"> på baggrund af DyreOgStaldkatgorien, BAT-klassifikationen, samt antallet af m</w:t>
      </w:r>
      <w:r w:rsidR="00EF1515">
        <w:rPr>
          <w:vertAlign w:val="superscript"/>
        </w:rPr>
        <w:t>2</w:t>
      </w:r>
      <w:r w:rsidR="00EF1515">
        <w:t xml:space="preserve"> produktionsareal for </w:t>
      </w:r>
      <w:r w:rsidR="00436E51">
        <w:t>BatHusdyrtyp</w:t>
      </w:r>
      <w:r w:rsidR="00EF1515">
        <w:t>en over alle produktionsarealer.</w:t>
      </w:r>
      <w:r w:rsidR="00EF1515" w:rsidRPr="00EF1515">
        <w:t xml:space="preserve"> </w:t>
      </w:r>
      <w:r w:rsidR="00EF1515">
        <w:t>For</w:t>
      </w:r>
      <w:r w:rsidR="001448F5">
        <w:t xml:space="preserve"> at beregne en vejledende ammoniakemission for produktionsarealet</w:t>
      </w:r>
      <w:r w:rsidR="00EF1515">
        <w:t xml:space="preserve"> </w:t>
      </w:r>
      <w:r w:rsidR="001448F5">
        <w:t>(</w:t>
      </w:r>
      <w:r w:rsidR="00EF1515">
        <w:t>kg NH</w:t>
      </w:r>
      <w:r w:rsidR="00EF1515">
        <w:rPr>
          <w:vertAlign w:val="subscript"/>
        </w:rPr>
        <w:t>3</w:t>
      </w:r>
      <w:r w:rsidR="00EF1515">
        <w:t>-N/år</w:t>
      </w:r>
      <w:r w:rsidR="001448F5">
        <w:t>)</w:t>
      </w:r>
      <w:r w:rsidR="00EF1515">
        <w:t xml:space="preserve"> ganges</w:t>
      </w:r>
      <w:r w:rsidR="001C6E5B">
        <w:t xml:space="preserve"> BAT kravet</w:t>
      </w:r>
      <w:r w:rsidR="00EF1515">
        <w:t xml:space="preserve"> med arealet for det givne produktionsareal og korrigeres med antal måneder dyrene er udegående</w:t>
      </w:r>
      <w:r w:rsidR="004C06FB">
        <w:t xml:space="preserve">. Udegående korrektion gælder </w:t>
      </w:r>
      <w:r w:rsidR="004C06FB" w:rsidRPr="00326AC7">
        <w:t xml:space="preserve">for alle </w:t>
      </w:r>
      <w:r w:rsidR="004C06FB">
        <w:t>DyreOgStaldkategorier:</w:t>
      </w:r>
    </w:p>
    <w:p w14:paraId="524DFACF" w14:textId="087FBC87" w:rsidR="004C06FB" w:rsidRDefault="004C06FB" w:rsidP="00EA1B71">
      <w:pPr>
        <w:pStyle w:val="BodyText"/>
      </w:pPr>
      <w:r>
        <w:t xml:space="preserve">Udegående korrektion = </w:t>
      </w:r>
      <w:r w:rsidRPr="005555F6">
        <w:rPr>
          <w:i/>
        </w:rPr>
        <w:t>AntalMånederUdenfor</w:t>
      </w:r>
      <w:r w:rsidRPr="005555F6">
        <w:t>/12</w:t>
      </w:r>
    </w:p>
    <w:p w14:paraId="4BD5AE4B" w14:textId="69008FA0" w:rsidR="002B1F54" w:rsidRDefault="00EF1515" w:rsidP="00EA1B71">
      <w:pPr>
        <w:pStyle w:val="BodyText"/>
      </w:pPr>
      <w:r>
        <w:t xml:space="preserve">Batberegningen </w:t>
      </w:r>
      <w:r w:rsidR="001C6E5B">
        <w:t>udføres</w:t>
      </w:r>
      <w:r>
        <w:t xml:space="preserve"> kun for </w:t>
      </w:r>
      <w:r w:rsidR="001448F5">
        <w:t>ansøgt drift, dvs. det er kun produktionsarealer</w:t>
      </w:r>
      <w:r w:rsidR="009A5853">
        <w:t xml:space="preserve"> og gødningslagre</w:t>
      </w:r>
      <w:r w:rsidR="001448F5">
        <w:t xml:space="preserve"> i ansøgt drift der benyttes til beregningerne. </w:t>
      </w:r>
    </w:p>
    <w:p w14:paraId="719F7404" w14:textId="01DA2DFC" w:rsidR="00EA1B71" w:rsidRDefault="00EA1B71" w:rsidP="00EA1B71">
      <w:pPr>
        <w:pStyle w:val="BodyText"/>
      </w:pPr>
      <w:r>
        <w:t>For beregning af BAT gælder der</w:t>
      </w:r>
      <w:r w:rsidR="001C6E5B">
        <w:t xml:space="preserve"> desuden</w:t>
      </w:r>
      <w:r>
        <w:t xml:space="preserve"> at:</w:t>
      </w:r>
    </w:p>
    <w:p w14:paraId="5B58900D" w14:textId="5F556B3C" w:rsidR="006836F6" w:rsidRPr="005174B7" w:rsidRDefault="00C74269" w:rsidP="00EA1B71">
      <w:pPr>
        <w:pStyle w:val="BodyText"/>
        <w:numPr>
          <w:ilvl w:val="0"/>
          <w:numId w:val="32"/>
        </w:numPr>
      </w:pPr>
      <w:r>
        <w:t>Normtalssættene der anvendes til BAT beregninger, bestemmes ud fra datoen</w:t>
      </w:r>
      <w:r w:rsidR="00EA1B71">
        <w:t xml:space="preserve"> </w:t>
      </w:r>
      <w:r>
        <w:t>for ansøgningens indsendelsestidspunktet</w:t>
      </w:r>
      <w:r w:rsidR="00EA1B71">
        <w:t>. Er ansøgningen ikke indsendt endnu anvendes dags dato som indsendelsestidspunktet og dermed anvendes nyeste normtalsdata.</w:t>
      </w:r>
    </w:p>
    <w:p w14:paraId="5B6D1C59" w14:textId="6038B162" w:rsidR="00EA1B71" w:rsidRDefault="00EA1B71" w:rsidP="00EA1B71">
      <w:pPr>
        <w:pStyle w:val="BodyText"/>
      </w:pPr>
      <w:r w:rsidRPr="00704DB7">
        <w:t>Den overordned</w:t>
      </w:r>
      <w:r>
        <w:t xml:space="preserve">e beregningsproces kan ses i </w:t>
      </w:r>
      <w:r w:rsidR="00777341">
        <w:t>figur 1</w:t>
      </w:r>
      <w:r>
        <w:t>.</w:t>
      </w:r>
    </w:p>
    <w:p w14:paraId="03E56A7D" w14:textId="571C7872" w:rsidR="00EA1B71" w:rsidRDefault="000C7B74" w:rsidP="00572B3A">
      <w:pPr>
        <w:pStyle w:val="BodyText"/>
      </w:pPr>
      <w:r>
        <w:object w:dxaOrig="19441" w:dyaOrig="10441" w14:anchorId="29FBD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2.3pt" o:ole="">
            <v:imagedata r:id="rId13" o:title=""/>
          </v:shape>
          <o:OLEObject Type="Embed" ProgID="Visio.Drawing.15" ShapeID="_x0000_i1025" DrawAspect="Content" ObjectID="_1736058689" r:id="rId14"/>
        </w:object>
      </w:r>
    </w:p>
    <w:p w14:paraId="6BCFADC7" w14:textId="042441DA" w:rsidR="00FF1AB0" w:rsidRPr="00FF1AB0" w:rsidRDefault="00EA1B71" w:rsidP="00FF1AB0">
      <w:pPr>
        <w:pStyle w:val="Caption"/>
        <w:jc w:val="left"/>
        <w:rPr>
          <w:color w:val="FF0000"/>
        </w:rPr>
      </w:pPr>
      <w:r>
        <w:tab/>
      </w:r>
      <w:r>
        <w:tab/>
      </w:r>
      <w:r>
        <w:tab/>
      </w:r>
      <w:bookmarkStart w:id="32" w:name="_Ref435789500"/>
      <w:bookmarkStart w:id="33" w:name="_Ref435789496"/>
      <w:r w:rsidRPr="006D4A11">
        <w:t xml:space="preserve">Figur </w:t>
      </w:r>
      <w:r w:rsidR="00FF7E31">
        <w:rPr>
          <w:noProof/>
        </w:rPr>
        <w:fldChar w:fldCharType="begin"/>
      </w:r>
      <w:r w:rsidR="00FF7E31">
        <w:rPr>
          <w:noProof/>
        </w:rPr>
        <w:instrText xml:space="preserve"> SEQ Figur \* ARABIC </w:instrText>
      </w:r>
      <w:r w:rsidR="00FF7E31">
        <w:rPr>
          <w:noProof/>
        </w:rPr>
        <w:fldChar w:fldCharType="separate"/>
      </w:r>
      <w:r w:rsidR="007227E3">
        <w:rPr>
          <w:noProof/>
        </w:rPr>
        <w:t>1</w:t>
      </w:r>
      <w:r w:rsidR="00FF7E31">
        <w:rPr>
          <w:noProof/>
        </w:rPr>
        <w:fldChar w:fldCharType="end"/>
      </w:r>
      <w:bookmarkEnd w:id="32"/>
      <w:r w:rsidRPr="006D4A11">
        <w:t>: Beregningsproces</w:t>
      </w:r>
      <w:bookmarkEnd w:id="33"/>
    </w:p>
    <w:p w14:paraId="68BBD095" w14:textId="48195DDB" w:rsidR="00305EC6" w:rsidRDefault="00305EC6" w:rsidP="00305EC6">
      <w:pPr>
        <w:pStyle w:val="Heading3"/>
      </w:pPr>
      <w:bookmarkStart w:id="34" w:name="_Ref501706972"/>
      <w:bookmarkStart w:id="35" w:name="_Toc40791958"/>
      <w:r>
        <w:lastRenderedPageBreak/>
        <w:t>BAT krav ved ny og eksisterende stald</w:t>
      </w:r>
      <w:bookmarkEnd w:id="34"/>
      <w:bookmarkEnd w:id="35"/>
    </w:p>
    <w:p w14:paraId="1BA43DDC" w14:textId="5E7E828B" w:rsidR="00AF2CAD" w:rsidRDefault="00AF2CAD" w:rsidP="00AF2CAD">
      <w:pPr>
        <w:pStyle w:val="BodyText"/>
      </w:pPr>
      <w:r>
        <w:t xml:space="preserve">For alle produktionsarealer beregnes BAT kravet både ved ny og eksisterende stald som en hjælp til brugeren. Det gældende krav, </w:t>
      </w:r>
      <w:r w:rsidR="00DC5419">
        <w:t>der</w:t>
      </w:r>
      <w:r>
        <w:t xml:space="preserve"> benyttes til at beregne det samlede BAT krav, afhænger af BAT-klassifikationen f</w:t>
      </w:r>
      <w:r w:rsidR="00DC5419">
        <w:t>or hver enkelt produktionsareal</w:t>
      </w:r>
      <w:r w:rsidR="000C7B74">
        <w:t xml:space="preserve"> som det ses i Figur </w:t>
      </w:r>
      <w:r w:rsidR="00A47FCD">
        <w:t>1</w:t>
      </w:r>
      <w:r w:rsidR="000C7B74">
        <w:t>.</w:t>
      </w:r>
    </w:p>
    <w:p w14:paraId="62AB4243" w14:textId="0065FAB8" w:rsidR="000C7B74" w:rsidRDefault="000C7B74" w:rsidP="000C7B74">
      <w:pPr>
        <w:pStyle w:val="BodyText"/>
      </w:pPr>
      <w:r>
        <w:t xml:space="preserve">Progressive BAT krav er kun gældende ved ny stald og er kun beregnet for BatHusdyrtyper der er repræsenteret i produktionsarealer med BAT-klassifikationen </w:t>
      </w:r>
      <w:r w:rsidR="009C2E5A">
        <w:t>NyRenoveret eller GodkendtIkkeRealiseret</w:t>
      </w:r>
      <w:r>
        <w:t xml:space="preserve">. </w:t>
      </w:r>
      <w:r w:rsidR="005B1DCE">
        <w:t>P</w:t>
      </w:r>
      <w:r>
        <w:t xml:space="preserve">roduktionsarealer med progressive BatHusdyrtyper, og </w:t>
      </w:r>
      <w:r w:rsidR="009C2E5A">
        <w:t xml:space="preserve">BAT-klassifikation Eksisterende eller AlleredeFastsat, </w:t>
      </w:r>
      <w:r w:rsidR="005B1DCE">
        <w:t>Tæller ikke med i det samlede areal per B</w:t>
      </w:r>
      <w:r w:rsidR="00CF4970">
        <w:t>at</w:t>
      </w:r>
      <w:r w:rsidR="009C2E5A">
        <w:t>Husdyrtype</w:t>
      </w:r>
      <w:r>
        <w:t>,</w:t>
      </w:r>
      <w:r w:rsidR="005B1DCE">
        <w:t xml:space="preserve"> og der</w:t>
      </w:r>
      <w:r>
        <w:t xml:space="preserve"> beregnes BAT krav ved ny stald som et interval</w:t>
      </w:r>
      <w:r w:rsidR="009C2E5A">
        <w:t>, da den eksakte værdi ikke kan bestemmes.</w:t>
      </w:r>
    </w:p>
    <w:p w14:paraId="338273BB" w14:textId="7B23DC2E" w:rsidR="000C7B74" w:rsidRDefault="000C7B74" w:rsidP="00AF2CAD">
      <w:pPr>
        <w:pStyle w:val="BodyText"/>
      </w:pPr>
      <w:r>
        <w:t xml:space="preserve">BAT kravet ved ny stald er hermed enten det progressive BAT krav eller et interval for produktionsarealer med progressive BatHusdyrtyper. For produktionsarealer med BatHusdyrtyper der ikke beregnes progressivt er BAT kravet ved ny stald lig med </w:t>
      </w:r>
      <w:r w:rsidRPr="00B62665">
        <w:rPr>
          <w:i/>
        </w:rPr>
        <w:t>NH3Emissionsgraensevaerdi1</w:t>
      </w:r>
      <w:r>
        <w:rPr>
          <w:i/>
        </w:rPr>
        <w:t xml:space="preserve"> </w:t>
      </w:r>
      <w:r w:rsidR="009C2E5A">
        <w:t>fra BatNormtal.</w:t>
      </w:r>
    </w:p>
    <w:p w14:paraId="5223A3E1" w14:textId="3A27A2EB" w:rsidR="003238A4" w:rsidRDefault="00AF2CAD" w:rsidP="002E0001">
      <w:pPr>
        <w:pStyle w:val="BodyText"/>
      </w:pPr>
      <w:r>
        <w:t xml:space="preserve">Det eksisterende BAT krav er lig med </w:t>
      </w:r>
      <w:r w:rsidRPr="00410076">
        <w:rPr>
          <w:i/>
        </w:rPr>
        <w:t>NH3EmissionsgraensevaerdiGlAnlaeg</w:t>
      </w:r>
      <w:r>
        <w:rPr>
          <w:i/>
        </w:rPr>
        <w:t xml:space="preserve"> </w:t>
      </w:r>
      <w:r>
        <w:t xml:space="preserve">fra </w:t>
      </w:r>
      <w:r w:rsidR="009C2E5A">
        <w:t>BatNormtal</w:t>
      </w:r>
      <w:r>
        <w:t xml:space="preserve">, og hvis det ikke findes, </w:t>
      </w:r>
      <w:r w:rsidRPr="0049646D">
        <w:rPr>
          <w:i/>
        </w:rPr>
        <w:t>EmissionStald</w:t>
      </w:r>
      <w:r>
        <w:t xml:space="preserve"> fra </w:t>
      </w:r>
      <w:r w:rsidR="009C2E5A">
        <w:t>NNormtal</w:t>
      </w:r>
      <w:r>
        <w:t>.</w:t>
      </w:r>
    </w:p>
    <w:p w14:paraId="3400D02D" w14:textId="000E964F" w:rsidR="00AF2CAD" w:rsidRDefault="00AF2CAD" w:rsidP="00AF2CAD">
      <w:pPr>
        <w:pStyle w:val="BodyText"/>
      </w:pPr>
      <w:r>
        <w:t>For IE-fjerkræ brug gælder der særlige regler</w:t>
      </w:r>
      <w:r w:rsidR="0008715C">
        <w:t xml:space="preserve"> for hvordan BAT kravet fastsættes for produktionsarealer med fjerkræ</w:t>
      </w:r>
      <w:r>
        <w:t xml:space="preserve"> (</w:t>
      </w:r>
      <w:r w:rsidR="004C06FB">
        <w:t>s</w:t>
      </w:r>
      <w:r>
        <w:t>e afsnit</w:t>
      </w:r>
      <w:r w:rsidR="004C06FB">
        <w:t xml:space="preserve"> </w:t>
      </w:r>
      <w:r w:rsidR="004C06FB">
        <w:fldChar w:fldCharType="begin"/>
      </w:r>
      <w:r w:rsidR="004C06FB">
        <w:instrText xml:space="preserve"> REF _Ref501706392 \r \h </w:instrText>
      </w:r>
      <w:r w:rsidR="004C06FB">
        <w:fldChar w:fldCharType="separate"/>
      </w:r>
      <w:r w:rsidR="00BF124A">
        <w:t>3.4.6.1</w:t>
      </w:r>
      <w:r w:rsidR="004C06FB">
        <w:fldChar w:fldCharType="end"/>
      </w:r>
      <w:r w:rsidR="004C06FB">
        <w:t xml:space="preserve"> </w:t>
      </w:r>
      <w:r w:rsidR="004C06FB">
        <w:fldChar w:fldCharType="begin"/>
      </w:r>
      <w:r w:rsidR="004C06FB">
        <w:instrText xml:space="preserve"> REF _Ref501706396 \h </w:instrText>
      </w:r>
      <w:r w:rsidR="004C06FB">
        <w:fldChar w:fldCharType="separate"/>
      </w:r>
      <w:r w:rsidR="00BF124A">
        <w:t>IE-fjerkræ og BAT</w:t>
      </w:r>
      <w:r w:rsidR="004C06FB">
        <w:fldChar w:fldCharType="end"/>
      </w:r>
      <w:r>
        <w:t>)</w:t>
      </w:r>
    </w:p>
    <w:p w14:paraId="46ABE14E" w14:textId="62AC85A3" w:rsidR="000C7B74" w:rsidRDefault="00AF2CAD" w:rsidP="00B62665">
      <w:pPr>
        <w:pStyle w:val="BodyText"/>
      </w:pPr>
      <w:r>
        <w:t>For økologiske husdyrbrug gælder</w:t>
      </w:r>
      <w:r w:rsidR="004C06FB">
        <w:t xml:space="preserve"> ligeledes</w:t>
      </w:r>
      <w:r>
        <w:t xml:space="preserve"> særlige regler</w:t>
      </w:r>
      <w:r w:rsidR="004C06FB">
        <w:t xml:space="preserve"> for BAT krav</w:t>
      </w:r>
      <w:r>
        <w:t xml:space="preserve"> (</w:t>
      </w:r>
      <w:r w:rsidR="004C06FB">
        <w:t>s</w:t>
      </w:r>
      <w:r>
        <w:t>e afsnit</w:t>
      </w:r>
      <w:r w:rsidR="00BF124A">
        <w:t xml:space="preserve"> </w:t>
      </w:r>
      <w:r w:rsidR="00BF124A">
        <w:fldChar w:fldCharType="begin"/>
      </w:r>
      <w:r w:rsidR="00BF124A">
        <w:instrText xml:space="preserve"> REF _Ref501721901 \r \h </w:instrText>
      </w:r>
      <w:r w:rsidR="00BF124A">
        <w:fldChar w:fldCharType="separate"/>
      </w:r>
      <w:r w:rsidR="00BF124A">
        <w:t>3.4.6.2</w:t>
      </w:r>
      <w:r w:rsidR="00BF124A">
        <w:fldChar w:fldCharType="end"/>
      </w:r>
      <w:r w:rsidR="004C06FB">
        <w:t xml:space="preserve"> </w:t>
      </w:r>
      <w:r w:rsidR="004C06FB">
        <w:fldChar w:fldCharType="begin"/>
      </w:r>
      <w:r w:rsidR="004C06FB">
        <w:instrText xml:space="preserve"> REF _Ref501706469 \h </w:instrText>
      </w:r>
      <w:r w:rsidR="004C06FB">
        <w:fldChar w:fldCharType="separate"/>
      </w:r>
      <w:r w:rsidR="00BF124A">
        <w:t>Økologiske husdyrbrug og BAT</w:t>
      </w:r>
      <w:r w:rsidR="004C06FB">
        <w:fldChar w:fldCharType="end"/>
      </w:r>
      <w:r>
        <w:t>)</w:t>
      </w:r>
    </w:p>
    <w:p w14:paraId="60490346" w14:textId="06AE2269" w:rsidR="00B62665" w:rsidRDefault="00EA1B71" w:rsidP="00B62665">
      <w:pPr>
        <w:pStyle w:val="BodyText"/>
      </w:pPr>
      <w:r>
        <w:t>Det vil i de følgende afsnit gennemgås hvordan hver enkelt trin i beregningsprocessen udføres.</w:t>
      </w:r>
    </w:p>
    <w:p w14:paraId="0175F043" w14:textId="421FFD66" w:rsidR="002B1F54" w:rsidRDefault="002B1F54" w:rsidP="002B1F54">
      <w:pPr>
        <w:pStyle w:val="Heading3"/>
      </w:pPr>
      <w:bookmarkStart w:id="36" w:name="_Toc40791959"/>
      <w:r>
        <w:t>Progressive BAT krav beregnes</w:t>
      </w:r>
      <w:bookmarkEnd w:id="36"/>
    </w:p>
    <w:p w14:paraId="661569CA" w14:textId="4A4BB0D9" w:rsidR="002B1F54" w:rsidRDefault="00C74269" w:rsidP="002B1F54">
      <w:pPr>
        <w:pStyle w:val="BodyText"/>
      </w:pPr>
      <w:r>
        <w:rPr>
          <w:b/>
        </w:rPr>
        <w:t xml:space="preserve">NB: </w:t>
      </w:r>
      <w:r w:rsidR="002B1F54">
        <w:t>For Økologiske husdyrbrug bere</w:t>
      </w:r>
      <w:r>
        <w:t>gnes progressive BAT krav ikke.</w:t>
      </w:r>
      <w:r w:rsidR="000C056E">
        <w:t xml:space="preserve"> Dette skyldes at der for økologiske husdyrbrug gælder særlige regler </w:t>
      </w:r>
      <w:r w:rsidR="001C6E5B">
        <w:t>(Se afsnit</w:t>
      </w:r>
      <w:r w:rsidR="000C7B74">
        <w:t xml:space="preserve"> </w:t>
      </w:r>
      <w:r w:rsidR="000C7B74">
        <w:fldChar w:fldCharType="begin"/>
      </w:r>
      <w:r w:rsidR="000C7B74">
        <w:instrText xml:space="preserve"> REF _Ref501705333 \r \h </w:instrText>
      </w:r>
      <w:r w:rsidR="000C7B74">
        <w:fldChar w:fldCharType="separate"/>
      </w:r>
      <w:r w:rsidR="00BF124A">
        <w:t>3.4.6.2</w:t>
      </w:r>
      <w:r w:rsidR="000C7B74">
        <w:fldChar w:fldCharType="end"/>
      </w:r>
      <w:r w:rsidR="000C7B74">
        <w:t xml:space="preserve"> </w:t>
      </w:r>
      <w:r w:rsidR="000C7B74">
        <w:fldChar w:fldCharType="begin"/>
      </w:r>
      <w:r w:rsidR="000C7B74">
        <w:instrText xml:space="preserve"> REF _Ref501705327 \h </w:instrText>
      </w:r>
      <w:r w:rsidR="000C7B74">
        <w:fldChar w:fldCharType="separate"/>
      </w:r>
      <w:r w:rsidR="000C7B74">
        <w:t>Økologiske husdyrbrug og BAT</w:t>
      </w:r>
      <w:r w:rsidR="000C7B74">
        <w:fldChar w:fldCharType="end"/>
      </w:r>
      <w:r w:rsidR="001C6E5B">
        <w:t>)</w:t>
      </w:r>
      <w:r w:rsidR="000C056E">
        <w:t>.</w:t>
      </w:r>
    </w:p>
    <w:p w14:paraId="6B8EE1AA" w14:textId="69D05921" w:rsidR="00D02E93" w:rsidRDefault="00D02E93" w:rsidP="002B1F54">
      <w:pPr>
        <w:pStyle w:val="BodyText"/>
      </w:pPr>
      <w:r>
        <w:t xml:space="preserve">For at beregne de progressive BAT krav, beregnes først det samlede areal per </w:t>
      </w:r>
      <w:r w:rsidR="003A6DFF">
        <w:t>BatHusdyrtype</w:t>
      </w:r>
      <w:r>
        <w:t>, hvorefter de progressive BAT krav beregnes.</w:t>
      </w:r>
    </w:p>
    <w:p w14:paraId="1BA48AF9" w14:textId="309844C5" w:rsidR="00D02E93" w:rsidRDefault="00D02E93" w:rsidP="00D02E93">
      <w:pPr>
        <w:pStyle w:val="Heading4"/>
      </w:pPr>
      <w:r>
        <w:t xml:space="preserve">Samlet areal per </w:t>
      </w:r>
      <w:r w:rsidR="000C056E">
        <w:t>BatHusdyrtype</w:t>
      </w:r>
      <w:r w:rsidR="000C056E" w:rsidRPr="005C08D3">
        <w:t xml:space="preserve"> </w:t>
      </w:r>
      <w:r>
        <w:t>beregnes</w:t>
      </w:r>
    </w:p>
    <w:p w14:paraId="5E6500AF" w14:textId="75CAC857" w:rsidR="00C74269" w:rsidRDefault="00C74269" w:rsidP="00C74269">
      <w:pPr>
        <w:pStyle w:val="BodyText"/>
      </w:pPr>
      <w:r w:rsidRPr="005C08D3">
        <w:t>Areal</w:t>
      </w:r>
      <w:r w:rsidR="00D02E93">
        <w:t>et</w:t>
      </w:r>
      <w:r w:rsidR="00137A27">
        <w:t xml:space="preserve"> per </w:t>
      </w:r>
      <w:r w:rsidR="003A6DFF">
        <w:t>BatHusdyrtype</w:t>
      </w:r>
      <w:r w:rsidRPr="005C08D3">
        <w:t xml:space="preserve"> skal </w:t>
      </w:r>
      <w:r w:rsidR="00D02E93">
        <w:t>kun summeres for de</w:t>
      </w:r>
      <w:r w:rsidR="001C6E5B">
        <w:t xml:space="preserve"> nye og ikke realiserede</w:t>
      </w:r>
      <w:r w:rsidR="00D02E93">
        <w:t xml:space="preserve"> produktion</w:t>
      </w:r>
      <w:r w:rsidR="00137A27">
        <w:t>sarealer</w:t>
      </w:r>
      <w:r w:rsidRPr="005C08D3">
        <w:t xml:space="preserve">. </w:t>
      </w:r>
      <w:r>
        <w:t xml:space="preserve">Altså, </w:t>
      </w:r>
      <w:r w:rsidR="00137A27">
        <w:t xml:space="preserve">det </w:t>
      </w:r>
      <w:r>
        <w:t>s</w:t>
      </w:r>
      <w:r w:rsidR="00137A27">
        <w:t>amlede</w:t>
      </w:r>
      <w:r>
        <w:t xml:space="preserve"> areal </w:t>
      </w:r>
      <w:r w:rsidR="00137A27">
        <w:t xml:space="preserve">for </w:t>
      </w:r>
      <w:r w:rsidRPr="006C37E5">
        <w:t>produktion</w:t>
      </w:r>
      <w:r w:rsidR="00137A27">
        <w:t>er med BAT</w:t>
      </w:r>
      <w:r>
        <w:t>-klassifikation</w:t>
      </w:r>
      <w:r w:rsidRPr="006C37E5">
        <w:t xml:space="preserve"> </w:t>
      </w:r>
      <w:r w:rsidR="001C6E5B">
        <w:t xml:space="preserve">NyRenoveret eller GodkendtIkkeRealiseret </w:t>
      </w:r>
      <w:r w:rsidRPr="006C37E5">
        <w:t xml:space="preserve">for </w:t>
      </w:r>
      <w:r w:rsidR="00276CEE">
        <w:t>hver</w:t>
      </w:r>
      <w:r>
        <w:t xml:space="preserve"> given </w:t>
      </w:r>
      <w:r w:rsidR="003A6DFF">
        <w:t>BatHusdyrtype</w:t>
      </w:r>
      <w:r>
        <w:t>.</w:t>
      </w:r>
    </w:p>
    <w:p w14:paraId="6D9863BC" w14:textId="302CF82E" w:rsidR="00137A27" w:rsidRDefault="00C74269" w:rsidP="00C74269">
      <w:pPr>
        <w:pStyle w:val="BodyText"/>
      </w:pPr>
      <w:r>
        <w:t xml:space="preserve">Hvis </w:t>
      </w:r>
      <w:r w:rsidR="00137A27">
        <w:t>et produktionsareal indeholder en</w:t>
      </w:r>
      <w:r>
        <w:t xml:space="preserve"> flex</w:t>
      </w:r>
      <w:r w:rsidR="00137A27">
        <w:t>gruppe, kan produktionsarealet indeholde f</w:t>
      </w:r>
      <w:r w:rsidR="00405F1A">
        <w:t xml:space="preserve">lere </w:t>
      </w:r>
      <w:r w:rsidR="00436E51">
        <w:t>BatHusdyrtyp</w:t>
      </w:r>
      <w:r w:rsidR="00405F1A">
        <w:t xml:space="preserve">er. I det tilfælde, medregnes arealet i hver </w:t>
      </w:r>
      <w:r w:rsidR="003A6DFF">
        <w:t>BatHusdyrtype</w:t>
      </w:r>
      <w:r w:rsidR="00405F1A">
        <w:t>, som flexgruppen indeholder.</w:t>
      </w:r>
    </w:p>
    <w:p w14:paraId="19433B4C" w14:textId="0EC38C89" w:rsidR="00C74269" w:rsidRDefault="00D02E93" w:rsidP="00D02E93">
      <w:pPr>
        <w:pStyle w:val="Heading4"/>
      </w:pPr>
      <w:bookmarkStart w:id="37" w:name="_Ref501703128"/>
      <w:r>
        <w:t>Progressive BAT krav beregnes</w:t>
      </w:r>
      <w:bookmarkEnd w:id="37"/>
    </w:p>
    <w:p w14:paraId="20D7C827" w14:textId="22470EF4" w:rsidR="00405F1A" w:rsidRDefault="00276CEE" w:rsidP="00D02E93">
      <w:pPr>
        <w:pStyle w:val="BodyText"/>
      </w:pPr>
      <w:r>
        <w:t xml:space="preserve">Som beskrevet i afsnit </w:t>
      </w:r>
      <w:r>
        <w:fldChar w:fldCharType="begin"/>
      </w:r>
      <w:r>
        <w:instrText xml:space="preserve"> REF _Ref501701117 \r \h </w:instrText>
      </w:r>
      <w:r>
        <w:fldChar w:fldCharType="separate"/>
      </w:r>
      <w:r>
        <w:t>3.2</w:t>
      </w:r>
      <w:r>
        <w:fldChar w:fldCharType="end"/>
      </w:r>
      <w:r w:rsidR="00405F1A">
        <w:t xml:space="preserve">, beregnes BAT kravet kun progressivt for udvalgte </w:t>
      </w:r>
      <w:r w:rsidR="00436E51">
        <w:t>BatHusdyrtyp</w:t>
      </w:r>
      <w:r w:rsidR="00405F1A">
        <w:t xml:space="preserve">er. </w:t>
      </w:r>
      <w:r w:rsidR="007C5E47">
        <w:t>For de resterende BatHusdyrtyper, beregnes der ikke noget Bat krav i dette step.</w:t>
      </w:r>
    </w:p>
    <w:p w14:paraId="29B874BA" w14:textId="1ED0F0A6" w:rsidR="007C5E47" w:rsidRDefault="007C5E47" w:rsidP="007C5E47">
      <w:pPr>
        <w:spacing w:after="0"/>
      </w:pPr>
      <w:r>
        <w:t>Det progressive BAT krav udregnes med følgende f</w:t>
      </w:r>
      <w:r w:rsidR="00D02E93">
        <w:t>ælles formel</w:t>
      </w:r>
      <w:r w:rsidR="00276CEE">
        <w:t>:</w:t>
      </w:r>
    </w:p>
    <w:p w14:paraId="5BCCCBB3" w14:textId="464B965E" w:rsidR="00D02E93" w:rsidRDefault="00D02E93" w:rsidP="007C5E47">
      <w:pPr>
        <w:pStyle w:val="BodyText"/>
        <w:spacing w:before="240"/>
        <w:rPr>
          <w:i/>
        </w:rPr>
      </w:pPr>
      <w:r>
        <w:t>Hvis:</w:t>
      </w:r>
      <w:r w:rsidRPr="00DC0788">
        <w:t xml:space="preserve"> </w:t>
      </w:r>
      <w:r w:rsidR="002F066F">
        <w:t>Samlet</w:t>
      </w:r>
      <w:r w:rsidR="002F066F">
        <w:rPr>
          <w:i/>
        </w:rPr>
        <w:t>A</w:t>
      </w:r>
      <w:r w:rsidR="007C5E47" w:rsidRPr="0052348D">
        <w:rPr>
          <w:i/>
        </w:rPr>
        <w:t>realStoerelse</w:t>
      </w:r>
      <w:r w:rsidR="007C5E47">
        <w:rPr>
          <w:i/>
        </w:rPr>
        <w:t xml:space="preserve"> </w:t>
      </w:r>
      <w:r>
        <w:t>&lt;</w:t>
      </w:r>
      <w:r w:rsidR="00866B9A">
        <w:t>=</w:t>
      </w:r>
      <w:r>
        <w:t xml:space="preserve"> </w:t>
      </w:r>
      <w:r w:rsidR="007C5E47" w:rsidRPr="007C5E47">
        <w:rPr>
          <w:i/>
        </w:rPr>
        <w:t>ProdStoerelse1</w:t>
      </w:r>
    </w:p>
    <w:p w14:paraId="5AAF6C9B" w14:textId="09D84392" w:rsidR="00D02E93" w:rsidRDefault="00276CEE" w:rsidP="00F66C04">
      <w:pPr>
        <w:pStyle w:val="BodyText"/>
        <w:ind w:firstLine="720"/>
        <w:rPr>
          <w:i/>
        </w:rPr>
      </w:pPr>
      <w:r>
        <w:t>BAT krav</w:t>
      </w:r>
      <w:r w:rsidR="00D02E93">
        <w:t xml:space="preserve"> = </w:t>
      </w:r>
      <w:r w:rsidR="007C5E47" w:rsidRPr="007C5E47">
        <w:rPr>
          <w:i/>
        </w:rPr>
        <w:t>NH3Emissionsgraensevaerdi1</w:t>
      </w:r>
    </w:p>
    <w:p w14:paraId="16E65805" w14:textId="2B17E5FE" w:rsidR="00D02E93" w:rsidRDefault="00D02E93" w:rsidP="00D02E93">
      <w:pPr>
        <w:pStyle w:val="BodyText"/>
        <w:rPr>
          <w:i/>
        </w:rPr>
      </w:pPr>
      <w:r>
        <w:t xml:space="preserve">Ellers </w:t>
      </w:r>
      <w:r w:rsidRPr="00DC0788">
        <w:t xml:space="preserve">hvis: </w:t>
      </w:r>
      <w:r w:rsidRPr="00DC0788">
        <w:rPr>
          <w:i/>
        </w:rPr>
        <w:t>arealStoerelse</w:t>
      </w:r>
      <w:r w:rsidRPr="00DC0788">
        <w:t xml:space="preserve"> </w:t>
      </w:r>
      <w:r>
        <w:t xml:space="preserve">&gt; </w:t>
      </w:r>
      <w:r w:rsidR="007C5E47" w:rsidRPr="007C5E47">
        <w:rPr>
          <w:i/>
        </w:rPr>
        <w:t>ProdStoerelse2</w:t>
      </w:r>
    </w:p>
    <w:p w14:paraId="1DCB65E6" w14:textId="11DEBF63" w:rsidR="00D02E93" w:rsidRDefault="00276CEE" w:rsidP="00F66C04">
      <w:pPr>
        <w:pStyle w:val="BodyText"/>
        <w:ind w:firstLine="720"/>
        <w:rPr>
          <w:i/>
        </w:rPr>
      </w:pPr>
      <w:r>
        <w:t>BAT krav</w:t>
      </w:r>
      <w:r w:rsidR="00D02E93">
        <w:t xml:space="preserve"> = </w:t>
      </w:r>
      <w:r w:rsidR="007C5E47" w:rsidRPr="007C5E47">
        <w:rPr>
          <w:i/>
        </w:rPr>
        <w:t>NH3Emissionsgraensevaerdi2</w:t>
      </w:r>
    </w:p>
    <w:p w14:paraId="457E7B71" w14:textId="1D9B32AD" w:rsidR="00F66C04" w:rsidRDefault="00D02E93" w:rsidP="00D02E93">
      <w:pPr>
        <w:pStyle w:val="BodyText"/>
      </w:pPr>
      <w:r>
        <w:t>Ellers:</w:t>
      </w:r>
    </w:p>
    <w:p w14:paraId="009561F6" w14:textId="77777777" w:rsidR="004C06FB" w:rsidRPr="004C06FB" w:rsidRDefault="00276CEE" w:rsidP="00D02E93">
      <w:pPr>
        <w:pStyle w:val="BodyText"/>
      </w:pPr>
      <m:oMathPara>
        <m:oMath>
          <m:r>
            <m:rPr>
              <m:sty m:val="p"/>
            </m:rPr>
            <w:rPr>
              <w:rFonts w:ascii="Cambria Math" w:hAnsi="Cambria Math"/>
            </w:rPr>
            <m:t xml:space="preserve">BAT krav = </m:t>
          </m:r>
          <m:r>
            <w:rPr>
              <w:rFonts w:ascii="Cambria Math" w:hAnsi="Cambria Math"/>
            </w:rPr>
            <m:t>NH3Emissionsgraensevaerdi1</m:t>
          </m:r>
        </m:oMath>
      </m:oMathPara>
    </w:p>
    <w:p w14:paraId="65F3DFD3" w14:textId="44FEDDF2" w:rsidR="002B5BFF" w:rsidRPr="004C06FB" w:rsidRDefault="00276CEE" w:rsidP="00D02E93">
      <w:pPr>
        <w:pStyle w:val="BodyText"/>
        <w:rPr>
          <w:rFonts w:asciiTheme="majorHAnsi" w:hAnsiTheme="majorHAnsi"/>
        </w:rPr>
      </w:pPr>
      <m:oMath>
        <m:r>
          <m:rPr>
            <m:sty m:val="p"/>
          </m:rPr>
          <w:rPr>
            <w:rFonts w:ascii="Cambria Math" w:hAnsi="Cambria Math"/>
          </w:rPr>
          <w:lastRenderedPageBreak/>
          <m:t>-</m:t>
        </m:r>
        <m:f>
          <m:fPr>
            <m:ctrlPr>
              <w:rPr>
                <w:rFonts w:ascii="Cambria Math" w:hAnsi="Cambria Math"/>
                <w:i/>
              </w:rPr>
            </m:ctrlPr>
          </m:fPr>
          <m:num>
            <m:d>
              <m:dPr>
                <m:ctrlPr>
                  <w:rPr>
                    <w:rFonts w:ascii="Cambria Math" w:hAnsi="Cambria Math"/>
                    <w:i/>
                  </w:rPr>
                </m:ctrlPr>
              </m:dPr>
              <m:e>
                <m:r>
                  <w:rPr>
                    <w:rFonts w:ascii="Cambria Math" w:hAnsi="Cambria Math"/>
                  </w:rPr>
                  <m:t>NH3Emissionsgraensevaerdi1-NH3Emissionsgraensevaerdi2</m:t>
                </m:r>
              </m:e>
            </m:d>
          </m:num>
          <m:den>
            <m:d>
              <m:dPr>
                <m:ctrlPr>
                  <w:rPr>
                    <w:rFonts w:ascii="Cambria Math" w:hAnsi="Cambria Math"/>
                    <w:i/>
                  </w:rPr>
                </m:ctrlPr>
              </m:dPr>
              <m:e>
                <m:r>
                  <w:rPr>
                    <w:rFonts w:ascii="Cambria Math" w:hAnsi="Cambria Math"/>
                  </w:rPr>
                  <m:t>ProdStoerelse2– ProdStoerelse1</m:t>
                </m:r>
              </m:e>
            </m:d>
          </m:den>
        </m:f>
        <m:r>
          <w:rPr>
            <w:rFonts w:ascii="Cambria Math" w:hAnsi="Cambria Math"/>
          </w:rPr>
          <m:t>*</m:t>
        </m:r>
        <m:d>
          <m:dPr>
            <m:ctrlPr>
              <w:rPr>
                <w:rFonts w:ascii="Cambria Math" w:hAnsi="Cambria Math"/>
                <w:i/>
              </w:rPr>
            </m:ctrlPr>
          </m:dPr>
          <m:e>
            <m:r>
              <w:rPr>
                <w:rFonts w:ascii="Cambria Math" w:hAnsi="Cambria Math"/>
              </w:rPr>
              <m:t>SamletArealStoerelse – ProdStoerelse1</m:t>
            </m:r>
          </m:e>
        </m:d>
        <m:r>
          <w:rPr>
            <w:rFonts w:ascii="Cambria Math" w:hAnsi="Cambria Math"/>
          </w:rPr>
          <m:t xml:space="preserve"> </m:t>
        </m:r>
      </m:oMath>
      <w:r w:rsidRPr="004C06FB">
        <w:rPr>
          <w:rFonts w:asciiTheme="majorHAnsi" w:hAnsiTheme="majorHAnsi"/>
        </w:rPr>
        <w:t>,</w:t>
      </w:r>
    </w:p>
    <w:p w14:paraId="536263E9" w14:textId="67B2466E" w:rsidR="002B5BFF" w:rsidRDefault="00276CEE" w:rsidP="00D02E93">
      <w:pPr>
        <w:pStyle w:val="BodyText"/>
      </w:pPr>
      <w:r>
        <w:t>h</w:t>
      </w:r>
      <w:r w:rsidR="007C5E47">
        <w:t xml:space="preserve">vor </w:t>
      </w:r>
      <w:r w:rsidR="00DC021F">
        <w:t>Samlet</w:t>
      </w:r>
      <w:r w:rsidR="00DC021F">
        <w:rPr>
          <w:i/>
        </w:rPr>
        <w:t>A</w:t>
      </w:r>
      <w:r w:rsidR="00DC021F" w:rsidRPr="0052348D">
        <w:rPr>
          <w:i/>
        </w:rPr>
        <w:t>realStoerelse</w:t>
      </w:r>
      <w:r w:rsidR="00DC021F">
        <w:rPr>
          <w:i/>
        </w:rPr>
        <w:t xml:space="preserve"> </w:t>
      </w:r>
      <w:r w:rsidR="007C5E47">
        <w:t xml:space="preserve">er det samlede areal for en given BatHusdyrtype og </w:t>
      </w:r>
      <w:r w:rsidR="00DC021F" w:rsidRPr="007C5E47">
        <w:rPr>
          <w:i/>
        </w:rPr>
        <w:t>ProdStoerelse1</w:t>
      </w:r>
      <w:r w:rsidR="00DC021F">
        <w:rPr>
          <w:i/>
        </w:rPr>
        <w:t xml:space="preserve">, </w:t>
      </w:r>
      <w:r w:rsidR="00DC021F" w:rsidRPr="007C5E47">
        <w:rPr>
          <w:i/>
        </w:rPr>
        <w:t>ProdStoerelse2</w:t>
      </w:r>
      <w:r w:rsidR="00DC021F">
        <w:rPr>
          <w:i/>
        </w:rPr>
        <w:t xml:space="preserve">, </w:t>
      </w:r>
      <w:r w:rsidR="00DC021F" w:rsidRPr="007C5E47">
        <w:rPr>
          <w:i/>
        </w:rPr>
        <w:t>NH3Emissionsgraensevaerdi1</w:t>
      </w:r>
      <w:r w:rsidR="00DC021F">
        <w:rPr>
          <w:i/>
        </w:rPr>
        <w:t xml:space="preserve"> og </w:t>
      </w:r>
      <w:r w:rsidR="00DC021F" w:rsidRPr="007C5E47">
        <w:rPr>
          <w:i/>
        </w:rPr>
        <w:t>NH3Emissionsgraensevaerdi2</w:t>
      </w:r>
      <w:r w:rsidR="00DC021F">
        <w:rPr>
          <w:i/>
        </w:rPr>
        <w:t xml:space="preserve"> </w:t>
      </w:r>
      <w:r w:rsidR="00DC021F">
        <w:t xml:space="preserve">kommer fra </w:t>
      </w:r>
      <w:r>
        <w:t>BatNormtal</w:t>
      </w:r>
      <w:r w:rsidR="00DC021F">
        <w:t>.</w:t>
      </w:r>
    </w:p>
    <w:p w14:paraId="057BB276" w14:textId="6760A49E" w:rsidR="00693ED4" w:rsidRDefault="00693ED4" w:rsidP="00D02E93">
      <w:pPr>
        <w:pStyle w:val="BodyText"/>
      </w:pPr>
      <w:r>
        <w:t>Nedenfor står beskrevet hvordan bereg</w:t>
      </w:r>
      <w:r w:rsidR="00592837">
        <w:t>ningen for hver enkel</w:t>
      </w:r>
      <w:r>
        <w:t xml:space="preserve"> progressiv BatHusdyrtype foretages.</w:t>
      </w:r>
    </w:p>
    <w:p w14:paraId="5C535D77" w14:textId="77777777" w:rsidR="00D02E93" w:rsidRDefault="00D02E93" w:rsidP="00D02E93">
      <w:pPr>
        <w:pStyle w:val="Heading5"/>
      </w:pPr>
      <w:r>
        <w:t>Slagtesvin</w:t>
      </w:r>
    </w:p>
    <w:p w14:paraId="0535815D" w14:textId="686FC8BC" w:rsidR="00D02E93" w:rsidRDefault="00D02E93" w:rsidP="00D02E93">
      <w:pPr>
        <w:pStyle w:val="BodyText"/>
      </w:pPr>
      <w:r>
        <w:t>Der vælges</w:t>
      </w:r>
      <w:r w:rsidR="00276CEE">
        <w:t xml:space="preserve"> linjen i BatNormtal</w:t>
      </w:r>
      <w:r>
        <w:t xml:space="preserve"> </w:t>
      </w:r>
      <w:r w:rsidR="00276CEE">
        <w:t>for ”Slagtesvin. Fast gulv”</w:t>
      </w:r>
      <w:r w:rsidR="00693ED4">
        <w:t xml:space="preserve"> </w:t>
      </w:r>
      <w:r>
        <w:t xml:space="preserve">som har Slagtesvin som </w:t>
      </w:r>
      <w:r w:rsidRPr="000978D8">
        <w:rPr>
          <w:i/>
        </w:rPr>
        <w:t>HusdyrtypeId</w:t>
      </w:r>
      <w:r>
        <w:t>.</w:t>
      </w:r>
    </w:p>
    <w:p w14:paraId="70B08C2C" w14:textId="47E60698" w:rsidR="00D02E93" w:rsidRPr="000978D8" w:rsidRDefault="00276CEE" w:rsidP="00D02E93">
      <w:pPr>
        <w:pStyle w:val="BodyText"/>
      </w:pPr>
      <w:r>
        <w:t>BAT kravet</w:t>
      </w:r>
      <w:r w:rsidR="00D02E93">
        <w:t xml:space="preserve"> udregnes gennem en fælles formel som gælder for Slagtesvin; Smågrise; Søer, Golde og drægtige; og Søer, diegivende. Formlen findes før denne liste af BAT-Husdyrtyper</w:t>
      </w:r>
      <w:r>
        <w:t xml:space="preserve"> (afsnit </w:t>
      </w:r>
      <w:r>
        <w:fldChar w:fldCharType="begin"/>
      </w:r>
      <w:r>
        <w:instrText xml:space="preserve"> REF _Ref501703128 \r \h </w:instrText>
      </w:r>
      <w:r>
        <w:fldChar w:fldCharType="separate"/>
      </w:r>
      <w:r w:rsidR="00BF124A">
        <w:t>3.4.2.2</w:t>
      </w:r>
      <w:r>
        <w:fldChar w:fldCharType="end"/>
      </w:r>
      <w:r>
        <w:t>)</w:t>
      </w:r>
      <w:r w:rsidR="00D02E93">
        <w:t>.</w:t>
      </w:r>
    </w:p>
    <w:p w14:paraId="3FFE6773" w14:textId="77777777" w:rsidR="00D02E93" w:rsidRDefault="00D02E93" w:rsidP="00D02E93">
      <w:pPr>
        <w:pStyle w:val="Heading5"/>
      </w:pPr>
      <w:r>
        <w:t>Smågrise</w:t>
      </w:r>
    </w:p>
    <w:p w14:paraId="1DD37D2C" w14:textId="0C153C6F" w:rsidR="00D02E93" w:rsidRDefault="00276CEE" w:rsidP="00D02E93">
      <w:pPr>
        <w:pStyle w:val="BodyText"/>
      </w:pPr>
      <w:r>
        <w:t xml:space="preserve">Der vælges linjen i BatNormtal for ”Smågrise. Fast gulv” </w:t>
      </w:r>
      <w:r w:rsidR="00D02E93">
        <w:t xml:space="preserve">som har Smågrise som </w:t>
      </w:r>
      <w:r w:rsidR="00D02E93" w:rsidRPr="000978D8">
        <w:rPr>
          <w:i/>
        </w:rPr>
        <w:t>HusdyrtypeId</w:t>
      </w:r>
      <w:r w:rsidR="00D02E93">
        <w:t>.</w:t>
      </w:r>
    </w:p>
    <w:p w14:paraId="5575C505" w14:textId="65738DCD" w:rsidR="00D02E93" w:rsidRPr="000978D8" w:rsidRDefault="00276CEE" w:rsidP="00D02E93">
      <w:pPr>
        <w:pStyle w:val="BodyText"/>
      </w:pPr>
      <w:r>
        <w:t xml:space="preserve">BAT kravet </w:t>
      </w:r>
      <w:r w:rsidR="00D02E93">
        <w:t>udregnes gennem en fælles formel som gælder for Slagtesvin; Smågrise; Søer, Golde og drægtige; og Søer, diegivende. Formlen findes før</w:t>
      </w:r>
      <w:r>
        <w:t xml:space="preserve"> denne liste af BAT-Husdyrtyper (afsnit </w:t>
      </w:r>
      <w:r>
        <w:fldChar w:fldCharType="begin"/>
      </w:r>
      <w:r>
        <w:instrText xml:space="preserve"> REF _Ref501703128 \r \h </w:instrText>
      </w:r>
      <w:r>
        <w:fldChar w:fldCharType="separate"/>
      </w:r>
      <w:r w:rsidR="00BF124A">
        <w:t>3.4.2.2</w:t>
      </w:r>
      <w:r>
        <w:fldChar w:fldCharType="end"/>
      </w:r>
      <w:r>
        <w:t>).</w:t>
      </w:r>
    </w:p>
    <w:p w14:paraId="221427F6" w14:textId="24891796" w:rsidR="00D02E93" w:rsidRDefault="00D02E93" w:rsidP="00D02E93">
      <w:pPr>
        <w:pStyle w:val="Heading5"/>
      </w:pPr>
      <w:r>
        <w:t>Søer, Golde og drægt</w:t>
      </w:r>
      <w:r w:rsidR="00305EC6">
        <w:t>ig</w:t>
      </w:r>
      <w:r>
        <w:t>e</w:t>
      </w:r>
    </w:p>
    <w:p w14:paraId="7A4DC55B" w14:textId="398EEDF4" w:rsidR="00D02E93" w:rsidRDefault="00276CEE" w:rsidP="00D02E93">
      <w:pPr>
        <w:pStyle w:val="BodyText"/>
      </w:pPr>
      <w:r>
        <w:t>Der vælges linjen i BatNormtal for ”</w:t>
      </w:r>
      <w:r w:rsidRPr="00276CEE">
        <w:t>Søer, golde og drægtige. Individuel opstaldning, fast gulv</w:t>
      </w:r>
      <w:r>
        <w:t>”</w:t>
      </w:r>
      <w:r w:rsidR="00592837">
        <w:t xml:space="preserve"> </w:t>
      </w:r>
      <w:r w:rsidR="00D02E93">
        <w:t xml:space="preserve">som har SøerGoldeogdrægtige som </w:t>
      </w:r>
      <w:r w:rsidR="00D02E93" w:rsidRPr="000978D8">
        <w:rPr>
          <w:i/>
        </w:rPr>
        <w:t>HusdyrtypeId</w:t>
      </w:r>
      <w:r w:rsidR="00D02E93">
        <w:t>.</w:t>
      </w:r>
    </w:p>
    <w:p w14:paraId="14992EB8" w14:textId="615CEAA9" w:rsidR="00D02E93" w:rsidRDefault="00276CEE" w:rsidP="00D02E93">
      <w:pPr>
        <w:pStyle w:val="BodyText"/>
      </w:pPr>
      <w:r>
        <w:t xml:space="preserve">BAT kravet </w:t>
      </w:r>
      <w:r w:rsidR="00D02E93">
        <w:t>udregnes gennem en fælles formel som gælder for Slagtesvin; Smågrise; Søer, Golde og drægtige; og Søer, diegivende. Formlen findes før denne liste af BAT-Husdyrtyper</w:t>
      </w:r>
      <w:r>
        <w:t xml:space="preserve"> (afsnit </w:t>
      </w:r>
      <w:r>
        <w:fldChar w:fldCharType="begin"/>
      </w:r>
      <w:r>
        <w:instrText xml:space="preserve"> REF _Ref501703128 \r \h </w:instrText>
      </w:r>
      <w:r>
        <w:fldChar w:fldCharType="separate"/>
      </w:r>
      <w:r w:rsidR="00BF124A">
        <w:t>3.4.2.2</w:t>
      </w:r>
      <w:r>
        <w:fldChar w:fldCharType="end"/>
      </w:r>
      <w:r>
        <w:t>).</w:t>
      </w:r>
    </w:p>
    <w:p w14:paraId="53A209A8" w14:textId="2700AF5B" w:rsidR="00D02E93" w:rsidRDefault="00D02E93" w:rsidP="00D02E93">
      <w:pPr>
        <w:pStyle w:val="Heading5"/>
      </w:pPr>
      <w:r>
        <w:t xml:space="preserve">Søer, </w:t>
      </w:r>
      <w:r w:rsidR="00305EC6">
        <w:t>Diegivende</w:t>
      </w:r>
    </w:p>
    <w:p w14:paraId="0A595072" w14:textId="61D4BBFB" w:rsidR="00D02E93" w:rsidRDefault="00276CEE" w:rsidP="00D02E93">
      <w:pPr>
        <w:pStyle w:val="BodyText"/>
      </w:pPr>
      <w:r>
        <w:t>Der vælges linjen i BatNormtal for ”</w:t>
      </w:r>
      <w:r w:rsidRPr="00276CEE">
        <w:t>Søer, diegivende. Kassestier, fuldspaltegulv</w:t>
      </w:r>
      <w:r>
        <w:t>”</w:t>
      </w:r>
      <w:r w:rsidR="00D02E93">
        <w:t xml:space="preserve"> som har SøerFarestier som </w:t>
      </w:r>
      <w:r w:rsidR="00D02E93" w:rsidRPr="000978D8">
        <w:rPr>
          <w:i/>
        </w:rPr>
        <w:t>HusdyrtypeId</w:t>
      </w:r>
      <w:r w:rsidR="00D02E93">
        <w:t>.</w:t>
      </w:r>
    </w:p>
    <w:p w14:paraId="7EF32554" w14:textId="29F98CA5" w:rsidR="00D02E93" w:rsidRDefault="00276CEE" w:rsidP="00D02E93">
      <w:pPr>
        <w:pStyle w:val="BodyText"/>
      </w:pPr>
      <w:r>
        <w:t xml:space="preserve">BAT kravet </w:t>
      </w:r>
      <w:r w:rsidR="00D02E93">
        <w:t xml:space="preserve">udregnes gennem en fælles formel som gælder for Slagtesvin; Smågrise; Søer, Golde og drægtige; og Søer, diegivende. Formlen findes før </w:t>
      </w:r>
      <w:r w:rsidR="00592837">
        <w:t>denne liste af BAT-Husdyrtyper</w:t>
      </w:r>
      <w:r>
        <w:t xml:space="preserve"> (afsnit </w:t>
      </w:r>
      <w:r>
        <w:fldChar w:fldCharType="begin"/>
      </w:r>
      <w:r>
        <w:instrText xml:space="preserve"> REF _Ref501703128 \r \h </w:instrText>
      </w:r>
      <w:r>
        <w:fldChar w:fldCharType="separate"/>
      </w:r>
      <w:r w:rsidR="00BF124A">
        <w:t>3.4.2.2</w:t>
      </w:r>
      <w:r>
        <w:fldChar w:fldCharType="end"/>
      </w:r>
      <w:r>
        <w:t>).</w:t>
      </w:r>
    </w:p>
    <w:p w14:paraId="0D982A24" w14:textId="6F05A501" w:rsidR="002B1F54" w:rsidRDefault="002B1F54" w:rsidP="002B1F54">
      <w:pPr>
        <w:pStyle w:val="Heading3"/>
      </w:pPr>
      <w:bookmarkStart w:id="38" w:name="_Toc40791960"/>
      <w:r>
        <w:t>BAT krav for flexgrupper beregnes</w:t>
      </w:r>
      <w:bookmarkEnd w:id="38"/>
    </w:p>
    <w:p w14:paraId="46981A56" w14:textId="49C91172" w:rsidR="002B1F54" w:rsidRDefault="002B1F54" w:rsidP="002B1F54">
      <w:pPr>
        <w:pStyle w:val="BodyText"/>
      </w:pPr>
      <w:r>
        <w:t xml:space="preserve">For husdyrbrug uden flexgrupper, </w:t>
      </w:r>
      <w:r w:rsidR="00592837">
        <w:t>springes</w:t>
      </w:r>
      <w:r>
        <w:t xml:space="preserve"> disse beregninger </w:t>
      </w:r>
      <w:r w:rsidR="00592837">
        <w:t>over</w:t>
      </w:r>
      <w:r>
        <w:t>.</w:t>
      </w:r>
    </w:p>
    <w:p w14:paraId="52757EE6" w14:textId="29863E8C" w:rsidR="00592837" w:rsidRDefault="00EF1A8E" w:rsidP="00592837">
      <w:pPr>
        <w:pStyle w:val="BodyText"/>
      </w:pPr>
      <w:r>
        <w:t>D</w:t>
      </w:r>
      <w:r w:rsidR="00592837">
        <w:t xml:space="preserve">er udregnes </w:t>
      </w:r>
      <w:r w:rsidR="00B0599A">
        <w:t>et</w:t>
      </w:r>
      <w:r>
        <w:t xml:space="preserve"> </w:t>
      </w:r>
      <w:r w:rsidR="00592837">
        <w:t xml:space="preserve">worst case </w:t>
      </w:r>
      <w:r w:rsidR="00B0599A">
        <w:t>B</w:t>
      </w:r>
      <w:r>
        <w:t>AT krav</w:t>
      </w:r>
      <w:r w:rsidR="00B0599A">
        <w:t xml:space="preserve"> </w:t>
      </w:r>
      <w:r>
        <w:t>(</w:t>
      </w:r>
      <w:r w:rsidR="00B0599A">
        <w:t>Bat-% krav</w:t>
      </w:r>
      <w:r>
        <w:t>) for både ny og eksisterende stald, for hver flexgruppe</w:t>
      </w:r>
      <w:r w:rsidR="00592837">
        <w:t>. Bat-% krav</w:t>
      </w:r>
      <w:r>
        <w:t>et</w:t>
      </w:r>
      <w:r w:rsidR="00592837">
        <w:t xml:space="preserve"> beregnes ved at der for hver </w:t>
      </w:r>
      <w:r w:rsidR="00B0599A">
        <w:t>D</w:t>
      </w:r>
      <w:r w:rsidR="00592837">
        <w:t>yre</w:t>
      </w:r>
      <w:r w:rsidR="00B0599A">
        <w:t>O</w:t>
      </w:r>
      <w:r w:rsidR="00592837">
        <w:t>g</w:t>
      </w:r>
      <w:r w:rsidR="00B0599A">
        <w:t>S</w:t>
      </w:r>
      <w:r w:rsidR="00592837">
        <w:t>taldkategori i en flexgruppe findes en ”Bat-%”</w:t>
      </w:r>
      <w:r>
        <w:t xml:space="preserve">, der </w:t>
      </w:r>
      <w:r w:rsidR="00592837">
        <w:t>udregnes som:</w:t>
      </w:r>
    </w:p>
    <w:p w14:paraId="00920FC1" w14:textId="54381543" w:rsidR="00592837" w:rsidRPr="00EF1A8E" w:rsidRDefault="00592837" w:rsidP="00592837">
      <w:pPr>
        <w:pStyle w:val="BodyText"/>
        <w:rPr>
          <w:lang w:val="en-US"/>
        </w:rPr>
      </w:pPr>
      <w:r w:rsidRPr="00EF1A8E">
        <w:rPr>
          <w:lang w:val="en-US"/>
        </w:rPr>
        <w:t>“Bat-%” = (ammoniak emission – bat emission)/ammoniak emission</w:t>
      </w:r>
      <w:r w:rsidR="00EF1A8E" w:rsidRPr="00EF1A8E">
        <w:rPr>
          <w:lang w:val="en-US"/>
        </w:rPr>
        <w:t>,</w:t>
      </w:r>
    </w:p>
    <w:p w14:paraId="59ECD288" w14:textId="31D5A2CD" w:rsidR="00EF1A8E" w:rsidRPr="00EF1A8E" w:rsidRDefault="00EF1A8E" w:rsidP="00592837">
      <w:pPr>
        <w:pStyle w:val="BodyText"/>
      </w:pPr>
      <w:r w:rsidRPr="00EF1A8E">
        <w:t xml:space="preserve">hvor ammoniak emission er </w:t>
      </w:r>
      <w:r w:rsidRPr="0049646D">
        <w:rPr>
          <w:i/>
        </w:rPr>
        <w:t>EmissionStald</w:t>
      </w:r>
      <w:r>
        <w:t xml:space="preserve"> fra </w:t>
      </w:r>
      <w:r w:rsidR="00305EC6">
        <w:t xml:space="preserve">NNormtal </w:t>
      </w:r>
      <w:r>
        <w:t xml:space="preserve">og </w:t>
      </w:r>
      <w:r w:rsidRPr="00EF1A8E">
        <w:t>bat emission</w:t>
      </w:r>
      <w:r>
        <w:t xml:space="preserve"> er BAT kravet ved ny eller eksisterende stald</w:t>
      </w:r>
      <w:r w:rsidR="00305EC6">
        <w:t xml:space="preserve"> </w:t>
      </w:r>
      <w:r w:rsidR="00CE1FC2">
        <w:t xml:space="preserve">som beskrevet i afsnit </w:t>
      </w:r>
      <w:r w:rsidR="00CE1FC2">
        <w:fldChar w:fldCharType="begin"/>
      </w:r>
      <w:r w:rsidR="00CE1FC2">
        <w:instrText xml:space="preserve"> REF _Ref501706972 \r \h </w:instrText>
      </w:r>
      <w:r w:rsidR="00CE1FC2">
        <w:fldChar w:fldCharType="separate"/>
      </w:r>
      <w:r w:rsidR="00BF124A">
        <w:t>3.4.1</w:t>
      </w:r>
      <w:r w:rsidR="00CE1FC2">
        <w:fldChar w:fldCharType="end"/>
      </w:r>
      <w:r w:rsidR="00CE1FC2">
        <w:t xml:space="preserve"> (</w:t>
      </w:r>
      <w:r w:rsidR="00CE1FC2">
        <w:fldChar w:fldCharType="begin"/>
      </w:r>
      <w:r w:rsidR="00CE1FC2">
        <w:instrText xml:space="preserve"> REF _Ref501706972 \h </w:instrText>
      </w:r>
      <w:r w:rsidR="00CE1FC2">
        <w:fldChar w:fldCharType="separate"/>
      </w:r>
      <w:r w:rsidR="00CE1FC2">
        <w:t>BAT krav ved ny og eksisterende stald</w:t>
      </w:r>
      <w:r w:rsidR="00CE1FC2">
        <w:fldChar w:fldCharType="end"/>
      </w:r>
      <w:r w:rsidR="00CE1FC2">
        <w:t>)</w:t>
      </w:r>
      <w:r>
        <w:t>.</w:t>
      </w:r>
    </w:p>
    <w:p w14:paraId="7E731C8D" w14:textId="57E87557" w:rsidR="00592837" w:rsidRDefault="00592837" w:rsidP="00592837">
      <w:pPr>
        <w:pStyle w:val="BodyText"/>
      </w:pPr>
      <w:r>
        <w:t xml:space="preserve">Den højeste Bat-% fra flexgruppen anvendes i den videre beregning. Nu findes den højeste ammoniak emission fra flexgruppen ved at gennemgå </w:t>
      </w:r>
      <w:r w:rsidR="00CE1FC2">
        <w:t>NNormtal</w:t>
      </w:r>
      <w:r w:rsidR="00EF1A8E">
        <w:t xml:space="preserve"> for hver eneste D</w:t>
      </w:r>
      <w:r>
        <w:t>yre</w:t>
      </w:r>
      <w:r w:rsidR="00EF1A8E">
        <w:t>O</w:t>
      </w:r>
      <w:r>
        <w:t>g</w:t>
      </w:r>
      <w:r w:rsidR="00EF1A8E">
        <w:t>S</w:t>
      </w:r>
      <w:r>
        <w:t>taldkategori i flexgruppen. Bat-% kravet udregnes som:</w:t>
      </w:r>
    </w:p>
    <w:p w14:paraId="211B4B55" w14:textId="77777777" w:rsidR="00592837" w:rsidRDefault="00592837" w:rsidP="00592837">
      <w:pPr>
        <w:pStyle w:val="BodyText"/>
      </w:pPr>
      <w:r>
        <w:t>Bat-% krav = Højeste ammoniak emission * (1- højeste ”Bat-%”)</w:t>
      </w:r>
    </w:p>
    <w:p w14:paraId="2F25AF81" w14:textId="4B8C0684" w:rsidR="00592837" w:rsidRDefault="00592837" w:rsidP="00592837">
      <w:pPr>
        <w:pStyle w:val="BodyText"/>
      </w:pPr>
      <w:r>
        <w:t>De</w:t>
      </w:r>
      <w:r w:rsidR="00EF1A8E">
        <w:t>tte</w:t>
      </w:r>
      <w:r>
        <w:t xml:space="preserve"> worst</w:t>
      </w:r>
      <w:r w:rsidR="00CE1FC2">
        <w:t xml:space="preserve"> </w:t>
      </w:r>
      <w:r>
        <w:t xml:space="preserve">case </w:t>
      </w:r>
      <w:r w:rsidR="00EF1A8E">
        <w:t>BAT krav</w:t>
      </w:r>
      <w:r>
        <w:t xml:space="preserve"> anvendes nu for alle produktion</w:t>
      </w:r>
      <w:r w:rsidR="00EF1A8E">
        <w:t>sarealer</w:t>
      </w:r>
      <w:r>
        <w:t xml:space="preserve"> som har den givne flexgruppe.</w:t>
      </w:r>
    </w:p>
    <w:p w14:paraId="498F5831" w14:textId="21D0A6A1" w:rsidR="00EF1515" w:rsidRDefault="00EF1515" w:rsidP="00EF1515">
      <w:pPr>
        <w:pStyle w:val="Heading3"/>
      </w:pPr>
      <w:bookmarkStart w:id="39" w:name="_Toc40791961"/>
      <w:r>
        <w:t>Ammoniakemission for lagre og stalde beregnes</w:t>
      </w:r>
      <w:bookmarkEnd w:id="39"/>
    </w:p>
    <w:p w14:paraId="76E2ACEA" w14:textId="2945DCD9" w:rsidR="001448F5" w:rsidRPr="001448F5" w:rsidRDefault="001448F5" w:rsidP="00EF1515">
      <w:pPr>
        <w:pStyle w:val="BodyText"/>
      </w:pPr>
      <w:r>
        <w:t>Ammoniakemissionen for husdyrbruget beregnes som beskrevet i afsnit</w:t>
      </w:r>
      <w:r w:rsidR="006F294E">
        <w:t xml:space="preserve"> </w:t>
      </w:r>
      <w:r w:rsidR="006F294E">
        <w:fldChar w:fldCharType="begin"/>
      </w:r>
      <w:r w:rsidR="006F294E">
        <w:instrText xml:space="preserve"> REF _Ref501707105 \r \h </w:instrText>
      </w:r>
      <w:r w:rsidR="006F294E">
        <w:fldChar w:fldCharType="separate"/>
      </w:r>
      <w:r w:rsidR="006F294E">
        <w:t>2</w:t>
      </w:r>
      <w:r w:rsidR="006F294E">
        <w:fldChar w:fldCharType="end"/>
      </w:r>
      <w:r>
        <w:t>.</w:t>
      </w:r>
    </w:p>
    <w:p w14:paraId="584FB891" w14:textId="68B1ECF9" w:rsidR="001448F5" w:rsidRDefault="00EF1515" w:rsidP="00EF1515">
      <w:pPr>
        <w:pStyle w:val="BodyText"/>
      </w:pPr>
      <w:r w:rsidRPr="001448F5">
        <w:rPr>
          <w:u w:val="single"/>
        </w:rPr>
        <w:lastRenderedPageBreak/>
        <w:t>Det samlede BAT krav for lagre</w:t>
      </w:r>
      <w:r>
        <w:t xml:space="preserve"> er lig med ammoniakemissionen for alle lagre </w:t>
      </w:r>
      <w:r w:rsidR="009A7E86">
        <w:t xml:space="preserve">med BAT-forudsætning ’Nyt (inkl. renoveret) gødningsopbevaringsanlæg’ og ’Eksisterende gødningsopbevaringsanlæg’ </w:t>
      </w:r>
      <w:r w:rsidR="009A7E86" w:rsidRPr="00DA30C1">
        <w:rPr>
          <w:b/>
        </w:rPr>
        <w:t>uden</w:t>
      </w:r>
      <w:r w:rsidR="009A7E86">
        <w:t xml:space="preserve"> reduktion fra miljøteknologi, plus ammoniakemissionen for alle lagre med BAT-forudsætning ’Eksisterende, BAT-krav fastsat i tidligere afgørelse’ og ’Ikke realiseret, BAT-krav fastsat i tidligere afgørelse’</w:t>
      </w:r>
      <w:r w:rsidR="00DA30C1">
        <w:t xml:space="preserve"> </w:t>
      </w:r>
      <w:r w:rsidR="00E64EB1">
        <w:rPr>
          <w:b/>
        </w:rPr>
        <w:t xml:space="preserve">med </w:t>
      </w:r>
      <w:r w:rsidR="009A7E86">
        <w:t>reduktion fra miljøteknologi.</w:t>
      </w:r>
    </w:p>
    <w:p w14:paraId="5C9540C2" w14:textId="4DC8B3F9" w:rsidR="00EF1515" w:rsidRDefault="001448F5" w:rsidP="00EF1515">
      <w:pPr>
        <w:pStyle w:val="BodyText"/>
      </w:pPr>
      <w:r w:rsidRPr="001448F5">
        <w:rPr>
          <w:u w:val="single"/>
        </w:rPr>
        <w:t>Den faktiske emission for lagre</w:t>
      </w:r>
      <w:r>
        <w:t xml:space="preserve"> er lig med</w:t>
      </w:r>
      <w:r w:rsidR="00EF1515">
        <w:t xml:space="preserve"> </w:t>
      </w:r>
      <w:r>
        <w:t xml:space="preserve">ammoniakemissionen for alle lagre i husdyrbruget </w:t>
      </w:r>
      <w:r w:rsidRPr="001448F5">
        <w:rPr>
          <w:b/>
        </w:rPr>
        <w:t>med</w:t>
      </w:r>
      <w:r>
        <w:t xml:space="preserve"> eventuel reduktion fra miljøteknologi.</w:t>
      </w:r>
      <w:r w:rsidR="00277812">
        <w:t xml:space="preserve"> </w:t>
      </w:r>
      <w:r>
        <w:rPr>
          <w:u w:val="single"/>
        </w:rPr>
        <w:t>Den faktiske emission for stalde</w:t>
      </w:r>
      <w:r>
        <w:t xml:space="preserve"> er</w:t>
      </w:r>
      <w:r w:rsidRPr="001448F5">
        <w:t xml:space="preserve"> </w:t>
      </w:r>
      <w:r>
        <w:t xml:space="preserve">lig med ammoniakemissionen for alle stalde i husdyrbruget </w:t>
      </w:r>
      <w:r w:rsidRPr="001448F5">
        <w:rPr>
          <w:b/>
        </w:rPr>
        <w:t>med</w:t>
      </w:r>
      <w:r>
        <w:t xml:space="preserve"> eventuel reduktion fra miljøteknologi.</w:t>
      </w:r>
    </w:p>
    <w:p w14:paraId="2B330D4E" w14:textId="74E9B1EE" w:rsidR="001448F5" w:rsidRPr="001448F5" w:rsidRDefault="001448F5" w:rsidP="00EF1515">
      <w:pPr>
        <w:pStyle w:val="BodyText"/>
      </w:pPr>
      <w:r>
        <w:t>Ammoniakemissionen for produktionsarealer benyttes til de efterfølgende beregninger af BAT krav per produktion</w:t>
      </w:r>
      <w:r w:rsidR="00824BB2">
        <w:t>sareal</w:t>
      </w:r>
      <w:r>
        <w:t>.</w:t>
      </w:r>
    </w:p>
    <w:p w14:paraId="4111974B" w14:textId="529651D9" w:rsidR="002B1F54" w:rsidRDefault="002B1F54" w:rsidP="002B1F54">
      <w:pPr>
        <w:pStyle w:val="Heading3"/>
      </w:pPr>
      <w:bookmarkStart w:id="40" w:name="_Toc40791962"/>
      <w:r>
        <w:t>BAT krav</w:t>
      </w:r>
      <w:r w:rsidR="006B6F60">
        <w:t xml:space="preserve"> og vejledende</w:t>
      </w:r>
      <w:r w:rsidR="001A52AE">
        <w:t xml:space="preserve"> ammoniaktab</w:t>
      </w:r>
      <w:r>
        <w:t xml:space="preserve"> per produktion</w:t>
      </w:r>
      <w:r w:rsidR="00B62665">
        <w:t>sareal</w:t>
      </w:r>
      <w:r>
        <w:t xml:space="preserve"> beregnes</w:t>
      </w:r>
      <w:bookmarkEnd w:id="40"/>
    </w:p>
    <w:p w14:paraId="3B439F52" w14:textId="77777777" w:rsidR="007734B3" w:rsidRDefault="001A52AE" w:rsidP="00EA1B71">
      <w:pPr>
        <w:pStyle w:val="BodyText"/>
      </w:pPr>
      <w:r>
        <w:t>Det gældende BAT krav sættes for hvert produktionsareal på baggrund af BAT-klassifikationen</w:t>
      </w:r>
      <w:r w:rsidR="006B6F60">
        <w:t xml:space="preserve"> (se Figur </w:t>
      </w:r>
      <w:r w:rsidR="009A5853">
        <w:t>1</w:t>
      </w:r>
      <w:r w:rsidR="006B6F60">
        <w:t>)</w:t>
      </w:r>
      <w:r w:rsidR="003E6E74">
        <w:t xml:space="preserve"> og eventuelle særlige regler (</w:t>
      </w:r>
      <w:r w:rsidR="006B6F60">
        <w:fldChar w:fldCharType="begin"/>
      </w:r>
      <w:r w:rsidR="006B6F60">
        <w:instrText xml:space="preserve"> REF _Ref501707226 \r \h </w:instrText>
      </w:r>
      <w:r w:rsidR="006B6F60">
        <w:fldChar w:fldCharType="separate"/>
      </w:r>
      <w:r w:rsidR="00BF124A">
        <w:t>3.4.6.1</w:t>
      </w:r>
      <w:r w:rsidR="006B6F60">
        <w:fldChar w:fldCharType="end"/>
      </w:r>
      <w:r w:rsidR="006B6F60">
        <w:t xml:space="preserve"> </w:t>
      </w:r>
      <w:r w:rsidR="006B6F60">
        <w:fldChar w:fldCharType="begin"/>
      </w:r>
      <w:r w:rsidR="006B6F60">
        <w:instrText xml:space="preserve"> REF _Ref501707193 \h </w:instrText>
      </w:r>
      <w:r w:rsidR="006B6F60">
        <w:fldChar w:fldCharType="separate"/>
      </w:r>
      <w:r w:rsidR="006B6F60">
        <w:t>IE-fjerkræ og BAT</w:t>
      </w:r>
      <w:r w:rsidR="006B6F60">
        <w:fldChar w:fldCharType="end"/>
      </w:r>
      <w:r w:rsidR="006B6F60">
        <w:t xml:space="preserve"> og </w:t>
      </w:r>
      <w:r w:rsidR="006B6F60">
        <w:fldChar w:fldCharType="begin"/>
      </w:r>
      <w:r w:rsidR="006B6F60">
        <w:instrText xml:space="preserve"> REF _Ref501707198 \r \h </w:instrText>
      </w:r>
      <w:r w:rsidR="006B6F60">
        <w:fldChar w:fldCharType="separate"/>
      </w:r>
      <w:r w:rsidR="00BF124A">
        <w:t>3.4.6.2</w:t>
      </w:r>
      <w:r w:rsidR="006B6F60">
        <w:fldChar w:fldCharType="end"/>
      </w:r>
      <w:r w:rsidR="006B6F60">
        <w:t xml:space="preserve"> </w:t>
      </w:r>
      <w:r w:rsidR="006B6F60">
        <w:fldChar w:fldCharType="begin"/>
      </w:r>
      <w:r w:rsidR="006B6F60">
        <w:instrText xml:space="preserve"> REF _Ref501707201 \h </w:instrText>
      </w:r>
      <w:r w:rsidR="006B6F60">
        <w:fldChar w:fldCharType="separate"/>
      </w:r>
      <w:r w:rsidR="006B6F60">
        <w:t>Økologiske husdyrbrug og BAT</w:t>
      </w:r>
      <w:r w:rsidR="006B6F60">
        <w:fldChar w:fldCharType="end"/>
      </w:r>
      <w:r w:rsidR="006B6F60">
        <w:t xml:space="preserve">). </w:t>
      </w:r>
    </w:p>
    <w:p w14:paraId="529867B8" w14:textId="6D95ED72" w:rsidR="007734B3" w:rsidRPr="000B64A7" w:rsidRDefault="007734B3" w:rsidP="00EA1B71">
      <w:pPr>
        <w:pStyle w:val="BodyText"/>
        <w:rPr>
          <w:i/>
        </w:rPr>
      </w:pPr>
      <w:r w:rsidRPr="002E15FE">
        <w:t xml:space="preserve">”udegåendeKorrektion” = </w:t>
      </w:r>
      <w:r w:rsidR="00490C15">
        <w:t xml:space="preserve">(12 – </w:t>
      </w:r>
      <w:r w:rsidR="000B64A7">
        <w:t>antalMaanederUdenfor</w:t>
      </w:r>
      <w:r w:rsidR="00490C15">
        <w:t>)</w:t>
      </w:r>
      <w:r w:rsidRPr="002E15FE">
        <w:t xml:space="preserve"> / 12</w:t>
      </w:r>
      <w:r w:rsidR="000B64A7">
        <w:t xml:space="preserve"> </w:t>
      </w:r>
      <w:r w:rsidR="000B64A7">
        <w:rPr>
          <w:i/>
        </w:rPr>
        <w:t>(antalMaanederUdenfor kan maksimalt være 11)</w:t>
      </w:r>
    </w:p>
    <w:p w14:paraId="2D6F93FC" w14:textId="242C4D26" w:rsidR="006B6F60" w:rsidRDefault="006B6F60" w:rsidP="00EA1B71">
      <w:pPr>
        <w:pStyle w:val="BodyText"/>
      </w:pPr>
      <w:r>
        <w:t>Der er følgende sammenhæng mellem</w:t>
      </w:r>
      <w:r w:rsidR="00DA3B02">
        <w:t xml:space="preserve"> BAT-klassifikation for et produktionsareal og det gældende BAT krav og vejledende ammoniakemission der fastsættes/beregnes for produktionsarealet:</w:t>
      </w:r>
      <w:r>
        <w:t xml:space="preserve"> </w:t>
      </w:r>
    </w:p>
    <w:p w14:paraId="15FF994F" w14:textId="127E174A" w:rsidR="003E6E74" w:rsidRDefault="00DA3B02" w:rsidP="002571E1">
      <w:pPr>
        <w:pStyle w:val="BodyText"/>
        <w:rPr>
          <w:b/>
        </w:rPr>
      </w:pPr>
      <w:r>
        <w:rPr>
          <w:b/>
        </w:rPr>
        <w:t>NyRenoveret</w:t>
      </w:r>
    </w:p>
    <w:p w14:paraId="3B2A9987" w14:textId="2DB2CB78" w:rsidR="002571E1" w:rsidRDefault="003E6E74" w:rsidP="003E6E74">
      <w:pPr>
        <w:pStyle w:val="BodyText"/>
      </w:pPr>
      <w:r>
        <w:t>Det gældende BAT krav er lig med BAT kravet ved ny stald.</w:t>
      </w:r>
    </w:p>
    <w:p w14:paraId="6C509281" w14:textId="0E55FABE" w:rsidR="002571E1" w:rsidRPr="008C041B" w:rsidRDefault="002571E1" w:rsidP="002571E1">
      <w:pPr>
        <w:pStyle w:val="BodyText"/>
      </w:pPr>
      <w:r>
        <w:t xml:space="preserve">Vejledende ammoniaktab </w:t>
      </w:r>
      <w:r w:rsidR="003E6E74">
        <w:t>er lig med:</w:t>
      </w:r>
      <w:r>
        <w:t xml:space="preserve"> </w:t>
      </w:r>
      <w:r w:rsidR="003E6E74">
        <w:t>”BAT krav ved ny stald”</w:t>
      </w:r>
      <w:r w:rsidR="00866B9A">
        <w:t xml:space="preserve"> * </w:t>
      </w:r>
      <w:r w:rsidR="003E6E74">
        <w:t>udegåendeK</w:t>
      </w:r>
      <w:r w:rsidR="00866B9A">
        <w:t>orrektion</w:t>
      </w:r>
      <w:r>
        <w:t xml:space="preserve"> * produktionsareal</w:t>
      </w:r>
      <w:r w:rsidR="003E6E74">
        <w:t xml:space="preserve"> (m</w:t>
      </w:r>
      <w:r w:rsidR="003E6E74">
        <w:rPr>
          <w:vertAlign w:val="superscript"/>
        </w:rPr>
        <w:t>2</w:t>
      </w:r>
      <w:r w:rsidR="003E6E74">
        <w:t>)</w:t>
      </w:r>
    </w:p>
    <w:p w14:paraId="581AC911" w14:textId="0C076A2D" w:rsidR="003E6E74" w:rsidRPr="002571E1" w:rsidRDefault="00DA3B02" w:rsidP="002571E1">
      <w:pPr>
        <w:pStyle w:val="BodyText"/>
        <w:rPr>
          <w:b/>
        </w:rPr>
      </w:pPr>
      <w:r>
        <w:rPr>
          <w:b/>
        </w:rPr>
        <w:t>Eksisterende</w:t>
      </w:r>
    </w:p>
    <w:p w14:paraId="5B85B27C" w14:textId="37373394" w:rsidR="003E6E74" w:rsidRDefault="003E6E74" w:rsidP="003E6E74">
      <w:pPr>
        <w:pStyle w:val="BodyText"/>
      </w:pPr>
      <w:r>
        <w:t>Det gældende BAT krav er lig med BAT kravet ved eksisterende stald.</w:t>
      </w:r>
    </w:p>
    <w:p w14:paraId="6E006F04" w14:textId="7CEEBCD3" w:rsidR="003E6E74" w:rsidRPr="008C041B" w:rsidRDefault="003E6E74" w:rsidP="003E6E74">
      <w:pPr>
        <w:pStyle w:val="BodyText"/>
      </w:pPr>
      <w:r>
        <w:t>Vejledende ammoniaktab er lig med: ”BAT krav ved eksisterende stald” * udeg</w:t>
      </w:r>
      <w:r w:rsidR="00866B9A">
        <w:t>åendeKorrektion</w:t>
      </w:r>
      <w:r>
        <w:t xml:space="preserve"> * produktionsareal (m</w:t>
      </w:r>
      <w:r>
        <w:rPr>
          <w:vertAlign w:val="superscript"/>
        </w:rPr>
        <w:t>2</w:t>
      </w:r>
      <w:r>
        <w:t>)</w:t>
      </w:r>
    </w:p>
    <w:p w14:paraId="312B96C3" w14:textId="268A8086" w:rsidR="003E6E74" w:rsidRPr="002571E1" w:rsidRDefault="003E6E74" w:rsidP="002571E1">
      <w:pPr>
        <w:pStyle w:val="BodyText"/>
        <w:rPr>
          <w:b/>
        </w:rPr>
      </w:pPr>
      <w:r>
        <w:rPr>
          <w:b/>
        </w:rPr>
        <w:t>Allerede</w:t>
      </w:r>
      <w:r w:rsidR="00DA3B02">
        <w:rPr>
          <w:b/>
        </w:rPr>
        <w:t>Fastsat og GodkendtIkkeRealiseret</w:t>
      </w:r>
    </w:p>
    <w:p w14:paraId="343C65DD" w14:textId="6D579AA3" w:rsidR="00EF29AD" w:rsidRDefault="002B7221" w:rsidP="00EA1B71">
      <w:pPr>
        <w:pStyle w:val="BodyText"/>
      </w:pPr>
      <w:r>
        <w:t xml:space="preserve">faktiskEmission </w:t>
      </w:r>
      <w:r w:rsidR="00EF29AD">
        <w:t xml:space="preserve">= </w:t>
      </w:r>
      <w:r>
        <w:t xml:space="preserve">normtal * </w:t>
      </w:r>
      <w:r w:rsidR="00E13309" w:rsidRPr="00E96373">
        <w:t xml:space="preserve">produktionsareal </w:t>
      </w:r>
      <w:r>
        <w:t xml:space="preserve">(m2) * udegåendeKorrektion * (1 - teknologiReduktion) </w:t>
      </w:r>
      <w:r w:rsidRPr="002B7221">
        <w:rPr>
          <w:i/>
        </w:rPr>
        <w:t>(Grundemission for produktionsarealet, korrigeret for udegående, og med reduktion fra eventuelle mijøteknologier)</w:t>
      </w:r>
    </w:p>
    <w:p w14:paraId="53769F3C" w14:textId="5B908D8C" w:rsidR="003E6E74" w:rsidRPr="00E96373" w:rsidRDefault="003E6E74" w:rsidP="00EA1B71">
      <w:pPr>
        <w:pStyle w:val="BodyText"/>
      </w:pPr>
      <w:r w:rsidRPr="00E96373">
        <w:t xml:space="preserve">Det gældende BAT krav er lig med: </w:t>
      </w:r>
      <w:r w:rsidR="002B7221">
        <w:t xml:space="preserve">faktiskEmission </w:t>
      </w:r>
      <w:r w:rsidRPr="00E96373">
        <w:t>/ (produktionsareal (m</w:t>
      </w:r>
      <w:r w:rsidRPr="00E96373">
        <w:rPr>
          <w:vertAlign w:val="superscript"/>
        </w:rPr>
        <w:t>2</w:t>
      </w:r>
      <w:r w:rsidRPr="00E96373">
        <w:t>) * udegåendeKorrektion)</w:t>
      </w:r>
    </w:p>
    <w:p w14:paraId="31468FA4" w14:textId="27588DA6" w:rsidR="004A3E31" w:rsidRPr="004A3E31" w:rsidRDefault="004A3E31" w:rsidP="00EA1B71">
      <w:pPr>
        <w:pStyle w:val="BodyText"/>
      </w:pPr>
      <w:r>
        <w:t>Vejledende ammoniaktab er lig med den faktiske ammoniakemission.</w:t>
      </w:r>
    </w:p>
    <w:p w14:paraId="6D3D383A" w14:textId="03F3DFB4" w:rsidR="004C06FB" w:rsidRPr="004C06FB" w:rsidRDefault="004C06FB" w:rsidP="004C06FB">
      <w:pPr>
        <w:pStyle w:val="Heading3"/>
      </w:pPr>
      <w:bookmarkStart w:id="41" w:name="_Toc40791963"/>
      <w:r>
        <w:t>Særlige BAT regler</w:t>
      </w:r>
      <w:bookmarkEnd w:id="41"/>
    </w:p>
    <w:p w14:paraId="7509EDC4" w14:textId="4F067420" w:rsidR="002571E1" w:rsidRDefault="002571E1" w:rsidP="004C06FB">
      <w:pPr>
        <w:pStyle w:val="Heading4"/>
      </w:pPr>
      <w:bookmarkStart w:id="42" w:name="_Ref501706392"/>
      <w:bookmarkStart w:id="43" w:name="_Ref501706396"/>
      <w:bookmarkStart w:id="44" w:name="_Ref501707193"/>
      <w:bookmarkStart w:id="45" w:name="_Ref501707226"/>
      <w:bookmarkStart w:id="46" w:name="_Ref505069070"/>
      <w:bookmarkStart w:id="47" w:name="_Ref505069080"/>
      <w:r>
        <w:t>IE-fjerkræ og BAT</w:t>
      </w:r>
      <w:bookmarkEnd w:id="42"/>
      <w:bookmarkEnd w:id="43"/>
      <w:bookmarkEnd w:id="44"/>
      <w:bookmarkEnd w:id="45"/>
      <w:bookmarkEnd w:id="46"/>
      <w:bookmarkEnd w:id="47"/>
    </w:p>
    <w:p w14:paraId="0B32330E" w14:textId="391735F7" w:rsidR="002571E1" w:rsidRDefault="002571E1" w:rsidP="002571E1">
      <w:pPr>
        <w:pStyle w:val="BodyText"/>
      </w:pPr>
      <w:r>
        <w:t>Hvis det er angivet at ansøgningen er et IE-fjerkræ brug, gælder særlige regler for produkti</w:t>
      </w:r>
      <w:r w:rsidR="00DA3B02">
        <w:t>onsarealer med ”Høner, konsumæg</w:t>
      </w:r>
      <w:r>
        <w:t>” DyreOgStaldKategorierne:</w:t>
      </w:r>
    </w:p>
    <w:p w14:paraId="1FDD68D8" w14:textId="0D257C7C" w:rsidR="002571E1" w:rsidRPr="00713477" w:rsidRDefault="002571E1" w:rsidP="00713477">
      <w:pPr>
        <w:pStyle w:val="BodyText"/>
        <w:numPr>
          <w:ilvl w:val="0"/>
          <w:numId w:val="43"/>
        </w:numPr>
        <w:rPr>
          <w:u w:val="single"/>
        </w:rPr>
      </w:pPr>
      <w:r w:rsidRPr="002571E1">
        <w:rPr>
          <w:u w:val="single"/>
        </w:rPr>
        <w:t xml:space="preserve">BAT kravet ved ny stald er lig med </w:t>
      </w:r>
      <w:r w:rsidRPr="002571E1">
        <w:rPr>
          <w:i/>
          <w:u w:val="single"/>
        </w:rPr>
        <w:t>NH3Emissionsgraensevaerdi</w:t>
      </w:r>
      <w:r w:rsidR="00713477" w:rsidRPr="00663356">
        <w:rPr>
          <w:b/>
          <w:i/>
          <w:u w:val="single"/>
        </w:rPr>
        <w:t>Alternativ</w:t>
      </w:r>
      <w:r w:rsidRPr="002571E1">
        <w:rPr>
          <w:i/>
          <w:u w:val="single"/>
        </w:rPr>
        <w:t xml:space="preserve"> </w:t>
      </w:r>
      <w:r w:rsidRPr="002571E1">
        <w:rPr>
          <w:u w:val="single"/>
        </w:rPr>
        <w:t xml:space="preserve">i stedet for </w:t>
      </w:r>
      <w:r w:rsidRPr="002571E1">
        <w:rPr>
          <w:i/>
          <w:u w:val="single"/>
        </w:rPr>
        <w:t>NH3Emissionsgraensevaerdi1.</w:t>
      </w:r>
    </w:p>
    <w:p w14:paraId="72255232" w14:textId="283B8A57" w:rsidR="00713477" w:rsidRPr="00713477" w:rsidRDefault="00713477" w:rsidP="00713477">
      <w:pPr>
        <w:pStyle w:val="BodyText"/>
        <w:numPr>
          <w:ilvl w:val="0"/>
          <w:numId w:val="43"/>
        </w:numPr>
        <w:rPr>
          <w:u w:val="single"/>
        </w:rPr>
      </w:pPr>
      <w:r w:rsidRPr="002571E1">
        <w:rPr>
          <w:u w:val="single"/>
        </w:rPr>
        <w:t xml:space="preserve">BAT kravet ved </w:t>
      </w:r>
      <w:r>
        <w:rPr>
          <w:u w:val="single"/>
        </w:rPr>
        <w:t>eksisterende</w:t>
      </w:r>
      <w:r w:rsidRPr="002571E1">
        <w:rPr>
          <w:u w:val="single"/>
        </w:rPr>
        <w:t xml:space="preserve"> stald er lig med </w:t>
      </w:r>
      <w:r w:rsidRPr="009F534B">
        <w:rPr>
          <w:i/>
          <w:u w:val="single"/>
        </w:rPr>
        <w:t>NH3EmissionsgraensevaerdiGlAnlaeg</w:t>
      </w:r>
      <w:r w:rsidRPr="00663356">
        <w:rPr>
          <w:b/>
          <w:i/>
          <w:u w:val="single"/>
        </w:rPr>
        <w:t>Alternativ</w:t>
      </w:r>
      <w:r w:rsidRPr="009F534B">
        <w:rPr>
          <w:i/>
          <w:u w:val="single"/>
        </w:rPr>
        <w:t xml:space="preserve"> </w:t>
      </w:r>
      <w:r w:rsidRPr="009F534B">
        <w:rPr>
          <w:u w:val="single"/>
        </w:rPr>
        <w:t xml:space="preserve">i stedet for </w:t>
      </w:r>
      <w:r w:rsidRPr="009F534B">
        <w:rPr>
          <w:i/>
          <w:u w:val="single"/>
        </w:rPr>
        <w:t>NH3EmissionsgraensevaerdiGlAnlaeg.</w:t>
      </w:r>
    </w:p>
    <w:p w14:paraId="45A1D00F" w14:textId="4551FCCE" w:rsidR="002571E1" w:rsidRDefault="002571E1" w:rsidP="002571E1">
      <w:pPr>
        <w:pStyle w:val="BodyText"/>
      </w:pPr>
      <w:r>
        <w:lastRenderedPageBreak/>
        <w:t>Der foretages desuden en ekstra sammenligning af batberegningen. Først findes hver eneste produktion som indeholder fjerkræ som betegnes som IE-fjerkræ. For hver af de fundne IE-fjerkræ produktioner sammenlignes bat emission fra den givne produktion med ammoniak emission fra samme produktion med anvendt teknologi. Hvis ammoniak emission er større end bat emission, så er IE-fjerkræ ikke overholdt og der gives en note om dette.</w:t>
      </w:r>
    </w:p>
    <w:p w14:paraId="755C45F2" w14:textId="10AB17DF" w:rsidR="002571E1" w:rsidRDefault="002571E1" w:rsidP="004C06FB">
      <w:pPr>
        <w:pStyle w:val="Heading4"/>
      </w:pPr>
      <w:bookmarkStart w:id="48" w:name="_Ref501705327"/>
      <w:bookmarkStart w:id="49" w:name="_Ref501705333"/>
      <w:bookmarkStart w:id="50" w:name="_Ref501706469"/>
      <w:bookmarkStart w:id="51" w:name="_Ref501706472"/>
      <w:bookmarkStart w:id="52" w:name="_Ref501707198"/>
      <w:bookmarkStart w:id="53" w:name="_Ref501707201"/>
      <w:bookmarkStart w:id="54" w:name="_Ref501721901"/>
      <w:r>
        <w:t>Økologiske husdyrbrug og BAT</w:t>
      </w:r>
      <w:bookmarkEnd w:id="48"/>
      <w:bookmarkEnd w:id="49"/>
      <w:bookmarkEnd w:id="50"/>
      <w:bookmarkEnd w:id="51"/>
      <w:bookmarkEnd w:id="52"/>
      <w:bookmarkEnd w:id="53"/>
      <w:bookmarkEnd w:id="54"/>
    </w:p>
    <w:p w14:paraId="4EE4E428" w14:textId="0DACA65A" w:rsidR="00647F5E" w:rsidRDefault="00647F5E" w:rsidP="00647F5E">
      <w:pPr>
        <w:pStyle w:val="BodyText"/>
        <w:rPr>
          <w:highlight w:val="yellow"/>
        </w:rPr>
      </w:pPr>
      <w:r>
        <w:t xml:space="preserve">Hvis </w:t>
      </w:r>
      <w:r w:rsidR="00384E40">
        <w:t>et</w:t>
      </w:r>
      <w:r>
        <w:t xml:space="preserve"> husdyrbrug er </w:t>
      </w:r>
      <w:r w:rsidR="00DA3B02">
        <w:t xml:space="preserve">angivet som økologisk, skal BAT </w:t>
      </w:r>
      <w:r>
        <w:t xml:space="preserve">kravet </w:t>
      </w:r>
      <w:r w:rsidR="00A55AC7">
        <w:t>findes</w:t>
      </w:r>
      <w:r>
        <w:t xml:space="preserve"> på en </w:t>
      </w:r>
      <w:r w:rsidR="00A55AC7">
        <w:t>anderledes</w:t>
      </w:r>
      <w:r>
        <w:t xml:space="preserve"> måde for de forskellige </w:t>
      </w:r>
      <w:r w:rsidR="00DA3B02">
        <w:t>DyreOgStaldKategorier</w:t>
      </w:r>
      <w:r>
        <w:t xml:space="preserve">. Nedenstående tabel viser alle </w:t>
      </w:r>
      <w:r w:rsidR="00DA3B02">
        <w:t>DyreOgStaldKategorier</w:t>
      </w:r>
      <w:r>
        <w:t>,</w:t>
      </w:r>
      <w:r w:rsidR="00A55AC7">
        <w:t xml:space="preserve"> hvor nogle er markeret med </w:t>
      </w:r>
      <w:r>
        <w:t xml:space="preserve">farvekoderne </w:t>
      </w:r>
      <w:r w:rsidRPr="002B7582">
        <w:rPr>
          <w:color w:val="FF0000"/>
        </w:rPr>
        <w:t xml:space="preserve">rød </w:t>
      </w:r>
      <w:r>
        <w:t xml:space="preserve">og </w:t>
      </w:r>
      <w:r w:rsidRPr="002B7582">
        <w:rPr>
          <w:highlight w:val="yellow"/>
        </w:rPr>
        <w:t>gul</w:t>
      </w:r>
      <w:r>
        <w:rPr>
          <w:highlight w:val="yellow"/>
        </w:rPr>
        <w:t xml:space="preserve">. </w:t>
      </w:r>
    </w:p>
    <w:p w14:paraId="4805BF10" w14:textId="65BFF507" w:rsidR="00647F5E" w:rsidRPr="00B86842" w:rsidRDefault="00647F5E" w:rsidP="00B86842">
      <w:pPr>
        <w:pStyle w:val="BodyText"/>
        <w:numPr>
          <w:ilvl w:val="0"/>
          <w:numId w:val="44"/>
        </w:numPr>
        <w:rPr>
          <w:rFonts w:ascii="Calibri" w:hAnsi="Calibri"/>
          <w:sz w:val="22"/>
        </w:rPr>
      </w:pPr>
      <w:r>
        <w:t xml:space="preserve">Er </w:t>
      </w:r>
      <w:r w:rsidR="00DA3B02">
        <w:t xml:space="preserve">DyreOgStaldKategorien </w:t>
      </w:r>
      <w:r>
        <w:t xml:space="preserve">markeret med </w:t>
      </w:r>
      <w:r w:rsidRPr="00DA3B02">
        <w:rPr>
          <w:color w:val="FF0000"/>
        </w:rPr>
        <w:t>rød</w:t>
      </w:r>
      <w:r>
        <w:t xml:space="preserve">, findes BAT krav ved ny stald fra </w:t>
      </w:r>
      <w:r w:rsidR="00DA3B02">
        <w:t>BatNormtal</w:t>
      </w:r>
      <w:r>
        <w:t xml:space="preserve">, mens BAT krav ved eksisterende stald er lig </w:t>
      </w:r>
      <w:r w:rsidRPr="00DA3B02">
        <w:rPr>
          <w:i/>
        </w:rPr>
        <w:t>NH3EmissionsgraensevaerdiGlAnlaeg</w:t>
      </w:r>
      <w:r>
        <w:t xml:space="preserve">, hvis den findes, ellers </w:t>
      </w:r>
      <w:r w:rsidR="00DA3B02" w:rsidRPr="00DA3B02">
        <w:rPr>
          <w:i/>
        </w:rPr>
        <w:t>EmissionStald</w:t>
      </w:r>
      <w:r>
        <w:t xml:space="preserve"> (N</w:t>
      </w:r>
      <w:r w:rsidR="00DA3B02">
        <w:t>N</w:t>
      </w:r>
      <w:r>
        <w:t xml:space="preserve">ormtal). Dvs. beregningerne for disse </w:t>
      </w:r>
      <w:r w:rsidR="00DA3B02">
        <w:t>DyreOgStaldKategorier</w:t>
      </w:r>
      <w:r>
        <w:t xml:space="preserve"> er de samme som for ikke-økologiske husdyrbrug.</w:t>
      </w:r>
      <w:r w:rsidR="003946B3">
        <w:t xml:space="preserve"> Særlige regler for </w:t>
      </w:r>
      <w:r w:rsidR="00B86842">
        <w:t xml:space="preserve">IE-fjerkræ brug (se afsnit </w:t>
      </w:r>
      <w:r w:rsidR="00B86842">
        <w:fldChar w:fldCharType="begin"/>
      </w:r>
      <w:r w:rsidR="00B86842">
        <w:instrText xml:space="preserve"> REF _Ref505069080 \r \h  \* MERGEFORMAT </w:instrText>
      </w:r>
      <w:r w:rsidR="00B86842">
        <w:fldChar w:fldCharType="separate"/>
      </w:r>
      <w:r w:rsidR="00B86842">
        <w:t>3.4.6.1</w:t>
      </w:r>
      <w:r w:rsidR="00B86842">
        <w:fldChar w:fldCharType="end"/>
      </w:r>
      <w:r w:rsidR="00B86842">
        <w:t>)</w:t>
      </w:r>
    </w:p>
    <w:p w14:paraId="7D1FC2E4" w14:textId="7D1145A5" w:rsidR="00647F5E" w:rsidRDefault="00647F5E" w:rsidP="00B86842">
      <w:pPr>
        <w:pStyle w:val="BodyText"/>
        <w:numPr>
          <w:ilvl w:val="0"/>
          <w:numId w:val="44"/>
        </w:numPr>
      </w:pPr>
      <w:r>
        <w:t xml:space="preserve">Er </w:t>
      </w:r>
      <w:r w:rsidR="00DA3B02">
        <w:t xml:space="preserve">DyreOgStaldKategorien markeret med </w:t>
      </w:r>
      <w:r w:rsidR="00DA3B02" w:rsidRPr="00DA3B02">
        <w:rPr>
          <w:highlight w:val="yellow"/>
        </w:rPr>
        <w:t>gul</w:t>
      </w:r>
      <w:r>
        <w:t xml:space="preserve">, er BAT krav både ved ny og eksisterende stald lig med </w:t>
      </w:r>
      <w:r w:rsidRPr="00DA3B02">
        <w:rPr>
          <w:i/>
        </w:rPr>
        <w:t>NH3EmissionsgraensevaerdiGlAnlaeg</w:t>
      </w:r>
      <w:r>
        <w:t xml:space="preserve">, hvis den findes, ellers </w:t>
      </w:r>
      <w:r w:rsidR="00DA3B02" w:rsidRPr="00DA3B02">
        <w:rPr>
          <w:i/>
        </w:rPr>
        <w:t>EmissionStald</w:t>
      </w:r>
      <w:r w:rsidR="00DA3B02">
        <w:t xml:space="preserve"> (NNormtal)</w:t>
      </w:r>
      <w:r>
        <w:t>. Dvs. BAT krav ved ny og eksisterende stald vil altid være ens.</w:t>
      </w:r>
    </w:p>
    <w:p w14:paraId="683AC6FB" w14:textId="41259ABD" w:rsidR="00647F5E" w:rsidRDefault="00647F5E" w:rsidP="00B86842">
      <w:pPr>
        <w:pStyle w:val="BodyText"/>
        <w:numPr>
          <w:ilvl w:val="0"/>
          <w:numId w:val="44"/>
        </w:numPr>
      </w:pPr>
      <w:r>
        <w:t>Er der i</w:t>
      </w:r>
      <w:r w:rsidR="00DA3B02">
        <w:t xml:space="preserve">kke </w:t>
      </w:r>
      <w:r w:rsidR="00DA3B02" w:rsidRPr="002B7582">
        <w:rPr>
          <w:color w:val="FF0000"/>
        </w:rPr>
        <w:t xml:space="preserve">rød </w:t>
      </w:r>
      <w:r>
        <w:t xml:space="preserve">eller </w:t>
      </w:r>
      <w:r w:rsidR="00DA3B02" w:rsidRPr="002B7582">
        <w:rPr>
          <w:highlight w:val="yellow"/>
        </w:rPr>
        <w:t>gul</w:t>
      </w:r>
      <w:r w:rsidR="00DA3B02">
        <w:t xml:space="preserve"> </w:t>
      </w:r>
      <w:r w:rsidR="003B5204">
        <w:t xml:space="preserve">markering </w:t>
      </w:r>
      <w:r w:rsidR="00DA3B02">
        <w:t>på DyreOgStaldKategorien</w:t>
      </w:r>
      <w:r>
        <w:t xml:space="preserve">, er BAT krav både ved ny og eksisterende stald lig med </w:t>
      </w:r>
      <w:r w:rsidR="00DA3B02" w:rsidRPr="00DA3B02">
        <w:rPr>
          <w:i/>
        </w:rPr>
        <w:t>EmissionStald</w:t>
      </w:r>
      <w:r w:rsidR="00DA3B02">
        <w:t xml:space="preserve"> (NNormtal)</w:t>
      </w:r>
      <w:r>
        <w:t xml:space="preserve"> for den pågældende </w:t>
      </w:r>
      <w:r w:rsidR="003B5204">
        <w:t>DyreOgStaldKategori (faktisk</w:t>
      </w:r>
      <w:r>
        <w:t xml:space="preserve"> </w:t>
      </w:r>
      <w:r w:rsidR="003B5204">
        <w:t>ammoniak</w:t>
      </w:r>
      <w:r>
        <w:t>emission før miljøteknologieffekt). Dvs. BAT krav ved ny og eksisterende stald vil altid være ens.</w:t>
      </w:r>
    </w:p>
    <w:p w14:paraId="719F2379" w14:textId="50EE6D7A" w:rsidR="00647F5E" w:rsidRDefault="00647F5E" w:rsidP="00B86842">
      <w:pPr>
        <w:pStyle w:val="BodyText"/>
        <w:numPr>
          <w:ilvl w:val="0"/>
          <w:numId w:val="44"/>
        </w:numPr>
      </w:pPr>
      <w:r>
        <w:t>Der korrigeres for udegående dyr i alle tilfælde</w:t>
      </w:r>
      <w:r w:rsidR="00B86842">
        <w:t>.</w:t>
      </w:r>
    </w:p>
    <w:p w14:paraId="63E46F77" w14:textId="18ECE01D" w:rsidR="00647F5E" w:rsidRDefault="00647F5E" w:rsidP="00B86842">
      <w:pPr>
        <w:pStyle w:val="BodyText"/>
        <w:numPr>
          <w:ilvl w:val="0"/>
          <w:numId w:val="44"/>
        </w:numPr>
      </w:pPr>
      <w:r>
        <w:t>BAT for flexgrupper beregnes på samme måde som for ikke økologiske husdyrbrug:</w:t>
      </w:r>
    </w:p>
    <w:p w14:paraId="49FA364B" w14:textId="77777777" w:rsidR="00B86842" w:rsidRDefault="00647F5E" w:rsidP="00B86842">
      <w:pPr>
        <w:pStyle w:val="BodyText"/>
        <w:numPr>
          <w:ilvl w:val="1"/>
          <w:numId w:val="44"/>
        </w:numPr>
      </w:pPr>
      <w:r w:rsidRPr="005D7ADC">
        <w:t xml:space="preserve">For hver </w:t>
      </w:r>
      <w:r w:rsidR="003B5204">
        <w:t>DyreOgStaldKategori</w:t>
      </w:r>
      <w:r w:rsidRPr="005D7ADC">
        <w:t xml:space="preserve"> beregnes: </w:t>
      </w:r>
      <w:r>
        <w:t>Bat-%</w:t>
      </w:r>
      <w:r w:rsidRPr="005D7ADC">
        <w:t xml:space="preserve"> = (ammoniak emission – </w:t>
      </w:r>
      <w:r w:rsidRPr="005D7ADC">
        <w:rPr>
          <w:i/>
        </w:rPr>
        <w:t>bat emission</w:t>
      </w:r>
      <w:r w:rsidRPr="005D7ADC">
        <w:t>)/ammoniak emission</w:t>
      </w:r>
      <w:r>
        <w:t>.</w:t>
      </w:r>
      <w:r w:rsidRPr="005D7ADC">
        <w:t xml:space="preserve"> </w:t>
      </w:r>
    </w:p>
    <w:p w14:paraId="50F580F7" w14:textId="77777777" w:rsidR="00243013" w:rsidRDefault="00647F5E" w:rsidP="00B86842">
      <w:pPr>
        <w:pStyle w:val="BodyText"/>
        <w:ind w:left="1440"/>
      </w:pPr>
      <w:r>
        <w:t xml:space="preserve">Noter at </w:t>
      </w:r>
      <w:r w:rsidRPr="00B86842">
        <w:rPr>
          <w:i/>
        </w:rPr>
        <w:t>bat emissionen</w:t>
      </w:r>
      <w:r>
        <w:t xml:space="preserve"> </w:t>
      </w:r>
      <w:r w:rsidR="000069CA">
        <w:t xml:space="preserve">for </w:t>
      </w:r>
      <w:r w:rsidR="000069CA" w:rsidRPr="00B86842">
        <w:rPr>
          <w:highlight w:val="yellow"/>
        </w:rPr>
        <w:t>gule</w:t>
      </w:r>
      <w:r w:rsidR="000069CA">
        <w:t xml:space="preserve"> DyreOgStaldKategorier, </w:t>
      </w:r>
      <w:r>
        <w:t xml:space="preserve">altid er </w:t>
      </w:r>
      <w:r w:rsidRPr="00B86842">
        <w:rPr>
          <w:i/>
        </w:rPr>
        <w:t>NH3EmissionsgraensevaerdiGlAnlaeg</w:t>
      </w:r>
      <w:r>
        <w:t xml:space="preserve"> hvis den findes, ellers </w:t>
      </w:r>
      <w:r w:rsidR="00BF124A" w:rsidRPr="00B86842">
        <w:rPr>
          <w:i/>
        </w:rPr>
        <w:t>EmissionStald</w:t>
      </w:r>
      <w:r w:rsidR="00BF124A">
        <w:t xml:space="preserve"> (NNormtal)</w:t>
      </w:r>
      <w:r w:rsidR="00243013">
        <w:t>.</w:t>
      </w:r>
    </w:p>
    <w:p w14:paraId="5D7E6DA2" w14:textId="65678F68" w:rsidR="00243013" w:rsidRDefault="000069CA" w:rsidP="00B86842">
      <w:pPr>
        <w:pStyle w:val="BodyText"/>
        <w:ind w:left="1440"/>
      </w:pPr>
      <w:r>
        <w:t>F</w:t>
      </w:r>
      <w:r w:rsidR="00647F5E">
        <w:t xml:space="preserve">or </w:t>
      </w:r>
      <w:r w:rsidR="00DD4B6E">
        <w:t xml:space="preserve">DyreOgStaldKategorier er </w:t>
      </w:r>
      <w:r w:rsidR="00DD4B6E" w:rsidRPr="00B86842">
        <w:rPr>
          <w:color w:val="FF0000"/>
        </w:rPr>
        <w:t>røde</w:t>
      </w:r>
      <w:r w:rsidR="00DD4B6E">
        <w:t xml:space="preserve">, udregnes BAT krav for flexgruppen på samme vis som for et ikke økologisk landbrug. </w:t>
      </w:r>
    </w:p>
    <w:p w14:paraId="1D3D1F17" w14:textId="062BE860" w:rsidR="00647F5E" w:rsidRPr="00DD4B6E" w:rsidRDefault="00DD4B6E" w:rsidP="00B86842">
      <w:pPr>
        <w:pStyle w:val="BodyText"/>
        <w:ind w:left="1440"/>
      </w:pPr>
      <w:r>
        <w:t xml:space="preserve">For DyreOgStaldKategorier der hverken er røde, eller gule, benyttes </w:t>
      </w:r>
      <w:r w:rsidRPr="00B86842">
        <w:rPr>
          <w:i/>
        </w:rPr>
        <w:t>EmissionStald</w:t>
      </w:r>
      <w:r>
        <w:rPr>
          <w:i/>
        </w:rPr>
        <w:t xml:space="preserve"> </w:t>
      </w:r>
      <w:r>
        <w:t>til at udregne bat krav.</w:t>
      </w:r>
      <w:r>
        <w:tab/>
      </w:r>
    </w:p>
    <w:p w14:paraId="62B1922D" w14:textId="77777777" w:rsidR="00B86842" w:rsidRDefault="00B86842" w:rsidP="00B86842">
      <w:pPr>
        <w:pStyle w:val="BodyText"/>
        <w:numPr>
          <w:ilvl w:val="1"/>
          <w:numId w:val="44"/>
        </w:numPr>
      </w:pPr>
      <w:r>
        <w:t>Så beregnes BAT kravet for flexgruppen som: Bat-% krav = Højeste ammoniak emission * (1- Højeste Bat-%)</w:t>
      </w:r>
    </w:p>
    <w:p w14:paraId="7BA1568A" w14:textId="61557858" w:rsidR="00B86842" w:rsidRDefault="00B86842" w:rsidP="00B86842">
      <w:pPr>
        <w:pStyle w:val="BodyText"/>
      </w:pPr>
    </w:p>
    <w:p w14:paraId="26F6BBBC" w14:textId="02B75106" w:rsidR="00B86842" w:rsidRDefault="00B86842" w:rsidP="00B86842">
      <w:pPr>
        <w:pStyle w:val="BodyText"/>
      </w:pPr>
    </w:p>
    <w:tbl>
      <w:tblPr>
        <w:tblpPr w:leftFromText="141" w:rightFromText="141" w:vertAnchor="text" w:horzAnchor="margin" w:tblpY="195"/>
        <w:tblOverlap w:val="never"/>
        <w:tblW w:w="0" w:type="auto"/>
        <w:tblCellMar>
          <w:left w:w="0" w:type="dxa"/>
          <w:right w:w="0" w:type="dxa"/>
        </w:tblCellMar>
        <w:tblLook w:val="04A0" w:firstRow="1" w:lastRow="0" w:firstColumn="1" w:lastColumn="0" w:noHBand="0" w:noVBand="1"/>
      </w:tblPr>
      <w:tblGrid>
        <w:gridCol w:w="4526"/>
        <w:gridCol w:w="4808"/>
      </w:tblGrid>
      <w:tr w:rsidR="00B86842" w:rsidRPr="00663356" w14:paraId="2C7D0053" w14:textId="77777777" w:rsidTr="00B86842">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1BCCD" w:themeFill="background2"/>
            <w:tcMar>
              <w:top w:w="15" w:type="dxa"/>
              <w:left w:w="15" w:type="dxa"/>
              <w:bottom w:w="15" w:type="dxa"/>
              <w:right w:w="15" w:type="dxa"/>
            </w:tcMar>
            <w:hideMark/>
          </w:tcPr>
          <w:p w14:paraId="62D8A69F" w14:textId="77777777" w:rsidR="00B86842" w:rsidRPr="00663356" w:rsidRDefault="00B86842" w:rsidP="00B86842">
            <w:pPr>
              <w:spacing w:after="0"/>
              <w:jc w:val="both"/>
              <w:rPr>
                <w:rFonts w:ascii="Tahoma" w:hAnsi="Tahoma" w:cs="Tahoma"/>
                <w:bCs/>
                <w:color w:val="000000"/>
                <w:sz w:val="14"/>
                <w:szCs w:val="17"/>
                <w:lang w:eastAsia="da-DK"/>
              </w:rPr>
            </w:pPr>
            <w:r>
              <w:rPr>
                <w:rFonts w:ascii="Tahoma" w:hAnsi="Tahoma" w:cs="Tahoma"/>
                <w:bCs/>
                <w:color w:val="000000"/>
                <w:sz w:val="14"/>
                <w:szCs w:val="17"/>
                <w:lang w:eastAsia="da-DK"/>
              </w:rPr>
              <w:t>Dyretype &amp;</w:t>
            </w:r>
            <w:r w:rsidRPr="00663356">
              <w:rPr>
                <w:rFonts w:ascii="Tahoma" w:hAnsi="Tahoma" w:cs="Tahoma"/>
                <w:bCs/>
                <w:color w:val="000000"/>
                <w:sz w:val="14"/>
                <w:szCs w:val="17"/>
                <w:lang w:eastAsia="da-DK"/>
              </w:rPr>
              <w:t xml:space="preserve"> staldsystem</w:t>
            </w:r>
            <w:r w:rsidRPr="00663356">
              <w:rPr>
                <w:rFonts w:ascii="Tahoma" w:hAnsi="Tahoma" w:cs="Tahoma"/>
                <w:color w:val="000000"/>
                <w:sz w:val="14"/>
                <w:szCs w:val="17"/>
                <w:lang w:eastAsia="da-DK"/>
              </w:rPr>
              <w:t xml:space="preserve"> </w:t>
            </w:r>
          </w:p>
        </w:tc>
      </w:tr>
      <w:tr w:rsidR="00B86842" w:rsidRPr="00663356" w14:paraId="40E43262"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52822C78"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diegivende. Kassestier, delvis spaltegulv</w:t>
            </w:r>
          </w:p>
        </w:tc>
        <w:tc>
          <w:tcPr>
            <w:tcW w:w="4808" w:type="dxa"/>
            <w:tcBorders>
              <w:top w:val="nil"/>
              <w:left w:val="single" w:sz="8" w:space="0" w:color="000000"/>
              <w:bottom w:val="single" w:sz="8" w:space="0" w:color="000000"/>
              <w:right w:val="single" w:sz="8" w:space="0" w:color="000000"/>
            </w:tcBorders>
          </w:tcPr>
          <w:p w14:paraId="66F0D9E6"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Kvier, stude, ammekøer, slagtekalve (over 6 mdr.). Bindestald med riste</w:t>
            </w:r>
          </w:p>
        </w:tc>
      </w:tr>
      <w:tr w:rsidR="00B86842" w:rsidRPr="00663356" w14:paraId="49920404"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D6DADAD"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diegivende. Kassestier, fuldspaltegulv</w:t>
            </w:r>
          </w:p>
        </w:tc>
        <w:tc>
          <w:tcPr>
            <w:tcW w:w="4808" w:type="dxa"/>
            <w:tcBorders>
              <w:top w:val="nil"/>
              <w:left w:val="single" w:sz="8" w:space="0" w:color="000000"/>
              <w:bottom w:val="single" w:sz="8" w:space="0" w:color="000000"/>
              <w:right w:val="single" w:sz="8" w:space="0" w:color="000000"/>
            </w:tcBorders>
          </w:tcPr>
          <w:p w14:paraId="43AC71AE"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Kalve (under 6 mdr.). Dybstrøelse</w:t>
            </w:r>
          </w:p>
        </w:tc>
      </w:tr>
      <w:tr w:rsidR="00B86842" w:rsidRPr="00663356" w14:paraId="3CBDF0D3"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1B0E533"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Individuel opstaldning, delvis spaltegulv</w:t>
            </w:r>
          </w:p>
        </w:tc>
        <w:tc>
          <w:tcPr>
            <w:tcW w:w="4808" w:type="dxa"/>
            <w:tcBorders>
              <w:top w:val="nil"/>
              <w:left w:val="single" w:sz="8" w:space="0" w:color="000000"/>
              <w:bottom w:val="single" w:sz="8" w:space="0" w:color="000000"/>
              <w:right w:val="single" w:sz="8" w:space="0" w:color="000000"/>
            </w:tcBorders>
          </w:tcPr>
          <w:p w14:paraId="7A557D89"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Sengestald med fast gulv</w:t>
            </w:r>
          </w:p>
        </w:tc>
      </w:tr>
      <w:tr w:rsidR="00B86842" w:rsidRPr="00663356" w14:paraId="6B38D47D"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5DCCA964"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Individuel opstaldning, fuldspaltegulv</w:t>
            </w:r>
          </w:p>
        </w:tc>
        <w:tc>
          <w:tcPr>
            <w:tcW w:w="4808" w:type="dxa"/>
            <w:tcBorders>
              <w:top w:val="nil"/>
              <w:left w:val="single" w:sz="8" w:space="0" w:color="000000"/>
              <w:bottom w:val="single" w:sz="8" w:space="0" w:color="000000"/>
              <w:right w:val="single" w:sz="8" w:space="0" w:color="000000"/>
            </w:tcBorders>
          </w:tcPr>
          <w:p w14:paraId="0F8B39E6"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Sengestald med spalter (kanal, linespil)</w:t>
            </w:r>
          </w:p>
        </w:tc>
      </w:tr>
      <w:tr w:rsidR="00B86842" w:rsidRPr="00663356" w14:paraId="67FF9C9A"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7E3CB87E"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Individuel opstaldning, fast gulv</w:t>
            </w:r>
          </w:p>
        </w:tc>
        <w:tc>
          <w:tcPr>
            <w:tcW w:w="4808" w:type="dxa"/>
            <w:tcBorders>
              <w:top w:val="nil"/>
              <w:left w:val="single" w:sz="8" w:space="0" w:color="000000"/>
              <w:bottom w:val="single" w:sz="8" w:space="0" w:color="000000"/>
              <w:right w:val="single" w:sz="8" w:space="0" w:color="000000"/>
            </w:tcBorders>
          </w:tcPr>
          <w:p w14:paraId="7A7EA7FD"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Sengestald med spalter (kanal, bagskyl eller ringkanal)</w:t>
            </w:r>
          </w:p>
        </w:tc>
      </w:tr>
      <w:tr w:rsidR="00B86842" w:rsidRPr="00663356" w14:paraId="05A68B56"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5427BE59"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Løsgående, dybstrøelse + spaltegulv</w:t>
            </w:r>
          </w:p>
        </w:tc>
        <w:tc>
          <w:tcPr>
            <w:tcW w:w="4808" w:type="dxa"/>
            <w:tcBorders>
              <w:top w:val="nil"/>
              <w:left w:val="single" w:sz="8" w:space="0" w:color="000000"/>
              <w:bottom w:val="single" w:sz="8" w:space="0" w:color="000000"/>
              <w:right w:val="single" w:sz="8" w:space="0" w:color="000000"/>
            </w:tcBorders>
          </w:tcPr>
          <w:p w14:paraId="13BE4695"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Spaltegulvbokse</w:t>
            </w:r>
          </w:p>
        </w:tc>
      </w:tr>
      <w:tr w:rsidR="00B86842" w:rsidRPr="00663356" w14:paraId="6D827A6D"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613C2779"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Løsgående, dybstrøelse + fast gulv</w:t>
            </w:r>
          </w:p>
        </w:tc>
        <w:tc>
          <w:tcPr>
            <w:tcW w:w="4808" w:type="dxa"/>
            <w:tcBorders>
              <w:top w:val="nil"/>
              <w:left w:val="single" w:sz="8" w:space="0" w:color="000000"/>
              <w:bottom w:val="single" w:sz="8" w:space="0" w:color="000000"/>
              <w:right w:val="single" w:sz="8" w:space="0" w:color="000000"/>
            </w:tcBorders>
          </w:tcPr>
          <w:p w14:paraId="5BC346DD"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Fast drænet gulv med skraber og ajleafløb</w:t>
            </w:r>
          </w:p>
        </w:tc>
      </w:tr>
      <w:tr w:rsidR="00B86842" w:rsidRPr="00663356" w14:paraId="03AE010D"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419FA840"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Løsgående dybstrøelse</w:t>
            </w:r>
          </w:p>
        </w:tc>
        <w:tc>
          <w:tcPr>
            <w:tcW w:w="4808" w:type="dxa"/>
            <w:tcBorders>
              <w:top w:val="nil"/>
              <w:left w:val="single" w:sz="8" w:space="0" w:color="000000"/>
              <w:bottom w:val="single" w:sz="8" w:space="0" w:color="000000"/>
              <w:right w:val="single" w:sz="8" w:space="0" w:color="000000"/>
            </w:tcBorders>
          </w:tcPr>
          <w:p w14:paraId="25067472"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Ammekøer, slagtekalve (over 6 mdr.). Dybstrøelse</w:t>
            </w:r>
          </w:p>
        </w:tc>
      </w:tr>
      <w:tr w:rsidR="00B86842" w:rsidRPr="00663356" w14:paraId="30C14299"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456AF5B6"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Søer, golde og drægtige. Løsgående, delvis spaltegulv</w:t>
            </w:r>
          </w:p>
        </w:tc>
        <w:tc>
          <w:tcPr>
            <w:tcW w:w="4808" w:type="dxa"/>
            <w:tcBorders>
              <w:top w:val="nil"/>
              <w:left w:val="single" w:sz="8" w:space="0" w:color="000000"/>
              <w:bottom w:val="single" w:sz="8" w:space="0" w:color="000000"/>
              <w:right w:val="single" w:sz="8" w:space="0" w:color="000000"/>
            </w:tcBorders>
          </w:tcPr>
          <w:p w14:paraId="3361247B"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Kyllinger, konventionelle slagtekyllinger</w:t>
            </w:r>
          </w:p>
        </w:tc>
      </w:tr>
      <w:tr w:rsidR="00B86842" w:rsidRPr="00663356" w14:paraId="6F8A540F"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124BF1A"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Smågrise. Toklimastald, delvis spaltegulv</w:t>
            </w:r>
          </w:p>
        </w:tc>
        <w:tc>
          <w:tcPr>
            <w:tcW w:w="4808" w:type="dxa"/>
            <w:tcBorders>
              <w:top w:val="nil"/>
              <w:left w:val="single" w:sz="8" w:space="0" w:color="000000"/>
              <w:bottom w:val="single" w:sz="8" w:space="0" w:color="000000"/>
              <w:right w:val="single" w:sz="8" w:space="0" w:color="000000"/>
            </w:tcBorders>
          </w:tcPr>
          <w:p w14:paraId="79C401EA"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Kyllinger, skrabekyllinger</w:t>
            </w:r>
          </w:p>
        </w:tc>
      </w:tr>
      <w:tr w:rsidR="00B86842" w:rsidRPr="00663356" w14:paraId="5FD2CEEC"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28C7B7F7"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lastRenderedPageBreak/>
              <w:t>Smågrise. Fast gulv</w:t>
            </w:r>
          </w:p>
        </w:tc>
        <w:tc>
          <w:tcPr>
            <w:tcW w:w="4808" w:type="dxa"/>
            <w:tcBorders>
              <w:top w:val="nil"/>
              <w:left w:val="single" w:sz="8" w:space="0" w:color="000000"/>
              <w:bottom w:val="single" w:sz="8" w:space="0" w:color="000000"/>
              <w:right w:val="single" w:sz="8" w:space="0" w:color="000000"/>
            </w:tcBorders>
          </w:tcPr>
          <w:p w14:paraId="10E94398"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FF0000"/>
                <w:sz w:val="14"/>
                <w:szCs w:val="17"/>
                <w:lang w:eastAsia="da-DK"/>
              </w:rPr>
              <w:t>Kyllinger, økologiske</w:t>
            </w:r>
          </w:p>
        </w:tc>
      </w:tr>
      <w:tr w:rsidR="00B86842" w:rsidRPr="00663356" w14:paraId="1CCCCC94"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3559101F"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Smågrise. Drænet gulv + spalter (50 %/50 %)</w:t>
            </w:r>
          </w:p>
        </w:tc>
        <w:tc>
          <w:tcPr>
            <w:tcW w:w="4808" w:type="dxa"/>
            <w:tcBorders>
              <w:top w:val="nil"/>
              <w:left w:val="single" w:sz="8" w:space="0" w:color="000000"/>
              <w:bottom w:val="single" w:sz="8" w:space="0" w:color="000000"/>
              <w:right w:val="single" w:sz="8" w:space="0" w:color="000000"/>
            </w:tcBorders>
          </w:tcPr>
          <w:p w14:paraId="34CC4DAE"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Gæs, ænder</w:t>
            </w:r>
          </w:p>
        </w:tc>
      </w:tr>
      <w:tr w:rsidR="00B86842" w:rsidRPr="00663356" w14:paraId="51445CFD"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77D0FE5D"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Smågrise. Dybstrøelse, hele arealet</w:t>
            </w:r>
          </w:p>
        </w:tc>
        <w:tc>
          <w:tcPr>
            <w:tcW w:w="4808" w:type="dxa"/>
            <w:tcBorders>
              <w:top w:val="nil"/>
              <w:left w:val="single" w:sz="8" w:space="0" w:color="000000"/>
              <w:bottom w:val="single" w:sz="8" w:space="0" w:color="000000"/>
              <w:right w:val="single" w:sz="8" w:space="0" w:color="000000"/>
            </w:tcBorders>
          </w:tcPr>
          <w:p w14:paraId="27BB2342"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Kalkuner</w:t>
            </w:r>
          </w:p>
        </w:tc>
      </w:tr>
      <w:tr w:rsidR="00B86842" w:rsidRPr="00663356" w14:paraId="633E2B33"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46B030B9"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Delvist spaltegulv, 50 - 75 % fast gulv</w:t>
            </w:r>
          </w:p>
        </w:tc>
        <w:tc>
          <w:tcPr>
            <w:tcW w:w="4808" w:type="dxa"/>
            <w:tcBorders>
              <w:top w:val="nil"/>
              <w:left w:val="single" w:sz="8" w:space="0" w:color="000000"/>
              <w:bottom w:val="single" w:sz="8" w:space="0" w:color="000000"/>
              <w:right w:val="single" w:sz="8" w:space="0" w:color="000000"/>
            </w:tcBorders>
          </w:tcPr>
          <w:p w14:paraId="704A08BD"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Høner, konsumæg. Skrabe og friland, gulvdrift og gødningskumme</w:t>
            </w:r>
          </w:p>
        </w:tc>
      </w:tr>
      <w:tr w:rsidR="00B86842" w:rsidRPr="00663356" w14:paraId="6FC76351"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630C3D22"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Delvis spaltegulv, 25 - 49 % fast gulv</w:t>
            </w:r>
          </w:p>
        </w:tc>
        <w:tc>
          <w:tcPr>
            <w:tcW w:w="4808" w:type="dxa"/>
            <w:tcBorders>
              <w:top w:val="nil"/>
              <w:left w:val="single" w:sz="8" w:space="0" w:color="000000"/>
              <w:bottom w:val="single" w:sz="8" w:space="0" w:color="000000"/>
              <w:right w:val="single" w:sz="8" w:space="0" w:color="000000"/>
            </w:tcBorders>
          </w:tcPr>
          <w:p w14:paraId="679239FC"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Høner, konsumæg. Skrabe og friland, gulvdrift uden kummer</w:t>
            </w:r>
          </w:p>
        </w:tc>
      </w:tr>
      <w:tr w:rsidR="00B86842" w:rsidRPr="00663356" w14:paraId="3266FD5C"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4F3A1469"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Drænet gulv + spalter (33 %/67 %)</w:t>
            </w:r>
          </w:p>
        </w:tc>
        <w:tc>
          <w:tcPr>
            <w:tcW w:w="4808" w:type="dxa"/>
            <w:tcBorders>
              <w:top w:val="nil"/>
              <w:left w:val="single" w:sz="8" w:space="0" w:color="000000"/>
              <w:bottom w:val="single" w:sz="8" w:space="0" w:color="000000"/>
              <w:right w:val="single" w:sz="8" w:space="0" w:color="000000"/>
            </w:tcBorders>
          </w:tcPr>
          <w:p w14:paraId="022DCEE6"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Høner, konsumæg. Skrabe og friland, fler-etagesystem med bånd</w:t>
            </w:r>
          </w:p>
        </w:tc>
      </w:tr>
      <w:tr w:rsidR="00B86842" w:rsidRPr="00663356" w14:paraId="666D9F1E"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341287EB"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Fast gulv</w:t>
            </w:r>
          </w:p>
        </w:tc>
        <w:tc>
          <w:tcPr>
            <w:tcW w:w="4808" w:type="dxa"/>
            <w:tcBorders>
              <w:top w:val="nil"/>
              <w:left w:val="single" w:sz="8" w:space="0" w:color="000000"/>
              <w:bottom w:val="single" w:sz="8" w:space="0" w:color="000000"/>
              <w:right w:val="single" w:sz="8" w:space="0" w:color="000000"/>
            </w:tcBorders>
          </w:tcPr>
          <w:p w14:paraId="45F51684"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FF0000"/>
                <w:sz w:val="14"/>
                <w:szCs w:val="17"/>
                <w:lang w:eastAsia="da-DK"/>
              </w:rPr>
              <w:t>Høner, konsumæg. Økologiske, fler-etagesystem med bånd</w:t>
            </w:r>
          </w:p>
        </w:tc>
      </w:tr>
      <w:tr w:rsidR="00B86842" w:rsidRPr="00663356" w14:paraId="15CA20BE"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167E2196"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Dybstrøelse, opdelt leje</w:t>
            </w:r>
          </w:p>
        </w:tc>
        <w:tc>
          <w:tcPr>
            <w:tcW w:w="4808" w:type="dxa"/>
            <w:tcBorders>
              <w:top w:val="nil"/>
              <w:left w:val="single" w:sz="8" w:space="0" w:color="000000"/>
              <w:bottom w:val="single" w:sz="8" w:space="0" w:color="000000"/>
              <w:right w:val="single" w:sz="8" w:space="0" w:color="000000"/>
            </w:tcBorders>
          </w:tcPr>
          <w:p w14:paraId="7FDB293E"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FF0000"/>
                <w:sz w:val="14"/>
                <w:szCs w:val="17"/>
                <w:lang w:eastAsia="da-DK"/>
              </w:rPr>
              <w:t>Høner, konsumæg. Økologiske, gulvdrift og gødningskumme</w:t>
            </w:r>
          </w:p>
        </w:tc>
      </w:tr>
      <w:tr w:rsidR="00B86842" w:rsidRPr="00663356" w14:paraId="215F3B93"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656DE30"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Slagtesvin. Dybstrøelse, hele arealet</w:t>
            </w:r>
          </w:p>
        </w:tc>
        <w:tc>
          <w:tcPr>
            <w:tcW w:w="4808" w:type="dxa"/>
            <w:tcBorders>
              <w:top w:val="nil"/>
              <w:left w:val="single" w:sz="8" w:space="0" w:color="000000"/>
              <w:bottom w:val="single" w:sz="8" w:space="0" w:color="000000"/>
              <w:right w:val="single" w:sz="8" w:space="0" w:color="000000"/>
            </w:tcBorders>
          </w:tcPr>
          <w:p w14:paraId="4D967DA7"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Høner, konsumæg. Bur med gødningskælder</w:t>
            </w:r>
          </w:p>
        </w:tc>
      </w:tr>
      <w:tr w:rsidR="00B86842" w:rsidRPr="00663356" w14:paraId="372AF56D"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5D7D29F4" w14:textId="77777777" w:rsidR="00B86842" w:rsidRPr="00663356" w:rsidRDefault="00B86842" w:rsidP="00B86842">
            <w:pPr>
              <w:spacing w:after="0"/>
              <w:jc w:val="both"/>
              <w:rPr>
                <w:sz w:val="14"/>
              </w:rPr>
            </w:pPr>
            <w:r w:rsidRPr="00663356">
              <w:rPr>
                <w:rFonts w:ascii="Tahoma" w:hAnsi="Tahoma" w:cs="Tahoma"/>
                <w:color w:val="FF0000"/>
                <w:sz w:val="14"/>
                <w:szCs w:val="17"/>
                <w:lang w:eastAsia="da-DK"/>
              </w:rPr>
              <w:t>Slagtesvin. Økologiske stalde</w:t>
            </w:r>
          </w:p>
        </w:tc>
        <w:tc>
          <w:tcPr>
            <w:tcW w:w="4808" w:type="dxa"/>
            <w:tcBorders>
              <w:top w:val="nil"/>
              <w:left w:val="single" w:sz="8" w:space="0" w:color="000000"/>
              <w:bottom w:val="single" w:sz="8" w:space="0" w:color="000000"/>
              <w:right w:val="single" w:sz="8" w:space="0" w:color="000000"/>
            </w:tcBorders>
          </w:tcPr>
          <w:p w14:paraId="25BF4E48" w14:textId="77777777" w:rsidR="00B86842" w:rsidRPr="00663356" w:rsidRDefault="00B86842" w:rsidP="00B86842">
            <w:pPr>
              <w:spacing w:after="0"/>
              <w:jc w:val="both"/>
              <w:rPr>
                <w:rFonts w:ascii="Tahoma" w:hAnsi="Tahoma" w:cs="Tahoma"/>
                <w:color w:val="FF0000"/>
                <w:sz w:val="14"/>
                <w:szCs w:val="17"/>
                <w:lang w:eastAsia="da-DK"/>
              </w:rPr>
            </w:pPr>
            <w:r w:rsidRPr="00663356">
              <w:rPr>
                <w:rFonts w:ascii="Tahoma" w:hAnsi="Tahoma" w:cs="Tahoma"/>
                <w:color w:val="000000"/>
                <w:sz w:val="14"/>
                <w:szCs w:val="17"/>
                <w:lang w:eastAsia="da-DK"/>
              </w:rPr>
              <w:t>Høner, konsumæg. Bur med bånd</w:t>
            </w:r>
          </w:p>
        </w:tc>
      </w:tr>
      <w:tr w:rsidR="00B86842" w:rsidRPr="00663356" w14:paraId="35513936"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6162534"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Malkekøer. Bindestald med grebning</w:t>
            </w:r>
          </w:p>
        </w:tc>
        <w:tc>
          <w:tcPr>
            <w:tcW w:w="4808" w:type="dxa"/>
            <w:tcBorders>
              <w:top w:val="nil"/>
              <w:left w:val="single" w:sz="8" w:space="0" w:color="000000"/>
              <w:bottom w:val="single" w:sz="8" w:space="0" w:color="000000"/>
              <w:right w:val="single" w:sz="8" w:space="0" w:color="000000"/>
            </w:tcBorders>
          </w:tcPr>
          <w:p w14:paraId="1A9DDDC3"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Høns, rugeæg. Gulvdrift og gødningskumme</w:t>
            </w:r>
          </w:p>
        </w:tc>
      </w:tr>
      <w:tr w:rsidR="00B86842" w:rsidRPr="00663356" w14:paraId="3BADD8BA"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080CAF60"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Malkekøer. Bindestald med riste</w:t>
            </w:r>
          </w:p>
        </w:tc>
        <w:tc>
          <w:tcPr>
            <w:tcW w:w="4808" w:type="dxa"/>
            <w:tcBorders>
              <w:top w:val="nil"/>
              <w:left w:val="single" w:sz="8" w:space="0" w:color="000000"/>
              <w:bottom w:val="single" w:sz="8" w:space="0" w:color="000000"/>
              <w:right w:val="single" w:sz="8" w:space="0" w:color="000000"/>
            </w:tcBorders>
          </w:tcPr>
          <w:p w14:paraId="69B0B8C9"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Hønniker, konsumæg. Bur med bånd eller gødningskælder</w:t>
            </w:r>
          </w:p>
        </w:tc>
      </w:tr>
      <w:tr w:rsidR="00B86842" w:rsidRPr="00663356" w14:paraId="1B5F1531"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17602C04" w14:textId="77777777" w:rsidR="00B86842" w:rsidRPr="00663356" w:rsidRDefault="00B86842" w:rsidP="00B86842">
            <w:pPr>
              <w:spacing w:after="0"/>
              <w:jc w:val="both"/>
              <w:rPr>
                <w:sz w:val="14"/>
              </w:rPr>
            </w:pPr>
            <w:r w:rsidRPr="00663356">
              <w:rPr>
                <w:rFonts w:ascii="Tahoma" w:hAnsi="Tahoma" w:cs="Tahoma"/>
                <w:color w:val="000000"/>
                <w:sz w:val="14"/>
                <w:szCs w:val="17"/>
                <w:highlight w:val="yellow"/>
                <w:lang w:eastAsia="da-DK"/>
              </w:rPr>
              <w:t>Malkekøer, kvier og stude. Sengestald med fast gulv</w:t>
            </w:r>
          </w:p>
        </w:tc>
        <w:tc>
          <w:tcPr>
            <w:tcW w:w="4808" w:type="dxa"/>
            <w:tcBorders>
              <w:top w:val="nil"/>
              <w:left w:val="single" w:sz="8" w:space="0" w:color="000000"/>
              <w:bottom w:val="single" w:sz="8" w:space="0" w:color="000000"/>
              <w:right w:val="single" w:sz="8" w:space="0" w:color="000000"/>
            </w:tcBorders>
          </w:tcPr>
          <w:p w14:paraId="5F856420" w14:textId="77777777" w:rsidR="00B86842" w:rsidRPr="00663356" w:rsidRDefault="00B86842" w:rsidP="00B86842">
            <w:pPr>
              <w:spacing w:after="0"/>
              <w:jc w:val="both"/>
              <w:rPr>
                <w:rFonts w:ascii="Tahoma" w:hAnsi="Tahoma" w:cs="Tahoma"/>
                <w:color w:val="000000"/>
                <w:sz w:val="14"/>
                <w:szCs w:val="17"/>
                <w:highlight w:val="yellow"/>
                <w:lang w:eastAsia="da-DK"/>
              </w:rPr>
            </w:pPr>
            <w:r w:rsidRPr="00663356">
              <w:rPr>
                <w:rFonts w:ascii="Tahoma" w:hAnsi="Tahoma" w:cs="Tahoma"/>
                <w:color w:val="000000"/>
                <w:sz w:val="14"/>
                <w:szCs w:val="17"/>
                <w:lang w:eastAsia="da-DK"/>
              </w:rPr>
              <w:t>Hønniker, konsumæg. Gulvdrift med eller uden gødningskumme</w:t>
            </w:r>
          </w:p>
        </w:tc>
      </w:tr>
      <w:tr w:rsidR="00B86842" w:rsidRPr="00663356" w14:paraId="074DFDF4"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29BCAC0E" w14:textId="77777777" w:rsidR="00B86842" w:rsidRPr="00663356" w:rsidRDefault="00B86842" w:rsidP="00B86842">
            <w:pPr>
              <w:spacing w:after="0"/>
              <w:jc w:val="both"/>
              <w:rPr>
                <w:sz w:val="14"/>
              </w:rPr>
            </w:pPr>
            <w:r w:rsidRPr="00663356">
              <w:rPr>
                <w:rFonts w:ascii="Tahoma" w:hAnsi="Tahoma" w:cs="Tahoma"/>
                <w:color w:val="000000"/>
                <w:sz w:val="14"/>
                <w:szCs w:val="17"/>
                <w:highlight w:val="yellow"/>
                <w:lang w:eastAsia="da-DK"/>
              </w:rPr>
              <w:t>Malkekøer, kvier og stude. Sengestald med spalter (kanal, linespil)</w:t>
            </w:r>
          </w:p>
        </w:tc>
        <w:tc>
          <w:tcPr>
            <w:tcW w:w="4808" w:type="dxa"/>
            <w:tcBorders>
              <w:top w:val="nil"/>
              <w:left w:val="single" w:sz="8" w:space="0" w:color="000000"/>
              <w:bottom w:val="single" w:sz="8" w:space="0" w:color="000000"/>
              <w:right w:val="single" w:sz="8" w:space="0" w:color="000000"/>
            </w:tcBorders>
          </w:tcPr>
          <w:p w14:paraId="462151DA" w14:textId="77777777" w:rsidR="00B86842" w:rsidRPr="00663356" w:rsidRDefault="00B86842" w:rsidP="00B86842">
            <w:pPr>
              <w:spacing w:after="0"/>
              <w:jc w:val="both"/>
              <w:rPr>
                <w:rFonts w:ascii="Tahoma" w:hAnsi="Tahoma" w:cs="Tahoma"/>
                <w:color w:val="000000"/>
                <w:sz w:val="14"/>
                <w:szCs w:val="17"/>
                <w:highlight w:val="yellow"/>
                <w:lang w:eastAsia="da-DK"/>
              </w:rPr>
            </w:pPr>
            <w:r w:rsidRPr="00663356">
              <w:rPr>
                <w:rFonts w:ascii="Tahoma" w:hAnsi="Tahoma" w:cs="Tahoma"/>
                <w:color w:val="000000"/>
                <w:sz w:val="14"/>
                <w:szCs w:val="17"/>
                <w:lang w:eastAsia="da-DK"/>
              </w:rPr>
              <w:t>Hønniker, rugeæg (hønniker, HPR). Gulvdrift</w:t>
            </w:r>
          </w:p>
        </w:tc>
      </w:tr>
      <w:tr w:rsidR="00B86842" w:rsidRPr="00663356" w14:paraId="559ACE04"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56142061" w14:textId="77777777" w:rsidR="00B86842" w:rsidRPr="00663356" w:rsidRDefault="00B86842" w:rsidP="00B86842">
            <w:pPr>
              <w:spacing w:after="0"/>
              <w:jc w:val="both"/>
              <w:rPr>
                <w:sz w:val="14"/>
              </w:rPr>
            </w:pPr>
            <w:r w:rsidRPr="00663356">
              <w:rPr>
                <w:rFonts w:ascii="Tahoma" w:hAnsi="Tahoma" w:cs="Tahoma"/>
                <w:color w:val="000000"/>
                <w:sz w:val="14"/>
                <w:szCs w:val="17"/>
                <w:highlight w:val="yellow"/>
                <w:lang w:eastAsia="da-DK"/>
              </w:rPr>
              <w:t>Malkekøer, kvier og stude. Sengestald med spalter (kanal, bagskyl eller ringkanal)</w:t>
            </w:r>
          </w:p>
        </w:tc>
        <w:tc>
          <w:tcPr>
            <w:tcW w:w="4808" w:type="dxa"/>
            <w:tcBorders>
              <w:top w:val="nil"/>
              <w:left w:val="single" w:sz="8" w:space="0" w:color="000000"/>
              <w:bottom w:val="single" w:sz="8" w:space="0" w:color="000000"/>
              <w:right w:val="single" w:sz="8" w:space="0" w:color="000000"/>
            </w:tcBorders>
          </w:tcPr>
          <w:p w14:paraId="5D2AFF8E" w14:textId="77777777" w:rsidR="00B86842" w:rsidRPr="00663356" w:rsidRDefault="00B86842" w:rsidP="00B86842">
            <w:pPr>
              <w:spacing w:after="0"/>
              <w:jc w:val="both"/>
              <w:rPr>
                <w:rFonts w:ascii="Tahoma" w:hAnsi="Tahoma" w:cs="Tahoma"/>
                <w:color w:val="000000"/>
                <w:sz w:val="14"/>
                <w:szCs w:val="17"/>
                <w:highlight w:val="yellow"/>
                <w:lang w:eastAsia="da-DK"/>
              </w:rPr>
            </w:pPr>
            <w:r w:rsidRPr="00663356">
              <w:rPr>
                <w:rFonts w:ascii="Tahoma" w:hAnsi="Tahoma" w:cs="Tahoma"/>
                <w:color w:val="000000"/>
                <w:sz w:val="14"/>
                <w:szCs w:val="17"/>
                <w:lang w:eastAsia="da-DK"/>
              </w:rPr>
              <w:t>Mink. Bure og gødningsrender</w:t>
            </w:r>
          </w:p>
        </w:tc>
      </w:tr>
      <w:tr w:rsidR="00B86842" w:rsidRPr="00663356" w14:paraId="13A753B0"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2EDE4AB8" w14:textId="77777777" w:rsidR="00B86842" w:rsidRPr="00663356" w:rsidRDefault="00B86842" w:rsidP="00B86842">
            <w:pPr>
              <w:spacing w:after="0"/>
              <w:jc w:val="both"/>
              <w:rPr>
                <w:sz w:val="14"/>
              </w:rPr>
            </w:pPr>
            <w:r w:rsidRPr="00663356">
              <w:rPr>
                <w:rFonts w:ascii="Tahoma" w:hAnsi="Tahoma" w:cs="Tahoma"/>
                <w:color w:val="000000"/>
                <w:sz w:val="14"/>
                <w:szCs w:val="17"/>
                <w:highlight w:val="yellow"/>
                <w:lang w:eastAsia="da-DK"/>
              </w:rPr>
              <w:t>Malkekøer, kvier og stude. Fast drænet gulv med skraber og ajleafløb</w:t>
            </w:r>
          </w:p>
        </w:tc>
        <w:tc>
          <w:tcPr>
            <w:tcW w:w="4808" w:type="dxa"/>
            <w:tcBorders>
              <w:top w:val="nil"/>
              <w:left w:val="single" w:sz="8" w:space="0" w:color="000000"/>
              <w:bottom w:val="single" w:sz="8" w:space="0" w:color="000000"/>
              <w:right w:val="single" w:sz="8" w:space="0" w:color="000000"/>
            </w:tcBorders>
          </w:tcPr>
          <w:p w14:paraId="20E53177" w14:textId="77777777" w:rsidR="00B86842" w:rsidRPr="00663356" w:rsidRDefault="00B86842" w:rsidP="00B86842">
            <w:pPr>
              <w:spacing w:after="0"/>
              <w:jc w:val="both"/>
              <w:rPr>
                <w:rFonts w:ascii="Tahoma" w:hAnsi="Tahoma" w:cs="Tahoma"/>
                <w:color w:val="000000"/>
                <w:sz w:val="14"/>
                <w:szCs w:val="17"/>
                <w:highlight w:val="yellow"/>
                <w:lang w:eastAsia="da-DK"/>
              </w:rPr>
            </w:pPr>
            <w:r w:rsidRPr="00663356">
              <w:rPr>
                <w:rFonts w:ascii="Tahoma" w:hAnsi="Tahoma" w:cs="Tahoma"/>
                <w:color w:val="000000"/>
                <w:sz w:val="14"/>
                <w:szCs w:val="17"/>
                <w:lang w:eastAsia="da-DK"/>
              </w:rPr>
              <w:t>Heste. Dybstrøelse</w:t>
            </w:r>
          </w:p>
        </w:tc>
      </w:tr>
      <w:tr w:rsidR="00B86842" w:rsidRPr="00663356" w14:paraId="3A89DAA9"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14:paraId="154235EC"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Malkekøer, kvier og stude. Dybstrøelse</w:t>
            </w:r>
          </w:p>
        </w:tc>
        <w:tc>
          <w:tcPr>
            <w:tcW w:w="4808" w:type="dxa"/>
            <w:tcBorders>
              <w:top w:val="nil"/>
              <w:left w:val="single" w:sz="8" w:space="0" w:color="000000"/>
              <w:bottom w:val="single" w:sz="8" w:space="0" w:color="000000"/>
              <w:right w:val="single" w:sz="8" w:space="0" w:color="000000"/>
            </w:tcBorders>
          </w:tcPr>
          <w:p w14:paraId="281B4DF1" w14:textId="77777777" w:rsidR="00B86842" w:rsidRPr="00663356" w:rsidRDefault="00B86842" w:rsidP="00B86842">
            <w:pPr>
              <w:spacing w:after="0"/>
              <w:jc w:val="both"/>
              <w:rPr>
                <w:rFonts w:ascii="Tahoma" w:hAnsi="Tahoma" w:cs="Tahoma"/>
                <w:color w:val="000000"/>
                <w:sz w:val="14"/>
                <w:szCs w:val="17"/>
                <w:lang w:eastAsia="da-DK"/>
              </w:rPr>
            </w:pPr>
            <w:r w:rsidRPr="00663356">
              <w:rPr>
                <w:rFonts w:ascii="Tahoma" w:hAnsi="Tahoma" w:cs="Tahoma"/>
                <w:color w:val="000000"/>
                <w:sz w:val="14"/>
                <w:szCs w:val="17"/>
                <w:lang w:eastAsia="da-DK"/>
              </w:rPr>
              <w:t>Får og geder. Dybstrøelse</w:t>
            </w:r>
          </w:p>
        </w:tc>
      </w:tr>
      <w:tr w:rsidR="00B86842" w:rsidRPr="00663356" w14:paraId="54A632C0" w14:textId="77777777" w:rsidTr="00B86842">
        <w:trPr>
          <w:trHeight w:val="57"/>
        </w:trPr>
        <w:tc>
          <w:tcPr>
            <w:tcW w:w="4526" w:type="dxa"/>
            <w:tcBorders>
              <w:top w:val="nil"/>
              <w:left w:val="single" w:sz="8" w:space="0" w:color="000000"/>
              <w:bottom w:val="single" w:sz="8" w:space="0" w:color="000000"/>
              <w:right w:val="single" w:sz="8" w:space="0" w:color="000000"/>
            </w:tcBorders>
            <w:tcMar>
              <w:top w:w="15" w:type="dxa"/>
              <w:left w:w="15" w:type="dxa"/>
              <w:bottom w:w="15" w:type="dxa"/>
              <w:right w:w="15" w:type="dxa"/>
            </w:tcMar>
          </w:tcPr>
          <w:p w14:paraId="55966381" w14:textId="77777777" w:rsidR="00B86842" w:rsidRPr="00663356" w:rsidRDefault="00B86842" w:rsidP="00B86842">
            <w:pPr>
              <w:spacing w:after="0"/>
              <w:jc w:val="both"/>
              <w:rPr>
                <w:sz w:val="14"/>
              </w:rPr>
            </w:pPr>
            <w:r w:rsidRPr="00663356">
              <w:rPr>
                <w:rFonts w:ascii="Tahoma" w:hAnsi="Tahoma" w:cs="Tahoma"/>
                <w:color w:val="000000"/>
                <w:sz w:val="14"/>
                <w:szCs w:val="17"/>
                <w:lang w:eastAsia="da-DK"/>
              </w:rPr>
              <w:t>Kvier, stude, ammekøer, slagtekalve (over 6 mdr.). Bindestald med grebning</w:t>
            </w:r>
          </w:p>
        </w:tc>
        <w:tc>
          <w:tcPr>
            <w:tcW w:w="4808" w:type="dxa"/>
            <w:tcBorders>
              <w:top w:val="nil"/>
              <w:left w:val="single" w:sz="8" w:space="0" w:color="000000"/>
              <w:bottom w:val="single" w:sz="8" w:space="0" w:color="000000"/>
              <w:right w:val="single" w:sz="8" w:space="0" w:color="000000"/>
            </w:tcBorders>
          </w:tcPr>
          <w:p w14:paraId="05742B1A" w14:textId="77777777" w:rsidR="00B86842" w:rsidRPr="00663356" w:rsidRDefault="00B86842" w:rsidP="00B86842">
            <w:pPr>
              <w:spacing w:after="0"/>
              <w:jc w:val="both"/>
              <w:rPr>
                <w:rFonts w:ascii="Tahoma" w:hAnsi="Tahoma" w:cs="Tahoma"/>
                <w:color w:val="000000"/>
                <w:sz w:val="14"/>
                <w:szCs w:val="17"/>
                <w:lang w:eastAsia="da-DK"/>
              </w:rPr>
            </w:pPr>
          </w:p>
        </w:tc>
      </w:tr>
    </w:tbl>
    <w:p w14:paraId="4DAC03A9" w14:textId="77777777" w:rsidR="00B86842" w:rsidRDefault="00B86842" w:rsidP="00B86842">
      <w:pPr>
        <w:pStyle w:val="BodyText"/>
      </w:pPr>
    </w:p>
    <w:p w14:paraId="13478FBC" w14:textId="77777777" w:rsidR="00B86842" w:rsidRPr="005D7ADC" w:rsidRDefault="00B86842" w:rsidP="00B86842">
      <w:pPr>
        <w:pStyle w:val="BodyText"/>
      </w:pPr>
    </w:p>
    <w:p w14:paraId="347F6219" w14:textId="77777777" w:rsidR="00B86842" w:rsidRPr="00B86842" w:rsidRDefault="00B86842" w:rsidP="00B86842">
      <w:pPr>
        <w:pStyle w:val="BodyText"/>
      </w:pPr>
    </w:p>
    <w:tbl>
      <w:tblPr>
        <w:tblpPr w:leftFromText="141" w:rightFromText="141" w:vertAnchor="text"/>
        <w:tblW w:w="0" w:type="auto"/>
        <w:tblCellMar>
          <w:left w:w="0" w:type="dxa"/>
          <w:right w:w="0" w:type="dxa"/>
        </w:tblCellMar>
        <w:tblLook w:val="04A0" w:firstRow="1" w:lastRow="0" w:firstColumn="1" w:lastColumn="0" w:noHBand="0" w:noVBand="1"/>
      </w:tblPr>
      <w:tblGrid>
        <w:gridCol w:w="6"/>
      </w:tblGrid>
      <w:tr w:rsidR="00647F5E" w:rsidRPr="00663356" w14:paraId="11BFC935" w14:textId="77777777" w:rsidTr="001A52AE">
        <w:trPr>
          <w:trHeight w:val="15194"/>
        </w:trPr>
        <w:tc>
          <w:tcPr>
            <w:tcW w:w="0" w:type="auto"/>
            <w:hideMark/>
          </w:tcPr>
          <w:p w14:paraId="734AA599" w14:textId="77777777" w:rsidR="00647F5E" w:rsidRPr="00663356" w:rsidRDefault="00647F5E" w:rsidP="001A52AE">
            <w:pPr>
              <w:rPr>
                <w:rFonts w:ascii="Times New Roman" w:hAnsi="Times New Roman"/>
                <w:sz w:val="14"/>
                <w:lang w:eastAsia="da-DK"/>
              </w:rPr>
            </w:pPr>
          </w:p>
        </w:tc>
      </w:tr>
    </w:tbl>
    <w:tbl>
      <w:tblPr>
        <w:tblStyle w:val="TableGrid"/>
        <w:tblpPr w:leftFromText="141" w:rightFromText="141" w:vertAnchor="text" w:horzAnchor="margin" w:tblpY="1549"/>
        <w:tblW w:w="9464" w:type="dxa"/>
        <w:tblLayout w:type="fixed"/>
        <w:tblLook w:val="04A0" w:firstRow="1" w:lastRow="0" w:firstColumn="1" w:lastColumn="0" w:noHBand="0" w:noVBand="1"/>
      </w:tblPr>
      <w:tblGrid>
        <w:gridCol w:w="2093"/>
        <w:gridCol w:w="2126"/>
        <w:gridCol w:w="3119"/>
        <w:gridCol w:w="2126"/>
      </w:tblGrid>
      <w:tr w:rsidR="00B86842" w:rsidRPr="004A32CA" w14:paraId="17B27D94" w14:textId="77777777" w:rsidTr="00B86842">
        <w:trPr>
          <w:cnfStyle w:val="100000000000" w:firstRow="1" w:lastRow="0" w:firstColumn="0" w:lastColumn="0" w:oddVBand="0" w:evenVBand="0" w:oddHBand="0" w:evenHBand="0" w:firstRowFirstColumn="0" w:firstRowLastColumn="0" w:lastRowFirstColumn="0" w:lastRowLastColumn="0"/>
        </w:trPr>
        <w:tc>
          <w:tcPr>
            <w:tcW w:w="9464" w:type="dxa"/>
            <w:gridSpan w:val="4"/>
            <w:vAlign w:val="top"/>
          </w:tcPr>
          <w:p w14:paraId="59150D77" w14:textId="683D9AE7" w:rsidR="00B86842" w:rsidRDefault="00B86842" w:rsidP="00B86842">
            <w:pPr>
              <w:pStyle w:val="BodyText"/>
            </w:pPr>
            <w:r>
              <w:t>BatEmissionResult</w:t>
            </w:r>
          </w:p>
        </w:tc>
      </w:tr>
      <w:tr w:rsidR="00B86842" w14:paraId="3E2DE5F5" w14:textId="77777777" w:rsidTr="00B86842">
        <w:tc>
          <w:tcPr>
            <w:tcW w:w="2093" w:type="dxa"/>
            <w:vAlign w:val="top"/>
          </w:tcPr>
          <w:p w14:paraId="35884718" w14:textId="77777777" w:rsidR="00B86842" w:rsidRDefault="00B86842" w:rsidP="00B86842">
            <w:pPr>
              <w:pStyle w:val="BodyText"/>
              <w:keepNext w:val="0"/>
              <w:rPr>
                <w:b/>
              </w:rPr>
            </w:pPr>
            <w:r w:rsidRPr="000D4BC3">
              <w:rPr>
                <w:b/>
              </w:rPr>
              <w:t xml:space="preserve">BAT pr. progressiv </w:t>
            </w:r>
            <w:r>
              <w:rPr>
                <w:b/>
              </w:rPr>
              <w:t>BatHusdyrtype</w:t>
            </w:r>
          </w:p>
          <w:p w14:paraId="481C43A0" w14:textId="77777777" w:rsidR="00B86842" w:rsidRDefault="00B86842" w:rsidP="00B86842">
            <w:pPr>
              <w:pStyle w:val="BodyText"/>
              <w:keepNext w:val="0"/>
            </w:pPr>
            <w:r>
              <w:t>1. Samlet areal</w:t>
            </w:r>
          </w:p>
          <w:p w14:paraId="7F5B3E24" w14:textId="77777777" w:rsidR="00B86842" w:rsidRDefault="00B86842" w:rsidP="00B86842">
            <w:pPr>
              <w:pStyle w:val="BodyText"/>
              <w:keepNext w:val="0"/>
            </w:pPr>
            <w:r>
              <w:t>2. EGV</w:t>
            </w:r>
          </w:p>
          <w:p w14:paraId="6A6BF64B" w14:textId="77777777" w:rsidR="00B86842" w:rsidRPr="000D4BC3" w:rsidRDefault="00B86842" w:rsidP="00B86842">
            <w:pPr>
              <w:pStyle w:val="BodyText"/>
              <w:keepNext w:val="0"/>
            </w:pPr>
            <w:r>
              <w:t>3. Formel anvendt til beregning af EGV</w:t>
            </w:r>
          </w:p>
        </w:tc>
        <w:tc>
          <w:tcPr>
            <w:tcW w:w="2126" w:type="dxa"/>
            <w:vAlign w:val="top"/>
          </w:tcPr>
          <w:p w14:paraId="4AD487F7" w14:textId="77777777" w:rsidR="00B86842" w:rsidRDefault="00B86842" w:rsidP="00B86842">
            <w:pPr>
              <w:pStyle w:val="BodyText"/>
              <w:keepNext w:val="0"/>
              <w:jc w:val="center"/>
              <w:rPr>
                <w:b/>
              </w:rPr>
            </w:pPr>
            <w:r w:rsidRPr="000D4BC3">
              <w:rPr>
                <w:b/>
              </w:rPr>
              <w:t>BAT pr. flexgruppe</w:t>
            </w:r>
          </w:p>
          <w:p w14:paraId="5670FE13" w14:textId="77777777" w:rsidR="00B86842" w:rsidRDefault="00B86842" w:rsidP="00B86842">
            <w:pPr>
              <w:pStyle w:val="BodyText"/>
              <w:keepNext w:val="0"/>
            </w:pPr>
            <w:r>
              <w:t>1. BAT krav NY</w:t>
            </w:r>
          </w:p>
          <w:p w14:paraId="47CFF598" w14:textId="77777777" w:rsidR="00B86842" w:rsidRDefault="00B86842" w:rsidP="00B86842">
            <w:pPr>
              <w:pStyle w:val="BodyText"/>
              <w:keepNext w:val="0"/>
            </w:pPr>
            <w:r>
              <w:t>2. BAT krav eksisterende</w:t>
            </w:r>
          </w:p>
          <w:p w14:paraId="100DA821" w14:textId="77777777" w:rsidR="00B86842" w:rsidRDefault="00B86842" w:rsidP="00B86842">
            <w:pPr>
              <w:pStyle w:val="BodyText"/>
              <w:keepNext w:val="0"/>
            </w:pPr>
            <w:r>
              <w:t>3. BAT krav NY - øvre grænse</w:t>
            </w:r>
          </w:p>
          <w:p w14:paraId="76F7C0A5" w14:textId="77777777" w:rsidR="00B86842" w:rsidRDefault="00B86842" w:rsidP="00B86842">
            <w:pPr>
              <w:pStyle w:val="BodyText"/>
              <w:keepNext w:val="0"/>
            </w:pPr>
            <w:r>
              <w:t>4. BAT krav NY - nedre grænse</w:t>
            </w:r>
          </w:p>
          <w:p w14:paraId="19A65ECC" w14:textId="77777777" w:rsidR="00B86842" w:rsidRDefault="00B86842" w:rsidP="00B86842">
            <w:pPr>
              <w:pStyle w:val="BodyText"/>
              <w:keepNext w:val="0"/>
            </w:pPr>
          </w:p>
          <w:p w14:paraId="1E8F7E78" w14:textId="77777777" w:rsidR="00B86842" w:rsidRPr="000D4BC3" w:rsidRDefault="00B86842" w:rsidP="00B86842">
            <w:pPr>
              <w:pStyle w:val="BodyText"/>
              <w:keepNext w:val="0"/>
            </w:pPr>
          </w:p>
        </w:tc>
        <w:tc>
          <w:tcPr>
            <w:tcW w:w="3119" w:type="dxa"/>
            <w:vAlign w:val="top"/>
          </w:tcPr>
          <w:p w14:paraId="01F38A94" w14:textId="77777777" w:rsidR="00B86842" w:rsidRPr="000D4BC3" w:rsidRDefault="00B86842" w:rsidP="00B86842">
            <w:pPr>
              <w:pStyle w:val="BodyText"/>
              <w:keepNext w:val="0"/>
              <w:rPr>
                <w:b/>
              </w:rPr>
            </w:pPr>
            <w:r w:rsidRPr="000D4BC3">
              <w:rPr>
                <w:b/>
              </w:rPr>
              <w:t>BAT pr. produktion</w:t>
            </w:r>
          </w:p>
          <w:p w14:paraId="77180017" w14:textId="77777777" w:rsidR="00B86842" w:rsidRDefault="00B86842" w:rsidP="00B86842">
            <w:pPr>
              <w:pStyle w:val="BodyText"/>
              <w:keepNext w:val="0"/>
            </w:pPr>
            <w:r>
              <w:t>1. EGV</w:t>
            </w:r>
          </w:p>
          <w:p w14:paraId="6EC878A0" w14:textId="77777777" w:rsidR="00B86842" w:rsidRDefault="00B86842" w:rsidP="00B86842">
            <w:pPr>
              <w:pStyle w:val="BodyText"/>
              <w:keepNext w:val="0"/>
            </w:pPr>
            <w:r>
              <w:t>2. BAT krav NY</w:t>
            </w:r>
          </w:p>
          <w:p w14:paraId="1BC8963A" w14:textId="77777777" w:rsidR="00B86842" w:rsidRDefault="00B86842" w:rsidP="00B86842">
            <w:pPr>
              <w:pStyle w:val="BodyText"/>
              <w:keepNext w:val="0"/>
            </w:pPr>
            <w:r>
              <w:t>3. BAT krav NY – øvre grænse</w:t>
            </w:r>
          </w:p>
          <w:p w14:paraId="7937EB89" w14:textId="77777777" w:rsidR="00B86842" w:rsidRDefault="00B86842" w:rsidP="00B86842">
            <w:pPr>
              <w:pStyle w:val="BodyText"/>
              <w:keepNext w:val="0"/>
            </w:pPr>
            <w:r>
              <w:t>4. BAT krav NY – nedre grænse</w:t>
            </w:r>
          </w:p>
          <w:p w14:paraId="7153D702" w14:textId="77777777" w:rsidR="00B86842" w:rsidRDefault="00B86842" w:rsidP="00B86842">
            <w:pPr>
              <w:pStyle w:val="BodyText"/>
              <w:keepNext w:val="0"/>
            </w:pPr>
            <w:r>
              <w:t>5. BAT krav eksisterende</w:t>
            </w:r>
          </w:p>
          <w:p w14:paraId="386C6BD3" w14:textId="77777777" w:rsidR="00B86842" w:rsidRDefault="00B86842" w:rsidP="00B86842">
            <w:pPr>
              <w:pStyle w:val="BodyText"/>
              <w:keepNext w:val="0"/>
            </w:pPr>
            <w:r>
              <w:t>6. BAT korrektion</w:t>
            </w:r>
          </w:p>
          <w:p w14:paraId="3271607C" w14:textId="77777777" w:rsidR="00B86842" w:rsidRDefault="00B86842" w:rsidP="00B86842">
            <w:pPr>
              <w:pStyle w:val="BodyText"/>
              <w:keepNext w:val="0"/>
            </w:pPr>
            <w:r>
              <w:t>7. Vejl. ammoniaktab</w:t>
            </w:r>
          </w:p>
          <w:p w14:paraId="428F3EED" w14:textId="77777777" w:rsidR="00B86842" w:rsidRDefault="00B86842" w:rsidP="00B86842">
            <w:pPr>
              <w:pStyle w:val="BodyText"/>
              <w:keepNext w:val="0"/>
            </w:pPr>
            <w:r>
              <w:t>8. IE-fjerkræ overholdt</w:t>
            </w:r>
          </w:p>
        </w:tc>
        <w:tc>
          <w:tcPr>
            <w:tcW w:w="2126" w:type="dxa"/>
            <w:vAlign w:val="top"/>
          </w:tcPr>
          <w:p w14:paraId="0C6DE7B0" w14:textId="77777777" w:rsidR="00B86842" w:rsidRDefault="00B86842" w:rsidP="00B86842">
            <w:pPr>
              <w:pStyle w:val="BodyText"/>
            </w:pPr>
            <w:r>
              <w:t>Samlet ammoniakemission i ansøgt drift for:</w:t>
            </w:r>
          </w:p>
          <w:p w14:paraId="6F5DF964" w14:textId="77777777" w:rsidR="00B86842" w:rsidRPr="000D4BC3" w:rsidRDefault="00B86842" w:rsidP="00B86842">
            <w:pPr>
              <w:pStyle w:val="BodyText"/>
              <w:rPr>
                <w:b/>
              </w:rPr>
            </w:pPr>
            <w:r w:rsidRPr="000D4BC3">
              <w:rPr>
                <w:b/>
              </w:rPr>
              <w:t>1. Stalde med teknologieffekt</w:t>
            </w:r>
          </w:p>
          <w:p w14:paraId="033562D9" w14:textId="77777777" w:rsidR="00B86842" w:rsidRPr="000D4BC3" w:rsidRDefault="00B86842" w:rsidP="00B86842">
            <w:pPr>
              <w:pStyle w:val="BodyText"/>
              <w:rPr>
                <w:b/>
              </w:rPr>
            </w:pPr>
            <w:r w:rsidRPr="000D4BC3">
              <w:rPr>
                <w:b/>
              </w:rPr>
              <w:t>2. Lagre uden teknologieffekt</w:t>
            </w:r>
          </w:p>
          <w:p w14:paraId="321DD981" w14:textId="77777777" w:rsidR="00B86842" w:rsidRPr="000D4BC3" w:rsidRDefault="00B86842" w:rsidP="00B86842">
            <w:pPr>
              <w:pStyle w:val="BodyText"/>
              <w:rPr>
                <w:b/>
              </w:rPr>
            </w:pPr>
            <w:r>
              <w:rPr>
                <w:b/>
              </w:rPr>
              <w:t>3</w:t>
            </w:r>
            <w:r w:rsidRPr="000D4BC3">
              <w:rPr>
                <w:b/>
              </w:rPr>
              <w:t>. Lagre med teknologieffekt</w:t>
            </w:r>
          </w:p>
        </w:tc>
      </w:tr>
    </w:tbl>
    <w:p w14:paraId="7E11B82B" w14:textId="01DBCC69" w:rsidR="00663356" w:rsidRPr="002571E1" w:rsidRDefault="00663356" w:rsidP="002571E1">
      <w:pPr>
        <w:pStyle w:val="BodyText"/>
      </w:pPr>
    </w:p>
    <w:p w14:paraId="255F31C3" w14:textId="0ABBAF7D" w:rsidR="00EA1B71" w:rsidRDefault="00EA1B71" w:rsidP="00EA1B71">
      <w:pPr>
        <w:pStyle w:val="Heading2"/>
      </w:pPr>
      <w:bookmarkStart w:id="55" w:name="_Toc40791964"/>
      <w:r>
        <w:t>Resultater</w:t>
      </w:r>
      <w:bookmarkEnd w:id="55"/>
    </w:p>
    <w:p w14:paraId="18453BBF" w14:textId="214DCCEF" w:rsidR="00EA1B71" w:rsidRPr="00B86842" w:rsidRDefault="00EA1B71" w:rsidP="00B86842">
      <w:pPr>
        <w:pStyle w:val="BodyText"/>
      </w:pPr>
      <w:r>
        <w:t xml:space="preserve">Output fra </w:t>
      </w:r>
      <w:r w:rsidR="00B946BC">
        <w:t>Bat</w:t>
      </w:r>
      <w:r>
        <w:t>beregningen består af følgende resultater:</w:t>
      </w:r>
    </w:p>
    <w:p w14:paraId="51BE644F" w14:textId="77777777" w:rsidR="00EF6F71" w:rsidRDefault="00EF6F71" w:rsidP="00EA1B71">
      <w:pPr>
        <w:pStyle w:val="BodyText"/>
      </w:pPr>
    </w:p>
    <w:p w14:paraId="2A032003" w14:textId="1C737A2A" w:rsidR="00EA1B71" w:rsidRDefault="009F10FA" w:rsidP="00EA1B71">
      <w:pPr>
        <w:pStyle w:val="Heading1"/>
      </w:pPr>
      <w:bookmarkStart w:id="56" w:name="_Toc40791965"/>
      <w:r>
        <w:lastRenderedPageBreak/>
        <w:t>Ammoniakdeposi</w:t>
      </w:r>
      <w:r w:rsidR="00EA1B71">
        <w:t>tionberegning</w:t>
      </w:r>
      <w:bookmarkEnd w:id="56"/>
    </w:p>
    <w:p w14:paraId="55F4C005" w14:textId="47BEF78E" w:rsidR="009F10FA" w:rsidRDefault="00A82932" w:rsidP="009F10FA">
      <w:pPr>
        <w:pStyle w:val="BodyText"/>
      </w:pPr>
      <w:r>
        <w:t>Dette afsnit indeholder design af ammoniakdepositionberegningen.</w:t>
      </w:r>
    </w:p>
    <w:p w14:paraId="458AA60B" w14:textId="0A804B5B" w:rsidR="009F10FA" w:rsidRDefault="009F10FA" w:rsidP="009F10FA">
      <w:pPr>
        <w:pStyle w:val="Heading2"/>
      </w:pPr>
      <w:bookmarkStart w:id="57" w:name="_Toc40791966"/>
      <w:r>
        <w:t>Begreber</w:t>
      </w:r>
      <w:bookmarkEnd w:id="57"/>
    </w:p>
    <w:tbl>
      <w:tblPr>
        <w:tblStyle w:val="TableGrid"/>
        <w:tblW w:w="0" w:type="auto"/>
        <w:tblLook w:val="04A0" w:firstRow="1" w:lastRow="0" w:firstColumn="1" w:lastColumn="0" w:noHBand="0" w:noVBand="1"/>
      </w:tblPr>
      <w:tblGrid>
        <w:gridCol w:w="2104"/>
        <w:gridCol w:w="7240"/>
      </w:tblGrid>
      <w:tr w:rsidR="009F10FA" w14:paraId="38EBE529" w14:textId="77777777" w:rsidTr="00C1509C">
        <w:trPr>
          <w:cnfStyle w:val="100000000000" w:firstRow="1" w:lastRow="0" w:firstColumn="0" w:lastColumn="0" w:oddVBand="0" w:evenVBand="0" w:oddHBand="0" w:evenHBand="0" w:firstRowFirstColumn="0" w:firstRowLastColumn="0" w:lastRowFirstColumn="0" w:lastRowLastColumn="0"/>
        </w:trPr>
        <w:tc>
          <w:tcPr>
            <w:tcW w:w="1980" w:type="dxa"/>
          </w:tcPr>
          <w:p w14:paraId="5B00AEE3" w14:textId="77777777" w:rsidR="009F10FA" w:rsidRDefault="009F10FA" w:rsidP="00C1509C">
            <w:pPr>
              <w:pStyle w:val="BodyText"/>
            </w:pPr>
            <w:r>
              <w:t>Begreb</w:t>
            </w:r>
          </w:p>
        </w:tc>
        <w:tc>
          <w:tcPr>
            <w:tcW w:w="7364" w:type="dxa"/>
          </w:tcPr>
          <w:p w14:paraId="44422756" w14:textId="77777777" w:rsidR="009F10FA" w:rsidRDefault="009F10FA" w:rsidP="00C1509C">
            <w:pPr>
              <w:pStyle w:val="BodyText"/>
            </w:pPr>
            <w:r>
              <w:t>Beskrivelse</w:t>
            </w:r>
          </w:p>
        </w:tc>
      </w:tr>
      <w:tr w:rsidR="009F10FA" w14:paraId="04C7F41B" w14:textId="77777777" w:rsidTr="00C1509C">
        <w:tc>
          <w:tcPr>
            <w:tcW w:w="1980" w:type="dxa"/>
          </w:tcPr>
          <w:p w14:paraId="4CC32458" w14:textId="6473E629" w:rsidR="009F10FA" w:rsidRDefault="009F10FA" w:rsidP="009F10FA">
            <w:pPr>
              <w:pStyle w:val="BodyText"/>
            </w:pPr>
            <w:r>
              <w:t>Naturpunkt</w:t>
            </w:r>
          </w:p>
        </w:tc>
        <w:tc>
          <w:tcPr>
            <w:tcW w:w="7364" w:type="dxa"/>
          </w:tcPr>
          <w:p w14:paraId="755624A0" w14:textId="6F4EE8F5" w:rsidR="009F10FA" w:rsidRDefault="00D60EF4" w:rsidP="00C1509C">
            <w:pPr>
              <w:pStyle w:val="BodyText"/>
            </w:pPr>
            <w:r>
              <w:t>Repræsentativt</w:t>
            </w:r>
            <w:r w:rsidR="00DD69D7">
              <w:t xml:space="preserve"> punkt i naturområde</w:t>
            </w:r>
          </w:p>
        </w:tc>
      </w:tr>
      <w:tr w:rsidR="009F10FA" w14:paraId="6EC68B3E" w14:textId="77777777" w:rsidTr="00C1509C">
        <w:tc>
          <w:tcPr>
            <w:tcW w:w="1980" w:type="dxa"/>
          </w:tcPr>
          <w:p w14:paraId="746B9B5D" w14:textId="30ECC5E4" w:rsidR="009F10FA" w:rsidRDefault="009F10FA" w:rsidP="009F10FA">
            <w:pPr>
              <w:pStyle w:val="BodyText"/>
            </w:pPr>
            <w:r>
              <w:t>Ammoniakdeposition</w:t>
            </w:r>
          </w:p>
        </w:tc>
        <w:tc>
          <w:tcPr>
            <w:tcW w:w="7364" w:type="dxa"/>
          </w:tcPr>
          <w:p w14:paraId="5F3426EF" w14:textId="100323E2" w:rsidR="009F10FA" w:rsidRDefault="00D60EF4" w:rsidP="00C1509C">
            <w:pPr>
              <w:pStyle w:val="BodyText"/>
            </w:pPr>
            <w:r>
              <w:t>Den mængde ammoniak som bliver afsat i et naturpunkt.</w:t>
            </w:r>
          </w:p>
        </w:tc>
      </w:tr>
      <w:tr w:rsidR="00B40F0C" w14:paraId="11B4A007" w14:textId="77777777" w:rsidTr="00C1509C">
        <w:tc>
          <w:tcPr>
            <w:tcW w:w="1980" w:type="dxa"/>
          </w:tcPr>
          <w:p w14:paraId="634E9789" w14:textId="30026A2C" w:rsidR="00B40F0C" w:rsidRDefault="00B40F0C" w:rsidP="009F10FA">
            <w:pPr>
              <w:pStyle w:val="BodyText"/>
            </w:pPr>
            <w:r>
              <w:t>Kildepunkt</w:t>
            </w:r>
          </w:p>
        </w:tc>
        <w:tc>
          <w:tcPr>
            <w:tcW w:w="7364" w:type="dxa"/>
          </w:tcPr>
          <w:p w14:paraId="59183BA2" w14:textId="44838FC6" w:rsidR="00B40F0C" w:rsidRDefault="008327FA" w:rsidP="00C1509C">
            <w:pPr>
              <w:pStyle w:val="BodyText"/>
            </w:pPr>
            <w:r>
              <w:t>Punkt på stald/lager som er</w:t>
            </w:r>
            <w:r w:rsidR="001F7CAD">
              <w:t xml:space="preserve"> tættest på naturpunkt (</w:t>
            </w:r>
            <w:r>
              <w:t>nærmeste kant)</w:t>
            </w:r>
          </w:p>
        </w:tc>
      </w:tr>
      <w:tr w:rsidR="008327FA" w14:paraId="018B0D35" w14:textId="77777777" w:rsidTr="00C1509C">
        <w:tc>
          <w:tcPr>
            <w:tcW w:w="1980" w:type="dxa"/>
          </w:tcPr>
          <w:p w14:paraId="43A5C4AF" w14:textId="44063DFE" w:rsidR="008327FA" w:rsidRDefault="008327FA" w:rsidP="009F10FA">
            <w:pPr>
              <w:pStyle w:val="BodyText"/>
            </w:pPr>
            <w:r>
              <w:t>Kildehøjde</w:t>
            </w:r>
          </w:p>
        </w:tc>
        <w:tc>
          <w:tcPr>
            <w:tcW w:w="7364" w:type="dxa"/>
          </w:tcPr>
          <w:p w14:paraId="497751D4" w14:textId="11BCCD0A" w:rsidR="008327FA" w:rsidRDefault="00DC741B" w:rsidP="00181842">
            <w:pPr>
              <w:pStyle w:val="BodyText"/>
            </w:pPr>
            <w:r>
              <w:t xml:space="preserve">Afkastshøjde </w:t>
            </w:r>
            <w:r w:rsidR="008327FA">
              <w:t>(3m eller 6m) for hver enkelt stald/lager</w:t>
            </w:r>
            <w:r w:rsidR="009A7A2E">
              <w:t>*</w:t>
            </w:r>
          </w:p>
        </w:tc>
      </w:tr>
      <w:tr w:rsidR="008327FA" w14:paraId="58472633" w14:textId="77777777" w:rsidTr="00C1509C">
        <w:tc>
          <w:tcPr>
            <w:tcW w:w="1980" w:type="dxa"/>
          </w:tcPr>
          <w:p w14:paraId="18E19270" w14:textId="7116A9C7" w:rsidR="008327FA" w:rsidRDefault="008327FA" w:rsidP="009F10FA">
            <w:pPr>
              <w:pStyle w:val="BodyText"/>
            </w:pPr>
            <w:r>
              <w:t>Ruhed natur</w:t>
            </w:r>
          </w:p>
        </w:tc>
        <w:tc>
          <w:tcPr>
            <w:tcW w:w="7364" w:type="dxa"/>
          </w:tcPr>
          <w:p w14:paraId="20BB9B72" w14:textId="5FD43E6C" w:rsidR="008327FA" w:rsidRDefault="008327FA" w:rsidP="00C1509C">
            <w:pPr>
              <w:pStyle w:val="BodyText"/>
            </w:pPr>
            <w:r>
              <w:t>Karakteristika (ruhed) af naturområde hvor naturpunkt ligger i</w:t>
            </w:r>
          </w:p>
        </w:tc>
      </w:tr>
      <w:tr w:rsidR="008327FA" w14:paraId="0D1AFE6D" w14:textId="77777777" w:rsidTr="00C1509C">
        <w:tc>
          <w:tcPr>
            <w:tcW w:w="1980" w:type="dxa"/>
          </w:tcPr>
          <w:p w14:paraId="7C22BAC0" w14:textId="5B97DE26" w:rsidR="008327FA" w:rsidRDefault="008327FA" w:rsidP="009F10FA">
            <w:pPr>
              <w:pStyle w:val="BodyText"/>
            </w:pPr>
            <w:r>
              <w:t>Ruhed opland</w:t>
            </w:r>
          </w:p>
        </w:tc>
        <w:tc>
          <w:tcPr>
            <w:tcW w:w="7364" w:type="dxa"/>
          </w:tcPr>
          <w:p w14:paraId="5B63575A" w14:textId="263E0559" w:rsidR="008327FA" w:rsidRDefault="008327FA" w:rsidP="00C1509C">
            <w:pPr>
              <w:pStyle w:val="BodyText"/>
            </w:pPr>
            <w:r>
              <w:t>Karakteristika (ruhed) af opland til naturområde dvs. område mellem stald/lager og naturpunkt</w:t>
            </w:r>
          </w:p>
        </w:tc>
      </w:tr>
      <w:tr w:rsidR="008327FA" w14:paraId="32607C98" w14:textId="77777777" w:rsidTr="00C1509C">
        <w:tc>
          <w:tcPr>
            <w:tcW w:w="1980" w:type="dxa"/>
          </w:tcPr>
          <w:p w14:paraId="31D20958" w14:textId="32207F89" w:rsidR="008327FA" w:rsidRDefault="008327FA" w:rsidP="009F10FA">
            <w:pPr>
              <w:pStyle w:val="BodyText"/>
            </w:pPr>
            <w:r>
              <w:t>Kumulation</w:t>
            </w:r>
          </w:p>
        </w:tc>
        <w:tc>
          <w:tcPr>
            <w:tcW w:w="7364" w:type="dxa"/>
          </w:tcPr>
          <w:p w14:paraId="61BD3328" w14:textId="1D424F73" w:rsidR="008327FA" w:rsidRDefault="001F7CAD" w:rsidP="00DC741B">
            <w:pPr>
              <w:pStyle w:val="BodyText"/>
            </w:pPr>
            <w:r w:rsidRPr="000D5DCD">
              <w:t xml:space="preserve">Antallet af husdyrbrug over </w:t>
            </w:r>
            <w:r w:rsidR="00DC741B" w:rsidRPr="00181842">
              <w:rPr>
                <w:color w:val="000000" w:themeColor="text1"/>
              </w:rPr>
              <w:t>et fastsat emissionsniveau (i kg NH3)</w:t>
            </w:r>
            <w:r w:rsidRPr="000D5DCD">
              <w:t xml:space="preserve"> i næ</w:t>
            </w:r>
            <w:r w:rsidR="000D5DCD" w:rsidRPr="000D5DCD">
              <w:t>rheden</w:t>
            </w:r>
          </w:p>
        </w:tc>
      </w:tr>
    </w:tbl>
    <w:p w14:paraId="51723C89" w14:textId="4AAA06B3" w:rsidR="009A7A2E" w:rsidRDefault="009A7A2E" w:rsidP="00337A0B">
      <w:pPr>
        <w:pStyle w:val="BodyText"/>
      </w:pPr>
      <w:r>
        <w:t>*Bemærk at</w:t>
      </w:r>
      <w:r w:rsidR="007B21A0">
        <w:t xml:space="preserve"> kildehøjden ikke kan sættes for lagre i brugergrænsefladen, og at der</w:t>
      </w:r>
      <w:r>
        <w:t xml:space="preserve"> </w:t>
      </w:r>
      <w:r w:rsidR="007B21A0">
        <w:t xml:space="preserve">altid </w:t>
      </w:r>
      <w:r>
        <w:t>beregnes med en kildehøjde på 3 meter for lagre</w:t>
      </w:r>
      <w:r w:rsidR="007B21A0">
        <w:t>.</w:t>
      </w:r>
    </w:p>
    <w:p w14:paraId="4DE6B3F4" w14:textId="48036158" w:rsidR="009F10FA" w:rsidRDefault="009F10FA" w:rsidP="009F10FA">
      <w:pPr>
        <w:pStyle w:val="Heading2"/>
      </w:pPr>
      <w:bookmarkStart w:id="58" w:name="_Toc40791967"/>
      <w:r>
        <w:t>Input</w:t>
      </w:r>
      <w:bookmarkEnd w:id="58"/>
    </w:p>
    <w:p w14:paraId="3862647A" w14:textId="20C16400" w:rsidR="009F10FA" w:rsidRPr="009F10FA" w:rsidRDefault="009F10FA" w:rsidP="009F10FA">
      <w:pPr>
        <w:pStyle w:val="BodyText"/>
      </w:pPr>
      <w:r>
        <w:t>Ammoniakdeposition</w:t>
      </w:r>
      <w:r w:rsidRPr="00AA13E8">
        <w:t>beregningen foregår på baggrund</w:t>
      </w:r>
      <w:r w:rsidR="00B06D40">
        <w:t xml:space="preserve"> af information om </w:t>
      </w:r>
      <w:r w:rsidR="000D5DCD">
        <w:t xml:space="preserve">produktionsarealer, gødningslagre, naturlinjedata samt </w:t>
      </w:r>
      <w:r w:rsidR="00B06D40">
        <w:t>tabelopslag.</w:t>
      </w:r>
    </w:p>
    <w:tbl>
      <w:tblPr>
        <w:tblStyle w:val="TableGrid"/>
        <w:tblW w:w="9493" w:type="dxa"/>
        <w:tblLook w:val="04A0" w:firstRow="1" w:lastRow="0" w:firstColumn="1" w:lastColumn="0" w:noHBand="0" w:noVBand="1"/>
      </w:tblPr>
      <w:tblGrid>
        <w:gridCol w:w="1915"/>
        <w:gridCol w:w="3557"/>
        <w:gridCol w:w="4021"/>
      </w:tblGrid>
      <w:tr w:rsidR="009F10FA" w14:paraId="0CD717C9" w14:textId="77777777" w:rsidTr="000D5DCD">
        <w:trPr>
          <w:cnfStyle w:val="100000000000" w:firstRow="1" w:lastRow="0" w:firstColumn="0" w:lastColumn="0" w:oddVBand="0" w:evenVBand="0" w:oddHBand="0" w:evenHBand="0" w:firstRowFirstColumn="0" w:firstRowLastColumn="0" w:lastRowFirstColumn="0" w:lastRowLastColumn="0"/>
        </w:trPr>
        <w:tc>
          <w:tcPr>
            <w:tcW w:w="1915" w:type="dxa"/>
          </w:tcPr>
          <w:p w14:paraId="1ABDCF3B" w14:textId="77777777" w:rsidR="009F10FA" w:rsidRDefault="009F10FA" w:rsidP="00C1509C">
            <w:pPr>
              <w:pStyle w:val="BodyText"/>
              <w:keepNext w:val="0"/>
            </w:pPr>
            <w:r>
              <w:t>Input</w:t>
            </w:r>
          </w:p>
        </w:tc>
        <w:tc>
          <w:tcPr>
            <w:tcW w:w="2339" w:type="dxa"/>
          </w:tcPr>
          <w:p w14:paraId="7EC3BDFB" w14:textId="77777777" w:rsidR="009F10FA" w:rsidRDefault="009F10FA" w:rsidP="00C1509C">
            <w:pPr>
              <w:pStyle w:val="BodyText"/>
              <w:keepNext w:val="0"/>
            </w:pPr>
            <w:r>
              <w:t>Datatype</w:t>
            </w:r>
          </w:p>
        </w:tc>
        <w:tc>
          <w:tcPr>
            <w:tcW w:w="5239" w:type="dxa"/>
          </w:tcPr>
          <w:p w14:paraId="365C4530" w14:textId="77777777" w:rsidR="009F10FA" w:rsidRDefault="009F10FA" w:rsidP="00C1509C">
            <w:pPr>
              <w:pStyle w:val="BodyText"/>
              <w:keepNext w:val="0"/>
            </w:pPr>
            <w:r>
              <w:t>Felter benyttet til beregning</w:t>
            </w:r>
          </w:p>
        </w:tc>
      </w:tr>
      <w:tr w:rsidR="00276567" w14:paraId="4CCC6E47" w14:textId="77777777" w:rsidTr="000D5DCD">
        <w:tc>
          <w:tcPr>
            <w:tcW w:w="1915" w:type="dxa"/>
            <w:vAlign w:val="top"/>
          </w:tcPr>
          <w:p w14:paraId="2866D61C" w14:textId="1EA623EF" w:rsidR="00276567" w:rsidRDefault="00276567" w:rsidP="00C1509C">
            <w:pPr>
              <w:pStyle w:val="BodyText"/>
              <w:jc w:val="center"/>
            </w:pPr>
            <w:r>
              <w:t>Staldafsnit</w:t>
            </w:r>
          </w:p>
        </w:tc>
        <w:tc>
          <w:tcPr>
            <w:tcW w:w="2339" w:type="dxa"/>
            <w:vAlign w:val="top"/>
          </w:tcPr>
          <w:p w14:paraId="0C30AFF0" w14:textId="565C8CE4" w:rsidR="00276567" w:rsidRDefault="00276567" w:rsidP="009F10FA">
            <w:pPr>
              <w:pStyle w:val="BodyText"/>
              <w:jc w:val="center"/>
              <w:rPr>
                <w:i/>
              </w:rPr>
            </w:pPr>
            <w:r>
              <w:rPr>
                <w:i/>
              </w:rPr>
              <w:t>List&lt;StaldBeregningsDto&gt;</w:t>
            </w:r>
          </w:p>
        </w:tc>
        <w:tc>
          <w:tcPr>
            <w:tcW w:w="5239" w:type="dxa"/>
          </w:tcPr>
          <w:p w14:paraId="42DA53C4" w14:textId="42A6974A" w:rsidR="00276567" w:rsidRDefault="00276567" w:rsidP="00C1509C">
            <w:pPr>
              <w:pStyle w:val="BodyText"/>
            </w:pPr>
            <w:r>
              <w:t>Alle felter</w:t>
            </w:r>
          </w:p>
        </w:tc>
      </w:tr>
      <w:tr w:rsidR="00B40F0C" w14:paraId="0C97F866" w14:textId="77777777" w:rsidTr="000D5DCD">
        <w:tc>
          <w:tcPr>
            <w:tcW w:w="1915" w:type="dxa"/>
            <w:vAlign w:val="top"/>
          </w:tcPr>
          <w:p w14:paraId="7D465D82" w14:textId="4DF9158E" w:rsidR="00B40F0C" w:rsidRDefault="000D5DCD" w:rsidP="00C1509C">
            <w:pPr>
              <w:pStyle w:val="BodyText"/>
              <w:jc w:val="center"/>
            </w:pPr>
            <w:r>
              <w:t>Produktionsarealer</w:t>
            </w:r>
          </w:p>
        </w:tc>
        <w:tc>
          <w:tcPr>
            <w:tcW w:w="2339" w:type="dxa"/>
            <w:vAlign w:val="top"/>
          </w:tcPr>
          <w:p w14:paraId="0F7E3047" w14:textId="691279F0" w:rsidR="00B40F0C" w:rsidRPr="00036E22" w:rsidRDefault="000D5DCD" w:rsidP="009F10FA">
            <w:pPr>
              <w:pStyle w:val="BodyText"/>
              <w:jc w:val="center"/>
              <w:rPr>
                <w:i/>
              </w:rPr>
            </w:pPr>
            <w:r>
              <w:rPr>
                <w:i/>
              </w:rPr>
              <w:t>List&lt;Produktion</w:t>
            </w:r>
            <w:r w:rsidR="00276567">
              <w:rPr>
                <w:i/>
              </w:rPr>
              <w:t>BeregningsDto</w:t>
            </w:r>
            <w:r w:rsidR="00B40F0C">
              <w:rPr>
                <w:i/>
              </w:rPr>
              <w:t>&gt;</w:t>
            </w:r>
          </w:p>
        </w:tc>
        <w:tc>
          <w:tcPr>
            <w:tcW w:w="5239" w:type="dxa"/>
          </w:tcPr>
          <w:p w14:paraId="770EC491" w14:textId="7D8F3484" w:rsidR="00B40F0C" w:rsidRDefault="000D5DCD" w:rsidP="00C1509C">
            <w:pPr>
              <w:pStyle w:val="BodyText"/>
            </w:pPr>
            <w:r>
              <w:t>Alle felter</w:t>
            </w:r>
          </w:p>
        </w:tc>
      </w:tr>
      <w:tr w:rsidR="009F10FA" w14:paraId="008F985B" w14:textId="77777777" w:rsidTr="000D5DCD">
        <w:tc>
          <w:tcPr>
            <w:tcW w:w="1915" w:type="dxa"/>
            <w:vAlign w:val="top"/>
          </w:tcPr>
          <w:p w14:paraId="32B8293A" w14:textId="6E6D44A2" w:rsidR="009F10FA" w:rsidRDefault="000D5DCD" w:rsidP="00B40F0C">
            <w:pPr>
              <w:pStyle w:val="BodyText"/>
              <w:keepNext w:val="0"/>
              <w:jc w:val="center"/>
            </w:pPr>
            <w:r>
              <w:t>Gødningslager</w:t>
            </w:r>
          </w:p>
        </w:tc>
        <w:tc>
          <w:tcPr>
            <w:tcW w:w="2339" w:type="dxa"/>
            <w:vAlign w:val="top"/>
          </w:tcPr>
          <w:p w14:paraId="5E125A2E" w14:textId="51CC95BF" w:rsidR="009F10FA" w:rsidRPr="00036E22" w:rsidRDefault="009F10FA" w:rsidP="000D5DCD">
            <w:pPr>
              <w:pStyle w:val="BodyText"/>
              <w:keepNext w:val="0"/>
              <w:jc w:val="center"/>
              <w:rPr>
                <w:i/>
              </w:rPr>
            </w:pPr>
            <w:r w:rsidRPr="00036E22">
              <w:rPr>
                <w:i/>
              </w:rPr>
              <w:t>List&lt;</w:t>
            </w:r>
            <w:r w:rsidR="000D5DCD">
              <w:rPr>
                <w:i/>
              </w:rPr>
              <w:t>Goedningslager</w:t>
            </w:r>
            <w:r w:rsidR="00276567">
              <w:rPr>
                <w:i/>
              </w:rPr>
              <w:t>BeregningsDto</w:t>
            </w:r>
            <w:r w:rsidRPr="00036E22">
              <w:rPr>
                <w:i/>
              </w:rPr>
              <w:t>&gt;</w:t>
            </w:r>
          </w:p>
        </w:tc>
        <w:tc>
          <w:tcPr>
            <w:tcW w:w="5239" w:type="dxa"/>
          </w:tcPr>
          <w:p w14:paraId="6F007B85" w14:textId="0CF2A56E" w:rsidR="009F10FA" w:rsidRDefault="000D5DCD" w:rsidP="00C1509C">
            <w:pPr>
              <w:pStyle w:val="BodyText"/>
              <w:keepNext w:val="0"/>
            </w:pPr>
            <w:r>
              <w:t>Alle felter</w:t>
            </w:r>
          </w:p>
        </w:tc>
      </w:tr>
      <w:tr w:rsidR="009F10FA" w:rsidRPr="004A32CA" w14:paraId="44CE16E4" w14:textId="77777777" w:rsidTr="000D5DCD">
        <w:tc>
          <w:tcPr>
            <w:tcW w:w="1915" w:type="dxa"/>
            <w:vAlign w:val="top"/>
          </w:tcPr>
          <w:p w14:paraId="1FD47D74" w14:textId="3D08AB90" w:rsidR="009F10FA" w:rsidRDefault="000D5DCD" w:rsidP="00C1509C">
            <w:pPr>
              <w:pStyle w:val="BodyText"/>
              <w:keepNext w:val="0"/>
              <w:jc w:val="center"/>
            </w:pPr>
            <w:r>
              <w:t>Naturlinjedata</w:t>
            </w:r>
          </w:p>
        </w:tc>
        <w:tc>
          <w:tcPr>
            <w:tcW w:w="2339" w:type="dxa"/>
            <w:vAlign w:val="top"/>
          </w:tcPr>
          <w:p w14:paraId="35DD8CEE" w14:textId="23378E88" w:rsidR="009F10FA" w:rsidRPr="00036E22" w:rsidRDefault="009F10FA" w:rsidP="000D5DCD">
            <w:pPr>
              <w:pStyle w:val="BodyText"/>
              <w:keepNext w:val="0"/>
              <w:jc w:val="center"/>
              <w:rPr>
                <w:i/>
              </w:rPr>
            </w:pPr>
            <w:r w:rsidRPr="00036E22">
              <w:rPr>
                <w:i/>
              </w:rPr>
              <w:t>List&lt;</w:t>
            </w:r>
            <w:r w:rsidR="000D5DCD">
              <w:rPr>
                <w:i/>
              </w:rPr>
              <w:t>Naturlinje</w:t>
            </w:r>
            <w:r w:rsidR="00276567">
              <w:rPr>
                <w:i/>
              </w:rPr>
              <w:t>BeregningsDto</w:t>
            </w:r>
            <w:r w:rsidRPr="00036E22">
              <w:rPr>
                <w:i/>
              </w:rPr>
              <w:t>&gt;</w:t>
            </w:r>
          </w:p>
        </w:tc>
        <w:tc>
          <w:tcPr>
            <w:tcW w:w="5239" w:type="dxa"/>
          </w:tcPr>
          <w:p w14:paraId="14C44E7C" w14:textId="0460F1C5" w:rsidR="000D5DCD" w:rsidRPr="000D5DCD" w:rsidRDefault="000D5DCD" w:rsidP="00C1509C">
            <w:pPr>
              <w:pStyle w:val="BodyText"/>
              <w:keepNext w:val="0"/>
              <w:rPr>
                <w:i/>
              </w:rPr>
            </w:pPr>
            <w:r>
              <w:t xml:space="preserve">Retning: </w:t>
            </w:r>
            <w:r>
              <w:rPr>
                <w:i/>
              </w:rPr>
              <w:t>decimal</w:t>
            </w:r>
          </w:p>
          <w:p w14:paraId="08134A49" w14:textId="100A987B" w:rsidR="000D5DCD" w:rsidRPr="000D5DCD" w:rsidRDefault="000D5DCD" w:rsidP="00C1509C">
            <w:pPr>
              <w:pStyle w:val="BodyText"/>
              <w:keepNext w:val="0"/>
              <w:rPr>
                <w:i/>
              </w:rPr>
            </w:pPr>
            <w:r>
              <w:t xml:space="preserve">Afstand: </w:t>
            </w:r>
            <w:r>
              <w:rPr>
                <w:i/>
              </w:rPr>
              <w:t>decimal</w:t>
            </w:r>
          </w:p>
          <w:p w14:paraId="414F0776" w14:textId="36649226" w:rsidR="000D5DCD" w:rsidRPr="000D5DCD" w:rsidRDefault="000D5DCD" w:rsidP="00C1509C">
            <w:pPr>
              <w:pStyle w:val="BodyText"/>
              <w:keepNext w:val="0"/>
              <w:rPr>
                <w:i/>
              </w:rPr>
            </w:pPr>
            <w:r>
              <w:t xml:space="preserve">Kildehøjde: </w:t>
            </w:r>
            <w:r w:rsidR="006A4863" w:rsidRPr="006A4863">
              <w:rPr>
                <w:i/>
              </w:rPr>
              <w:t>enum:</w:t>
            </w:r>
            <w:r>
              <w:rPr>
                <w:i/>
              </w:rPr>
              <w:t>KildeHoejde</w:t>
            </w:r>
          </w:p>
          <w:p w14:paraId="56984D90" w14:textId="299365B0" w:rsidR="000D5DCD" w:rsidRPr="000D5DCD" w:rsidRDefault="000D5DCD" w:rsidP="00C1509C">
            <w:pPr>
              <w:pStyle w:val="BodyText"/>
              <w:keepNext w:val="0"/>
              <w:rPr>
                <w:i/>
              </w:rPr>
            </w:pPr>
            <w:r>
              <w:t xml:space="preserve">RuhedOpland: </w:t>
            </w:r>
            <w:r w:rsidR="006A4863">
              <w:rPr>
                <w:i/>
              </w:rPr>
              <w:t>enum:</w:t>
            </w:r>
            <w:r>
              <w:rPr>
                <w:i/>
              </w:rPr>
              <w:t>RuhedOpland</w:t>
            </w:r>
          </w:p>
          <w:p w14:paraId="51304B85" w14:textId="346D98C9" w:rsidR="009F10FA" w:rsidRPr="004A32CA" w:rsidRDefault="000D5DCD" w:rsidP="00C1509C">
            <w:pPr>
              <w:pStyle w:val="BodyText"/>
              <w:keepNext w:val="0"/>
            </w:pPr>
            <w:r>
              <w:t xml:space="preserve">RuhedNatur: </w:t>
            </w:r>
            <w:r w:rsidR="006A4863">
              <w:rPr>
                <w:i/>
              </w:rPr>
              <w:t>enum:</w:t>
            </w:r>
            <w:r>
              <w:rPr>
                <w:i/>
              </w:rPr>
              <w:t>RuhedNatur</w:t>
            </w:r>
          </w:p>
        </w:tc>
      </w:tr>
      <w:tr w:rsidR="00D873CD" w:rsidRPr="004A32CA" w14:paraId="34B522E7" w14:textId="77777777" w:rsidTr="000D5DCD">
        <w:tc>
          <w:tcPr>
            <w:tcW w:w="1915" w:type="dxa"/>
            <w:vAlign w:val="top"/>
          </w:tcPr>
          <w:p w14:paraId="5455625F" w14:textId="366FD186" w:rsidR="00D873CD" w:rsidRDefault="00955870" w:rsidP="00C1509C">
            <w:pPr>
              <w:pStyle w:val="BodyText"/>
              <w:jc w:val="center"/>
            </w:pPr>
            <w:r>
              <w:lastRenderedPageBreak/>
              <w:t>Ruhed opland</w:t>
            </w:r>
          </w:p>
        </w:tc>
        <w:tc>
          <w:tcPr>
            <w:tcW w:w="2339" w:type="dxa"/>
            <w:vAlign w:val="top"/>
          </w:tcPr>
          <w:p w14:paraId="6AABB645" w14:textId="477B68E2" w:rsidR="00D873CD" w:rsidRPr="00036E22" w:rsidRDefault="00D873CD" w:rsidP="00C1509C">
            <w:pPr>
              <w:pStyle w:val="BodyText"/>
              <w:jc w:val="center"/>
              <w:rPr>
                <w:i/>
              </w:rPr>
            </w:pPr>
            <w:r>
              <w:rPr>
                <w:i/>
              </w:rPr>
              <w:t>Enum</w:t>
            </w:r>
          </w:p>
        </w:tc>
        <w:tc>
          <w:tcPr>
            <w:tcW w:w="5239" w:type="dxa"/>
          </w:tcPr>
          <w:p w14:paraId="7A23A141" w14:textId="77777777" w:rsidR="00D873CD" w:rsidRDefault="00D873CD" w:rsidP="00C1509C">
            <w:pPr>
              <w:pStyle w:val="BodyText"/>
            </w:pPr>
            <w:r>
              <w:t>Ringe vegetation (rv)</w:t>
            </w:r>
          </w:p>
          <w:p w14:paraId="267B486E" w14:textId="77777777" w:rsidR="00D873CD" w:rsidRDefault="00D873CD" w:rsidP="00C1509C">
            <w:pPr>
              <w:pStyle w:val="BodyText"/>
            </w:pPr>
            <w:r>
              <w:t>Landbrug (l)</w:t>
            </w:r>
          </w:p>
          <w:p w14:paraId="587C5426" w14:textId="3E4BC259" w:rsidR="00D873CD" w:rsidRPr="004A32CA" w:rsidRDefault="00D873CD" w:rsidP="00C1509C">
            <w:pPr>
              <w:pStyle w:val="BodyText"/>
            </w:pPr>
            <w:r>
              <w:t>Skov (s)</w:t>
            </w:r>
          </w:p>
        </w:tc>
      </w:tr>
      <w:tr w:rsidR="00D873CD" w:rsidRPr="004A32CA" w14:paraId="58B67954" w14:textId="77777777" w:rsidTr="000D5DCD">
        <w:tc>
          <w:tcPr>
            <w:tcW w:w="1915" w:type="dxa"/>
            <w:vAlign w:val="top"/>
          </w:tcPr>
          <w:p w14:paraId="090BF0F3" w14:textId="35759840" w:rsidR="00D873CD" w:rsidRDefault="00955870" w:rsidP="00C1509C">
            <w:pPr>
              <w:pStyle w:val="BodyText"/>
              <w:jc w:val="center"/>
            </w:pPr>
            <w:r>
              <w:t>Ruhed natur</w:t>
            </w:r>
          </w:p>
        </w:tc>
        <w:tc>
          <w:tcPr>
            <w:tcW w:w="2339" w:type="dxa"/>
            <w:vAlign w:val="top"/>
          </w:tcPr>
          <w:p w14:paraId="2A274A62" w14:textId="3FBABE4F" w:rsidR="00D873CD" w:rsidRPr="00036E22" w:rsidRDefault="00D873CD" w:rsidP="00C1509C">
            <w:pPr>
              <w:pStyle w:val="BodyText"/>
              <w:jc w:val="center"/>
              <w:rPr>
                <w:i/>
              </w:rPr>
            </w:pPr>
            <w:r>
              <w:rPr>
                <w:i/>
              </w:rPr>
              <w:t>Enum</w:t>
            </w:r>
          </w:p>
        </w:tc>
        <w:tc>
          <w:tcPr>
            <w:tcW w:w="5239" w:type="dxa"/>
          </w:tcPr>
          <w:p w14:paraId="7B6BB1BC" w14:textId="77777777" w:rsidR="00D873CD" w:rsidRDefault="00D873CD" w:rsidP="00C1509C">
            <w:pPr>
              <w:pStyle w:val="BodyText"/>
            </w:pPr>
            <w:r>
              <w:t>Blandet natur med lav bevoksning (bn)</w:t>
            </w:r>
          </w:p>
          <w:p w14:paraId="7B9C72E2" w14:textId="77777777" w:rsidR="00D873CD" w:rsidRDefault="00D873CD" w:rsidP="00C1509C">
            <w:pPr>
              <w:pStyle w:val="BodyText"/>
            </w:pPr>
            <w:r>
              <w:t>Blandet natur med middel bevoksning (mk)</w:t>
            </w:r>
          </w:p>
          <w:p w14:paraId="08D3EF89" w14:textId="77777777" w:rsidR="00D873CD" w:rsidRDefault="00D873CD" w:rsidP="00C1509C">
            <w:pPr>
              <w:pStyle w:val="BodyText"/>
            </w:pPr>
            <w:r>
              <w:t>Skov (s)</w:t>
            </w:r>
          </w:p>
          <w:p w14:paraId="405D5C9B" w14:textId="1E0BDE4F" w:rsidR="00D873CD" w:rsidRDefault="00D873CD" w:rsidP="00C1509C">
            <w:pPr>
              <w:pStyle w:val="BodyText"/>
            </w:pPr>
            <w:r>
              <w:t>Vand (v)</w:t>
            </w:r>
          </w:p>
        </w:tc>
      </w:tr>
      <w:tr w:rsidR="00E86058" w:rsidRPr="004A32CA" w14:paraId="0F702E95" w14:textId="77777777" w:rsidTr="000D5DCD">
        <w:tc>
          <w:tcPr>
            <w:tcW w:w="1915" w:type="dxa"/>
            <w:vAlign w:val="top"/>
          </w:tcPr>
          <w:p w14:paraId="0AFB44A1" w14:textId="42FBDA0A" w:rsidR="00E86058" w:rsidRDefault="000D5DCD" w:rsidP="00C1509C">
            <w:pPr>
              <w:pStyle w:val="BodyText"/>
              <w:jc w:val="center"/>
            </w:pPr>
            <w:r>
              <w:t>Kildehøjde</w:t>
            </w:r>
          </w:p>
        </w:tc>
        <w:tc>
          <w:tcPr>
            <w:tcW w:w="2339" w:type="dxa"/>
            <w:vAlign w:val="top"/>
          </w:tcPr>
          <w:p w14:paraId="648495D3" w14:textId="148EDC05" w:rsidR="00E86058" w:rsidRDefault="00E86058" w:rsidP="00C1509C">
            <w:pPr>
              <w:pStyle w:val="BodyText"/>
              <w:jc w:val="center"/>
              <w:rPr>
                <w:i/>
              </w:rPr>
            </w:pPr>
            <w:r>
              <w:rPr>
                <w:i/>
              </w:rPr>
              <w:t>Enum</w:t>
            </w:r>
          </w:p>
        </w:tc>
        <w:tc>
          <w:tcPr>
            <w:tcW w:w="5239" w:type="dxa"/>
          </w:tcPr>
          <w:p w14:paraId="2EFBFB91" w14:textId="0A196A16" w:rsidR="000D5DCD" w:rsidRDefault="000D5DCD" w:rsidP="00C1509C">
            <w:pPr>
              <w:pStyle w:val="BodyText"/>
            </w:pPr>
            <w:r>
              <w:t>m3: 3m højde</w:t>
            </w:r>
          </w:p>
          <w:p w14:paraId="4D74A87A" w14:textId="6468576B" w:rsidR="00E86058" w:rsidRDefault="000D5DCD" w:rsidP="00C1509C">
            <w:pPr>
              <w:pStyle w:val="BodyText"/>
            </w:pPr>
            <w:r>
              <w:t>m6: 6m højde</w:t>
            </w:r>
          </w:p>
        </w:tc>
      </w:tr>
      <w:tr w:rsidR="009F10FA" w:rsidRPr="000A03F7" w14:paraId="4AB1FFA5" w14:textId="77777777" w:rsidTr="000D5DCD">
        <w:tc>
          <w:tcPr>
            <w:tcW w:w="1915" w:type="dxa"/>
            <w:vAlign w:val="top"/>
          </w:tcPr>
          <w:p w14:paraId="5DD358F6" w14:textId="13EEB043" w:rsidR="009F10FA" w:rsidRDefault="00B40F0C" w:rsidP="00C1509C">
            <w:pPr>
              <w:pStyle w:val="BodyText"/>
              <w:jc w:val="center"/>
            </w:pPr>
            <w:r>
              <w:t>VindKorrektion</w:t>
            </w:r>
          </w:p>
        </w:tc>
        <w:tc>
          <w:tcPr>
            <w:tcW w:w="2339" w:type="dxa"/>
            <w:vAlign w:val="top"/>
          </w:tcPr>
          <w:p w14:paraId="1008B128" w14:textId="33AFCCF2" w:rsidR="009F10FA" w:rsidRPr="00036E22" w:rsidRDefault="00C47BD5" w:rsidP="00C1509C">
            <w:pPr>
              <w:pStyle w:val="BodyText"/>
              <w:jc w:val="center"/>
              <w:rPr>
                <w:i/>
              </w:rPr>
            </w:pPr>
            <w:r>
              <w:rPr>
                <w:i/>
              </w:rPr>
              <w:t>Vindkorrektion</w:t>
            </w:r>
          </w:p>
        </w:tc>
        <w:tc>
          <w:tcPr>
            <w:tcW w:w="5239" w:type="dxa"/>
          </w:tcPr>
          <w:p w14:paraId="11CD1F2D" w14:textId="77777777" w:rsidR="009F10FA" w:rsidRPr="004D404B" w:rsidRDefault="00C47BD5" w:rsidP="00C1509C">
            <w:pPr>
              <w:pStyle w:val="BodyText"/>
              <w:rPr>
                <w:lang w:val="en-US"/>
              </w:rPr>
            </w:pPr>
            <w:r w:rsidRPr="004D404B">
              <w:rPr>
                <w:lang w:val="en-US"/>
              </w:rPr>
              <w:t xml:space="preserve">Skillevaerdi: </w:t>
            </w:r>
            <w:r w:rsidRPr="004D404B">
              <w:rPr>
                <w:i/>
                <w:lang w:val="en-US"/>
              </w:rPr>
              <w:t>double</w:t>
            </w:r>
          </w:p>
          <w:p w14:paraId="338D8BC5" w14:textId="77777777" w:rsidR="00C47BD5" w:rsidRPr="004D404B" w:rsidRDefault="00C47BD5" w:rsidP="00C1509C">
            <w:pPr>
              <w:pStyle w:val="BodyText"/>
              <w:rPr>
                <w:lang w:val="en-US"/>
              </w:rPr>
            </w:pPr>
            <w:r w:rsidRPr="004D404B">
              <w:rPr>
                <w:lang w:val="en-US"/>
              </w:rPr>
              <w:t xml:space="preserve">K0: </w:t>
            </w:r>
            <w:r w:rsidRPr="004D404B">
              <w:rPr>
                <w:i/>
                <w:lang w:val="en-US"/>
              </w:rPr>
              <w:t>double</w:t>
            </w:r>
          </w:p>
          <w:p w14:paraId="4DB9DA0D" w14:textId="77777777" w:rsidR="00C47BD5" w:rsidRPr="00C47BD5" w:rsidRDefault="00C47BD5" w:rsidP="00C1509C">
            <w:pPr>
              <w:pStyle w:val="BodyText"/>
              <w:rPr>
                <w:lang w:val="en-US"/>
              </w:rPr>
            </w:pPr>
            <w:r w:rsidRPr="00C47BD5">
              <w:rPr>
                <w:lang w:val="en-US"/>
              </w:rPr>
              <w:t xml:space="preserve">KInfinity: </w:t>
            </w:r>
            <w:r w:rsidRPr="00C47BD5">
              <w:rPr>
                <w:i/>
                <w:lang w:val="en-US"/>
              </w:rPr>
              <w:t>double</w:t>
            </w:r>
          </w:p>
          <w:p w14:paraId="456D5CE5" w14:textId="77777777" w:rsidR="00C47BD5" w:rsidRPr="00C47BD5" w:rsidRDefault="00C47BD5" w:rsidP="00C1509C">
            <w:pPr>
              <w:pStyle w:val="BodyText"/>
              <w:rPr>
                <w:lang w:val="en-US"/>
              </w:rPr>
            </w:pPr>
            <w:r w:rsidRPr="00C47BD5">
              <w:rPr>
                <w:lang w:val="en-US"/>
              </w:rPr>
              <w:t xml:space="preserve">Kex: </w:t>
            </w:r>
            <w:r w:rsidRPr="00C47BD5">
              <w:rPr>
                <w:i/>
                <w:lang w:val="en-US"/>
              </w:rPr>
              <w:t>double</w:t>
            </w:r>
          </w:p>
          <w:p w14:paraId="1864AFDA" w14:textId="77777777" w:rsidR="00C47BD5" w:rsidRPr="00C47BD5" w:rsidRDefault="00C47BD5" w:rsidP="00C1509C">
            <w:pPr>
              <w:pStyle w:val="BodyText"/>
              <w:rPr>
                <w:i/>
                <w:lang w:val="en-US"/>
              </w:rPr>
            </w:pPr>
            <w:r w:rsidRPr="00C47BD5">
              <w:rPr>
                <w:lang w:val="en-US"/>
              </w:rPr>
              <w:t xml:space="preserve">Lex: </w:t>
            </w:r>
            <w:r w:rsidRPr="00C47BD5">
              <w:rPr>
                <w:i/>
                <w:lang w:val="en-US"/>
              </w:rPr>
              <w:t>double</w:t>
            </w:r>
          </w:p>
          <w:p w14:paraId="38811290" w14:textId="76D3071E" w:rsidR="00C47BD5" w:rsidRPr="00C47BD5" w:rsidRDefault="00C47BD5" w:rsidP="00C1509C">
            <w:pPr>
              <w:pStyle w:val="BodyText"/>
              <w:rPr>
                <w:lang w:val="en-US"/>
              </w:rPr>
            </w:pPr>
            <w:r>
              <w:rPr>
                <w:lang w:val="en-US"/>
              </w:rPr>
              <w:t>Alfa: double</w:t>
            </w:r>
            <w:r w:rsidRPr="00C47BD5">
              <w:rPr>
                <w:lang w:val="en-US"/>
              </w:rPr>
              <w:t xml:space="preserve"> </w:t>
            </w:r>
          </w:p>
        </w:tc>
      </w:tr>
      <w:tr w:rsidR="009F10FA" w:rsidRPr="004A32CA" w14:paraId="177DD0F1" w14:textId="77777777" w:rsidTr="000D5DCD">
        <w:tc>
          <w:tcPr>
            <w:tcW w:w="1915" w:type="dxa"/>
            <w:vAlign w:val="top"/>
          </w:tcPr>
          <w:p w14:paraId="0FCF77D5" w14:textId="50C55EA1" w:rsidR="009F10FA" w:rsidRDefault="009F10FA" w:rsidP="00C1509C">
            <w:pPr>
              <w:pStyle w:val="BodyText"/>
              <w:jc w:val="center"/>
            </w:pPr>
            <w:r>
              <w:t>Ruhedstabel</w:t>
            </w:r>
          </w:p>
        </w:tc>
        <w:tc>
          <w:tcPr>
            <w:tcW w:w="2339" w:type="dxa"/>
            <w:vAlign w:val="top"/>
          </w:tcPr>
          <w:p w14:paraId="2534E35F" w14:textId="4A5D7103" w:rsidR="009F10FA" w:rsidRPr="00036E22" w:rsidRDefault="00D035FF" w:rsidP="00D035FF">
            <w:pPr>
              <w:pStyle w:val="BodyText"/>
              <w:jc w:val="center"/>
              <w:rPr>
                <w:i/>
              </w:rPr>
            </w:pPr>
            <w:r>
              <w:rPr>
                <w:i/>
              </w:rPr>
              <w:t>RuhedsTabel</w:t>
            </w:r>
          </w:p>
        </w:tc>
        <w:tc>
          <w:tcPr>
            <w:tcW w:w="5239" w:type="dxa"/>
          </w:tcPr>
          <w:p w14:paraId="493359AE" w14:textId="77777777" w:rsidR="009F10FA" w:rsidRDefault="00D035FF" w:rsidP="00C1509C">
            <w:pPr>
              <w:pStyle w:val="BodyText"/>
            </w:pPr>
            <w:r>
              <w:t xml:space="preserve">DepositionKgHa: </w:t>
            </w:r>
            <w:r>
              <w:rPr>
                <w:i/>
              </w:rPr>
              <w:t>double</w:t>
            </w:r>
          </w:p>
          <w:p w14:paraId="790387CE" w14:textId="61A8D889" w:rsidR="00D035FF" w:rsidRPr="00D035FF" w:rsidRDefault="00D035FF" w:rsidP="00C1509C">
            <w:pPr>
              <w:pStyle w:val="BodyText"/>
            </w:pPr>
            <w:r>
              <w:t xml:space="preserve">DepositionHaeldningKgHaMeter: </w:t>
            </w:r>
            <w:r>
              <w:rPr>
                <w:i/>
              </w:rPr>
              <w:t>double?</w:t>
            </w:r>
          </w:p>
        </w:tc>
      </w:tr>
      <w:tr w:rsidR="00B40F0C" w:rsidRPr="004A32CA" w14:paraId="67F05AEF" w14:textId="77777777" w:rsidTr="000D5DCD">
        <w:tc>
          <w:tcPr>
            <w:tcW w:w="1915" w:type="dxa"/>
            <w:vAlign w:val="top"/>
          </w:tcPr>
          <w:p w14:paraId="4D86DED4" w14:textId="74FFC97A" w:rsidR="00B40F0C" w:rsidRDefault="00D035FF" w:rsidP="00C1509C">
            <w:pPr>
              <w:pStyle w:val="BodyText"/>
              <w:jc w:val="center"/>
            </w:pPr>
            <w:r>
              <w:t>VindroseData</w:t>
            </w:r>
          </w:p>
        </w:tc>
        <w:tc>
          <w:tcPr>
            <w:tcW w:w="2339" w:type="dxa"/>
            <w:vAlign w:val="top"/>
          </w:tcPr>
          <w:p w14:paraId="4A1F4993" w14:textId="770481AF" w:rsidR="00B40F0C" w:rsidRPr="00C47BD5" w:rsidRDefault="00D035FF" w:rsidP="00C1509C">
            <w:pPr>
              <w:pStyle w:val="BodyText"/>
              <w:jc w:val="center"/>
              <w:rPr>
                <w:i/>
              </w:rPr>
            </w:pPr>
            <w:r w:rsidRPr="00C47BD5">
              <w:rPr>
                <w:i/>
              </w:rPr>
              <w:t>VindroseData</w:t>
            </w:r>
          </w:p>
        </w:tc>
        <w:tc>
          <w:tcPr>
            <w:tcW w:w="5239" w:type="dxa"/>
          </w:tcPr>
          <w:p w14:paraId="2D566F16" w14:textId="168DDCAE" w:rsidR="00B40F0C" w:rsidRPr="004A32CA" w:rsidRDefault="000D5DCD" w:rsidP="00C1509C">
            <w:pPr>
              <w:pStyle w:val="BodyText"/>
            </w:pPr>
            <w:r>
              <w:t>Alle felter</w:t>
            </w:r>
          </w:p>
        </w:tc>
      </w:tr>
    </w:tbl>
    <w:p w14:paraId="500E19DF" w14:textId="77777777" w:rsidR="009F10FA" w:rsidRDefault="009F10FA" w:rsidP="009F10FA">
      <w:pPr>
        <w:pStyle w:val="BodyText"/>
      </w:pPr>
    </w:p>
    <w:p w14:paraId="44BA44EF" w14:textId="50168D1B" w:rsidR="009F10FA" w:rsidRDefault="009F10FA" w:rsidP="009F10FA">
      <w:pPr>
        <w:pStyle w:val="Heading2"/>
      </w:pPr>
      <w:bookmarkStart w:id="59" w:name="_Toc40791968"/>
      <w:r>
        <w:t>Beregninger</w:t>
      </w:r>
      <w:bookmarkEnd w:id="59"/>
    </w:p>
    <w:p w14:paraId="3B52DB4B" w14:textId="0556CEBF" w:rsidR="00762B13" w:rsidRDefault="00260067" w:rsidP="009F10FA">
      <w:pPr>
        <w:pStyle w:val="BodyText"/>
      </w:pPr>
      <w:r>
        <w:t>Beregning af ammoniakdeposition til et naturpunkt foregår ved at beregne depositionen fra hver</w:t>
      </w:r>
      <w:r w:rsidR="00762B13">
        <w:t>t</w:t>
      </w:r>
      <w:r>
        <w:t xml:space="preserve"> enkelt staldanlæg og opbevaringsanlæg til det givne naturpunkt og derefter summere resultaterne. Der udregnes både en total deposition og en merdeposition. </w:t>
      </w:r>
    </w:p>
    <w:p w14:paraId="3CFFB227" w14:textId="461FA38C" w:rsidR="009F10FA" w:rsidRDefault="00260067" w:rsidP="009F10FA">
      <w:pPr>
        <w:pStyle w:val="BodyText"/>
      </w:pPr>
      <w:r>
        <w:t>Forskellen mellem disse to beregninger er hvorvidt ammoniakemission for ansøgt drift</w:t>
      </w:r>
      <w:r w:rsidR="0004631F">
        <w:t xml:space="preserve"> anvendes</w:t>
      </w:r>
      <w:r>
        <w:t xml:space="preserve"> eller </w:t>
      </w:r>
      <w:r w:rsidR="009C547C">
        <w:t>om forskellen</w:t>
      </w:r>
      <w:r w:rsidR="0004631F">
        <w:t xml:space="preserve"> i ammoniakemission</w:t>
      </w:r>
      <w:r w:rsidR="009C547C">
        <w:t xml:space="preserve"> mellem 8 års drift</w:t>
      </w:r>
      <w:r w:rsidR="0004631F">
        <w:t>/nudrift</w:t>
      </w:r>
      <w:r>
        <w:t xml:space="preserve"> og ansøgt drift anvendes</w:t>
      </w:r>
      <w:r w:rsidR="0004631F">
        <w:t>:</w:t>
      </w:r>
    </w:p>
    <w:p w14:paraId="66FE8364" w14:textId="56E63007" w:rsidR="00762B13" w:rsidRDefault="00762B13" w:rsidP="009F10FA">
      <w:pPr>
        <w:pStyle w:val="BodyText"/>
        <w:rPr>
          <w:vertAlign w:val="subscript"/>
        </w:rPr>
      </w:pPr>
      <w:r>
        <w:t>HN</w:t>
      </w:r>
      <w:r w:rsidRPr="00B73D5B">
        <w:rPr>
          <w:vertAlign w:val="subscript"/>
        </w:rPr>
        <w:t>3</w:t>
      </w:r>
      <w:r>
        <w:t>-N</w:t>
      </w:r>
      <w:r>
        <w:rPr>
          <w:vertAlign w:val="subscript"/>
        </w:rPr>
        <w:t>merdep</w:t>
      </w:r>
      <w:r w:rsidR="0004631F">
        <w:rPr>
          <w:vertAlign w:val="subscript"/>
        </w:rPr>
        <w:t xml:space="preserve"> 8 års drift</w:t>
      </w:r>
      <w:r>
        <w:t xml:space="preserve"> = NH</w:t>
      </w:r>
      <w:r w:rsidRPr="00B73D5B">
        <w:rPr>
          <w:vertAlign w:val="subscript"/>
        </w:rPr>
        <w:t>3</w:t>
      </w:r>
      <w:r>
        <w:t>-N</w:t>
      </w:r>
      <w:r>
        <w:rPr>
          <w:vertAlign w:val="subscript"/>
        </w:rPr>
        <w:t>Totaldep ansøgt</w:t>
      </w:r>
      <w:r>
        <w:t xml:space="preserve"> - NH</w:t>
      </w:r>
      <w:r w:rsidRPr="00D47FC8">
        <w:rPr>
          <w:vertAlign w:val="subscript"/>
        </w:rPr>
        <w:t>3</w:t>
      </w:r>
      <w:r>
        <w:t>-N</w:t>
      </w:r>
      <w:r>
        <w:rPr>
          <w:vertAlign w:val="subscript"/>
        </w:rPr>
        <w:t xml:space="preserve">Totaldep </w:t>
      </w:r>
      <w:r w:rsidR="00B73D5B">
        <w:rPr>
          <w:vertAlign w:val="subscript"/>
        </w:rPr>
        <w:t>8 års drift</w:t>
      </w:r>
    </w:p>
    <w:p w14:paraId="0138B32B" w14:textId="3C641D4C" w:rsidR="0004631F" w:rsidRPr="00762B13" w:rsidRDefault="0004631F" w:rsidP="009F10FA">
      <w:pPr>
        <w:pStyle w:val="BodyText"/>
      </w:pPr>
      <w:r>
        <w:t>HN</w:t>
      </w:r>
      <w:r w:rsidRPr="00B73D5B">
        <w:rPr>
          <w:vertAlign w:val="subscript"/>
        </w:rPr>
        <w:t>3</w:t>
      </w:r>
      <w:r>
        <w:t>-N</w:t>
      </w:r>
      <w:r>
        <w:rPr>
          <w:vertAlign w:val="subscript"/>
        </w:rPr>
        <w:t>merdep nudrift</w:t>
      </w:r>
      <w:r>
        <w:t xml:space="preserve"> = NH</w:t>
      </w:r>
      <w:r w:rsidRPr="00B73D5B">
        <w:rPr>
          <w:vertAlign w:val="subscript"/>
        </w:rPr>
        <w:t>3</w:t>
      </w:r>
      <w:r>
        <w:t>-N</w:t>
      </w:r>
      <w:r>
        <w:rPr>
          <w:vertAlign w:val="subscript"/>
        </w:rPr>
        <w:t>Totaldep ansøgt</w:t>
      </w:r>
      <w:r>
        <w:t xml:space="preserve"> - NH</w:t>
      </w:r>
      <w:r w:rsidRPr="00D47FC8">
        <w:rPr>
          <w:vertAlign w:val="subscript"/>
        </w:rPr>
        <w:t>3</w:t>
      </w:r>
      <w:r>
        <w:t>-N</w:t>
      </w:r>
      <w:r>
        <w:rPr>
          <w:vertAlign w:val="subscript"/>
        </w:rPr>
        <w:t>Totaldep nudrift</w:t>
      </w:r>
    </w:p>
    <w:p w14:paraId="10CEAF69" w14:textId="338AB445" w:rsidR="00D86F04" w:rsidRDefault="00034095" w:rsidP="009F10FA">
      <w:pPr>
        <w:pStyle w:val="BodyText"/>
      </w:pPr>
      <w:r>
        <w:t xml:space="preserve">For en simpel ansøgning er der kun data i ansøgt drift, og udregningerne kan godt håndtere at der ikke er data </w:t>
      </w:r>
      <w:r w:rsidR="002A4DCB">
        <w:t>i</w:t>
      </w:r>
      <w:r>
        <w:t xml:space="preserve"> </w:t>
      </w:r>
      <w:r w:rsidR="002A4DCB">
        <w:t xml:space="preserve">nudrift og </w:t>
      </w:r>
      <w:r>
        <w:t>8 års drift, hvor merdepositionerne så</w:t>
      </w:r>
      <w:r w:rsidR="002A4DCB">
        <w:t xml:space="preserve"> bare vil være lig med</w:t>
      </w:r>
      <w:r>
        <w:t xml:space="preserve"> </w:t>
      </w:r>
      <w:r w:rsidR="002A4DCB">
        <w:t>totaldepositionerne i</w:t>
      </w:r>
      <w:r>
        <w:t xml:space="preserve"> ansøgt drift. Beregningerne tjekker ikke om krav for deposition er overskredet, men returnere</w:t>
      </w:r>
      <w:r w:rsidR="002A4DCB">
        <w:t>r</w:t>
      </w:r>
      <w:r>
        <w:t xml:space="preserve"> blot udregningsresultater, som så kan </w:t>
      </w:r>
      <w:r w:rsidR="002A4DCB">
        <w:t>holdes</w:t>
      </w:r>
      <w:r>
        <w:t xml:space="preserve"> op m</w:t>
      </w:r>
      <w:r w:rsidR="002A4DCB">
        <w:t>o</w:t>
      </w:r>
      <w:r>
        <w:t>d</w:t>
      </w:r>
      <w:r w:rsidR="002A4DCB">
        <w:t xml:space="preserve"> eventuelle</w:t>
      </w:r>
      <w:r>
        <w:t xml:space="preserve"> krav</w:t>
      </w:r>
      <w:r w:rsidR="002A4DCB">
        <w:t>.</w:t>
      </w:r>
    </w:p>
    <w:p w14:paraId="092531B6" w14:textId="593A0AE4" w:rsidR="00260067" w:rsidRDefault="00260067" w:rsidP="00260067">
      <w:pPr>
        <w:pStyle w:val="Heading3"/>
      </w:pPr>
      <w:bookmarkStart w:id="60" w:name="_Toc40791969"/>
      <w:r>
        <w:t>Formel for beregning af ammoniakdeposition</w:t>
      </w:r>
      <w:bookmarkEnd w:id="60"/>
    </w:p>
    <w:p w14:paraId="62986A9F" w14:textId="28424963" w:rsidR="00C1509C" w:rsidRPr="00C1509C" w:rsidRDefault="00C1509C" w:rsidP="00C1509C">
      <w:pPr>
        <w:pStyle w:val="BodyText"/>
      </w:pPr>
      <w:r>
        <w:t>Følgende formel brugers til at udregne ammoniakdeposition fra stald</w:t>
      </w:r>
      <w:r w:rsidR="00D86F04">
        <w:t>afsnit</w:t>
      </w:r>
      <w:r>
        <w:t xml:space="preserve"> eller </w:t>
      </w:r>
      <w:r w:rsidR="00D86F04">
        <w:t>gødningslager</w:t>
      </w:r>
      <w:r>
        <w:t xml:space="preserve"> til et naturpunkt.</w:t>
      </w:r>
    </w:p>
    <w:p w14:paraId="108D2D91" w14:textId="49A2424B" w:rsidR="00260067" w:rsidRDefault="00C1509C" w:rsidP="009F10FA">
      <w:pPr>
        <w:pStyle w:val="BodyText"/>
      </w:pPr>
      <m:oMathPara>
        <m:oMath>
          <m:r>
            <w:rPr>
              <w:rFonts w:ascii="Cambria Math" w:hAnsi="Cambria Math"/>
            </w:rPr>
            <m:t>A</m:t>
          </m:r>
          <m:d>
            <m:dPr>
              <m:ctrlPr>
                <w:rPr>
                  <w:rFonts w:ascii="Cambria Math" w:hAnsi="Cambria Math"/>
                  <w:i/>
                </w:rPr>
              </m:ctrlPr>
            </m:dPr>
            <m:e>
              <m:r>
                <w:rPr>
                  <w:rFonts w:ascii="Cambria Math" w:hAnsi="Cambria Math"/>
                </w:rPr>
                <m:t>L</m:t>
              </m:r>
            </m:e>
          </m:d>
          <m:r>
            <w:rPr>
              <w:rFonts w:ascii="Cambria Math" w:hAnsi="Cambria Math"/>
            </w:rPr>
            <m:t>=E×D(L)×</m:t>
          </m:r>
          <m:f>
            <m:fPr>
              <m:ctrlPr>
                <w:rPr>
                  <w:rFonts w:ascii="Cambria Math" w:hAnsi="Cambria Math"/>
                  <w:i/>
                </w:rPr>
              </m:ctrlPr>
            </m:fPr>
            <m:num>
              <m:r>
                <w:rPr>
                  <w:rFonts w:ascii="Cambria Math" w:hAnsi="Cambria Math"/>
                </w:rPr>
                <m:t>VF</m:t>
              </m:r>
            </m:num>
            <m:den>
              <m:r>
                <w:rPr>
                  <w:rFonts w:ascii="Cambria Math" w:hAnsi="Cambria Math"/>
                </w:rPr>
                <m:t>100</m:t>
              </m:r>
            </m:den>
          </m:f>
          <m:r>
            <w:rPr>
              <w:rFonts w:ascii="Cambria Math" w:hAnsi="Cambria Math"/>
            </w:rPr>
            <m:t>×VK</m:t>
          </m:r>
        </m:oMath>
      </m:oMathPara>
    </w:p>
    <w:p w14:paraId="7B576D69" w14:textId="44561E54" w:rsidR="00260067" w:rsidRDefault="00C1509C" w:rsidP="009F10FA">
      <w:pPr>
        <w:pStyle w:val="BodyText"/>
      </w:pPr>
      <w:r>
        <w:t>Beskrivelse af variable:</w:t>
      </w:r>
    </w:p>
    <w:p w14:paraId="1C60B03F" w14:textId="3AF81F22" w:rsidR="00C1509C" w:rsidRDefault="00C1509C" w:rsidP="009F10FA">
      <w:pPr>
        <w:pStyle w:val="BodyText"/>
      </w:pPr>
      <w:r>
        <w:lastRenderedPageBreak/>
        <w:t>A: Den årlige deposition [kg N/ha/år]</w:t>
      </w:r>
    </w:p>
    <w:p w14:paraId="53A78C4B" w14:textId="7495DD61" w:rsidR="00C1509C" w:rsidRDefault="00C1509C" w:rsidP="009F10FA">
      <w:pPr>
        <w:pStyle w:val="BodyText"/>
      </w:pPr>
      <w:r>
        <w:t>E: Emission fra stald-/opbevaringsanlæg [kg N/år]</w:t>
      </w:r>
    </w:p>
    <w:p w14:paraId="645D9123" w14:textId="6608A3D7" w:rsidR="00C1509C" w:rsidRDefault="00C1509C" w:rsidP="009F10FA">
      <w:pPr>
        <w:pStyle w:val="BodyText"/>
      </w:pPr>
      <w:r>
        <w:t>L: Afstand fra kildepunkt til naturpunkt [m]</w:t>
      </w:r>
    </w:p>
    <w:p w14:paraId="0F0C4D92" w14:textId="30A28550" w:rsidR="00C1509C" w:rsidRDefault="00C1509C" w:rsidP="009F10FA">
      <w:pPr>
        <w:pStyle w:val="BodyText"/>
      </w:pPr>
      <w:r>
        <w:t xml:space="preserve">D: Standard deposition for den relevante kombination af </w:t>
      </w:r>
      <w:r w:rsidR="00BC43C9">
        <w:t xml:space="preserve">ruhed </w:t>
      </w:r>
      <w:r>
        <w:t>opland, ruhed</w:t>
      </w:r>
      <w:r w:rsidR="00BC43C9">
        <w:t xml:space="preserve"> natur</w:t>
      </w:r>
      <w:r>
        <w:t xml:space="preserve"> og kildehøje i afstand L.</w:t>
      </w:r>
    </w:p>
    <w:p w14:paraId="659555BF" w14:textId="0468B56F" w:rsidR="00C1509C" w:rsidRDefault="00C1509C" w:rsidP="009F10FA">
      <w:pPr>
        <w:pStyle w:val="BodyText"/>
      </w:pPr>
      <w:r>
        <w:t>VF: Vindfrekvens i vindsektor mod naturpunkt [%]</w:t>
      </w:r>
    </w:p>
    <w:p w14:paraId="1FCD04FD" w14:textId="25376884" w:rsidR="00C1509C" w:rsidRDefault="00C1509C" w:rsidP="009F10FA">
      <w:pPr>
        <w:pStyle w:val="BodyText"/>
      </w:pPr>
      <w:r>
        <w:t>VK: Vi</w:t>
      </w:r>
      <w:r w:rsidR="00AC6F78">
        <w:t>ndkorrektion, som afhænger af VF</w:t>
      </w:r>
    </w:p>
    <w:p w14:paraId="175CD5D0" w14:textId="550D24F9" w:rsidR="00C1509C" w:rsidRDefault="00F43B2D" w:rsidP="000C1C40">
      <w:pPr>
        <w:pStyle w:val="Heading3"/>
      </w:pPr>
      <w:bookmarkStart w:id="61" w:name="_Toc40791970"/>
      <w:r>
        <w:t>Beregning af emission</w:t>
      </w:r>
      <w:bookmarkEnd w:id="61"/>
    </w:p>
    <w:p w14:paraId="644C94D3" w14:textId="61AA93B9" w:rsidR="00F43B2D" w:rsidRDefault="00F43B2D" w:rsidP="009F10FA">
      <w:pPr>
        <w:pStyle w:val="BodyText"/>
      </w:pPr>
      <w:r>
        <w:t xml:space="preserve">Beregning af ammoniakemission fra et givent </w:t>
      </w:r>
      <w:r w:rsidR="00D86F04">
        <w:t xml:space="preserve">staldafsnit eller gødningslager </w:t>
      </w:r>
      <w:r>
        <w:t xml:space="preserve">findes under </w:t>
      </w:r>
      <w:r w:rsidR="00777341">
        <w:t>afsnit 2 ’</w:t>
      </w:r>
      <w:r w:rsidR="00D86F04">
        <w:t>A</w:t>
      </w:r>
      <w:r>
        <w:t>mmoniakem</w:t>
      </w:r>
      <w:r w:rsidR="00BB560E">
        <w:t>ission</w:t>
      </w:r>
      <w:r w:rsidR="00D86F04">
        <w:t>s</w:t>
      </w:r>
      <w:r w:rsidR="00BB560E">
        <w:t>beregning</w:t>
      </w:r>
      <w:r w:rsidR="00777341">
        <w:t>’</w:t>
      </w:r>
      <w:r w:rsidR="00BB560E">
        <w:t xml:space="preserve">. De lister af </w:t>
      </w:r>
      <w:r w:rsidR="00D86F04">
        <w:t>staldafsnit</w:t>
      </w:r>
      <w:r w:rsidR="00BB560E">
        <w:t xml:space="preserve"> og gødningslagre som er givet som input </w:t>
      </w:r>
      <w:r w:rsidR="00D86F04">
        <w:t xml:space="preserve">til depositionsberegningen </w:t>
      </w:r>
      <w:r w:rsidR="00BB560E">
        <w:t>sendes videre til ammoniak</w:t>
      </w:r>
      <w:r w:rsidR="00D86F04">
        <w:t>emissionsberegningen,</w:t>
      </w:r>
      <w:r w:rsidR="00BB560E">
        <w:t xml:space="preserve"> som så returnere</w:t>
      </w:r>
      <w:r w:rsidR="00B512F9">
        <w:t>r</w:t>
      </w:r>
      <w:r w:rsidR="00BB560E">
        <w:t xml:space="preserve"> emissionen fra hver</w:t>
      </w:r>
      <w:r w:rsidR="00B512F9">
        <w:t>t</w:t>
      </w:r>
      <w:r w:rsidR="00BB560E">
        <w:t xml:space="preserve"> enkelt produktionsareal og fra hvert lager. Emissionen fra produktionsarealerne summeres op for hver stald</w:t>
      </w:r>
      <w:r w:rsidR="00D86F04">
        <w:t>afsnit</w:t>
      </w:r>
      <w:r w:rsidR="00BB560E">
        <w:t>, da det er emissionen fra stald som bruges ved beregning af deposition til naturpunkt.</w:t>
      </w:r>
    </w:p>
    <w:p w14:paraId="6BDA337E" w14:textId="153C87D1" w:rsidR="00260067" w:rsidRPr="00356A49" w:rsidRDefault="00F43B2D" w:rsidP="009F10FA">
      <w:pPr>
        <w:pStyle w:val="BodyText"/>
      </w:pPr>
      <w:r w:rsidRPr="00356A49">
        <w:t xml:space="preserve">Den ammoniakemission som </w:t>
      </w:r>
      <w:r w:rsidR="00D86F04" w:rsidRPr="00356A49">
        <w:t>anvendes,</w:t>
      </w:r>
      <w:r w:rsidRPr="00356A49">
        <w:t xml:space="preserve"> er den hvor der er korrigeret for udegående dyr og anvendte teknologier.</w:t>
      </w:r>
    </w:p>
    <w:p w14:paraId="64909FAE" w14:textId="2C28986C" w:rsidR="004337A1" w:rsidRDefault="00F43B2D" w:rsidP="000C1C40">
      <w:pPr>
        <w:pStyle w:val="Heading3"/>
      </w:pPr>
      <w:bookmarkStart w:id="62" w:name="_Toc40791971"/>
      <w:r>
        <w:t>Beregning af standard deposition</w:t>
      </w:r>
      <w:bookmarkEnd w:id="62"/>
    </w:p>
    <w:p w14:paraId="3C6B3D11" w14:textId="7B417114" w:rsidR="004337A1" w:rsidRDefault="00BC43C9" w:rsidP="009F10FA">
      <w:pPr>
        <w:pStyle w:val="BodyText"/>
      </w:pPr>
      <w:r>
        <w:t>Formlen for standard deposition er:</w:t>
      </w:r>
    </w:p>
    <w:p w14:paraId="3445F7D5" w14:textId="3AFD2C3B" w:rsidR="00BC43C9" w:rsidRDefault="00BC43C9" w:rsidP="009F10FA">
      <w:pPr>
        <w:pStyle w:val="BodyText"/>
      </w:pPr>
      <m:oMathPara>
        <m:oMath>
          <m:r>
            <w:rPr>
              <w:rFonts w:ascii="Cambria Math" w:hAnsi="Cambria Math"/>
            </w:rPr>
            <m:t>D</m:t>
          </m:r>
          <m:d>
            <m:dPr>
              <m:ctrlPr>
                <w:rPr>
                  <w:rFonts w:ascii="Cambria Math" w:hAnsi="Cambria Math"/>
                  <w:i/>
                </w:rPr>
              </m:ctrlPr>
            </m:dPr>
            <m:e>
              <m:r>
                <w:rPr>
                  <w:rFonts w:ascii="Cambria Math" w:hAnsi="Cambria Math"/>
                </w:rPr>
                <m:t>L</m:t>
              </m:r>
            </m:e>
          </m:d>
          <m:r>
            <w:rPr>
              <w:rFonts w:ascii="Cambria Math" w:hAnsi="Cambria Math"/>
            </w:rPr>
            <m:t>=d1</m:t>
          </m:r>
          <m:d>
            <m:dPr>
              <m:ctrlPr>
                <w:rPr>
                  <w:rFonts w:ascii="Cambria Math" w:hAnsi="Cambria Math"/>
                  <w:i/>
                </w:rPr>
              </m:ctrlPr>
            </m:dPr>
            <m:e>
              <m:r>
                <w:rPr>
                  <w:rFonts w:ascii="Cambria Math" w:hAnsi="Cambria Math"/>
                </w:rPr>
                <m:t>L1</m:t>
              </m:r>
            </m:e>
          </m:d>
          <m:r>
            <w:rPr>
              <w:rFonts w:ascii="Cambria Math" w:hAnsi="Cambria Math"/>
            </w:rPr>
            <m:t>+d2(L1)×L2</m:t>
          </m:r>
        </m:oMath>
      </m:oMathPara>
    </w:p>
    <w:p w14:paraId="5CF1D6F8" w14:textId="6EED6FD6" w:rsidR="00BC43C9" w:rsidRDefault="00BC43C9" w:rsidP="009F10FA">
      <w:pPr>
        <w:pStyle w:val="BodyText"/>
      </w:pPr>
      <w:r>
        <w:t>Beskrivelse af variable:</w:t>
      </w:r>
    </w:p>
    <w:p w14:paraId="2BFB9E1C" w14:textId="4E27765E" w:rsidR="00BC43C9" w:rsidRDefault="00BC43C9" w:rsidP="009F10FA">
      <w:pPr>
        <w:pStyle w:val="BodyText"/>
      </w:pPr>
      <w:r>
        <w:t>L = afstand fra kildepunkt til naturpunkt [m]</w:t>
      </w:r>
    </w:p>
    <w:p w14:paraId="172A55BA" w14:textId="55CB7EBE" w:rsidR="00BC43C9" w:rsidRDefault="00BC43C9" w:rsidP="009F10FA">
      <w:pPr>
        <w:pStyle w:val="BodyText"/>
      </w:pPr>
      <w:r>
        <w:t>L1 = afstand fra kildepunkt til naturpunkt [m] afrundet som følger:</w:t>
      </w:r>
    </w:p>
    <w:p w14:paraId="58C9EE65" w14:textId="1D71213F" w:rsidR="00BC43C9" w:rsidRDefault="00BC43C9" w:rsidP="009F10FA">
      <w:pPr>
        <w:pStyle w:val="BodyText"/>
      </w:pPr>
      <w:r>
        <w:tab/>
        <w:t xml:space="preserve">Under 25m: </w:t>
      </w:r>
      <w:r w:rsidR="00755319">
        <w:t xml:space="preserve">Vælges </w:t>
      </w:r>
      <w:r>
        <w:t>10m</w:t>
      </w:r>
    </w:p>
    <w:p w14:paraId="02F3A508" w14:textId="51D21F01" w:rsidR="00BC43C9" w:rsidRDefault="00BC43C9" w:rsidP="009F10FA">
      <w:pPr>
        <w:pStyle w:val="BodyText"/>
      </w:pPr>
      <w:r>
        <w:tab/>
        <w:t xml:space="preserve">Mellem 25m og 1000m: </w:t>
      </w:r>
      <w:r w:rsidRPr="00BC43C9">
        <w:rPr>
          <w:u w:val="single"/>
        </w:rPr>
        <w:t>rundes ned</w:t>
      </w:r>
      <w:r>
        <w:t xml:space="preserve"> til nærmeste hele 25m</w:t>
      </w:r>
    </w:p>
    <w:p w14:paraId="0022CAFE" w14:textId="417FFF03" w:rsidR="00BC43C9" w:rsidRDefault="00BC43C9" w:rsidP="009F10FA">
      <w:pPr>
        <w:pStyle w:val="BodyText"/>
      </w:pPr>
      <w:r>
        <w:tab/>
        <w:t xml:space="preserve">Mellem 1000m og 4000m: </w:t>
      </w:r>
      <w:r w:rsidR="004D404B">
        <w:rPr>
          <w:u w:val="single"/>
        </w:rPr>
        <w:t>rundes</w:t>
      </w:r>
      <w:r w:rsidRPr="00BC43C9">
        <w:rPr>
          <w:u w:val="single"/>
        </w:rPr>
        <w:t xml:space="preserve"> ned</w:t>
      </w:r>
      <w:r>
        <w:t xml:space="preserve"> til nærmeste hele 100m</w:t>
      </w:r>
    </w:p>
    <w:p w14:paraId="47E091F3" w14:textId="599C9D0A" w:rsidR="00BC43C9" w:rsidRDefault="00BC43C9" w:rsidP="009F10FA">
      <w:pPr>
        <w:pStyle w:val="BodyText"/>
      </w:pPr>
      <w:r>
        <w:tab/>
        <w:t>Over</w:t>
      </w:r>
      <w:r w:rsidR="00BE36D1">
        <w:t xml:space="preserve"> eller lig</w:t>
      </w:r>
      <w:r w:rsidR="0075590C">
        <w:t xml:space="preserve"> med</w:t>
      </w:r>
      <w:r>
        <w:t xml:space="preserve"> 4000m: </w:t>
      </w:r>
      <w:r w:rsidR="00755319">
        <w:t>Vælges 4000m</w:t>
      </w:r>
    </w:p>
    <w:p w14:paraId="15A917F1" w14:textId="5047AB40" w:rsidR="00260067" w:rsidRDefault="00755319" w:rsidP="009F10FA">
      <w:pPr>
        <w:pStyle w:val="BodyText"/>
      </w:pPr>
      <w:r>
        <w:t>L2 = L – L1</w:t>
      </w:r>
    </w:p>
    <w:p w14:paraId="3A6E437B" w14:textId="0B8C019D" w:rsidR="00755319" w:rsidRDefault="00755319" w:rsidP="009F10FA">
      <w:pPr>
        <w:pStyle w:val="BodyText"/>
      </w:pPr>
      <w:r>
        <w:t>d1 = depositionsinterval</w:t>
      </w:r>
    </w:p>
    <w:p w14:paraId="016AF365" w14:textId="7E1A70E4" w:rsidR="00755319" w:rsidRDefault="00755319" w:rsidP="009F10FA">
      <w:pPr>
        <w:pStyle w:val="BodyText"/>
      </w:pPr>
      <w:r>
        <w:t>d2 = depositionshældning</w:t>
      </w:r>
    </w:p>
    <w:p w14:paraId="7B59281C" w14:textId="6B505819" w:rsidR="00755319" w:rsidRDefault="00755319" w:rsidP="009F10FA">
      <w:pPr>
        <w:pStyle w:val="BodyText"/>
      </w:pPr>
      <w:r>
        <w:t>Værdierne for d1</w:t>
      </w:r>
      <w:r w:rsidR="00BB560E">
        <w:t xml:space="preserve"> og d2 findes ved opslag i Ruhedstabel</w:t>
      </w:r>
      <w:r>
        <w:t xml:space="preserve"> som afhænger af ruhed opland, ruhed natur, kildehøje og L1.</w:t>
      </w:r>
    </w:p>
    <w:p w14:paraId="0450A501" w14:textId="77673913" w:rsidR="00097F34" w:rsidRDefault="00270EAC" w:rsidP="009F10FA">
      <w:pPr>
        <w:pStyle w:val="BodyText"/>
      </w:pPr>
      <w:r w:rsidRPr="00172011">
        <w:rPr>
          <w:b/>
        </w:rPr>
        <w:t>Bemærk</w:t>
      </w:r>
      <w:r>
        <w:t xml:space="preserve">: </w:t>
      </w:r>
      <w:r w:rsidR="00097F34">
        <w:t>Hvis L1 er 4000 m, dvs. L er mindst 4000 m, så sættes standard depositionen til 0</w:t>
      </w:r>
      <w:r w:rsidR="00172011">
        <w:t>, da denne ellers ville stige støt over 4000 m.</w:t>
      </w:r>
    </w:p>
    <w:p w14:paraId="4E0584F6" w14:textId="56FFC46A" w:rsidR="00BE4D9D" w:rsidRDefault="00BE4D9D" w:rsidP="009F10FA">
      <w:pPr>
        <w:pStyle w:val="BodyText"/>
      </w:pPr>
      <w:r>
        <w:t>L (afstand fra kildepunkt til naturpunkt) er udregnet som afstanden fra kildens geometriske centrum, til naturpunktet. Tidligere (før juli 2019), blev der regnet fra kildepunktets nærmeste hjørne.</w:t>
      </w:r>
    </w:p>
    <w:p w14:paraId="2ABE8715" w14:textId="7884E3FD" w:rsidR="00755319" w:rsidRDefault="004110F3" w:rsidP="000C1C40">
      <w:pPr>
        <w:pStyle w:val="Heading3"/>
      </w:pPr>
      <w:bookmarkStart w:id="63" w:name="_Toc40791972"/>
      <w:r>
        <w:t>Opslag af vindfrekvens</w:t>
      </w:r>
      <w:bookmarkEnd w:id="63"/>
    </w:p>
    <w:p w14:paraId="6149F4EF" w14:textId="255169C3" w:rsidR="00755319" w:rsidRPr="008008DE" w:rsidRDefault="004110F3" w:rsidP="008008DE">
      <w:pPr>
        <w:autoSpaceDE w:val="0"/>
        <w:autoSpaceDN w:val="0"/>
        <w:adjustRightInd w:val="0"/>
        <w:spacing w:after="0" w:line="240" w:lineRule="auto"/>
        <w:rPr>
          <w:rFonts w:ascii="Times New Roman" w:hAnsi="Times New Roman"/>
          <w:sz w:val="24"/>
          <w:szCs w:val="24"/>
          <w:lang w:eastAsia="da-DK"/>
        </w:rPr>
      </w:pPr>
      <w:r>
        <w:t xml:space="preserve">Vindfrekvens findes ved at lave et </w:t>
      </w:r>
      <w:r w:rsidR="007B70D6">
        <w:rPr>
          <w:szCs w:val="18"/>
        </w:rPr>
        <w:t xml:space="preserve">opslag i </w:t>
      </w:r>
      <w:r w:rsidRPr="008008DE">
        <w:rPr>
          <w:szCs w:val="18"/>
        </w:rPr>
        <w:t xml:space="preserve">VindroseData tabellen. </w:t>
      </w:r>
      <w:r w:rsidRPr="008008DE">
        <w:rPr>
          <w:szCs w:val="18"/>
          <w:lang w:eastAsia="da-DK"/>
        </w:rPr>
        <w:t>Opslag foretages på gr</w:t>
      </w:r>
      <w:r w:rsidR="008008DE" w:rsidRPr="008008DE">
        <w:rPr>
          <w:szCs w:val="18"/>
          <w:lang w:eastAsia="da-DK"/>
        </w:rPr>
        <w:t xml:space="preserve">undlag af oplysning om kommune, </w:t>
      </w:r>
      <w:r w:rsidRPr="008008DE">
        <w:rPr>
          <w:szCs w:val="18"/>
          <w:lang w:eastAsia="da-DK"/>
        </w:rPr>
        <w:t>placering af den enkelte stald/lager i forhold til ”naturpunkt”</w:t>
      </w:r>
      <w:r w:rsidR="008008DE" w:rsidRPr="008008DE">
        <w:rPr>
          <w:szCs w:val="18"/>
          <w:lang w:eastAsia="da-DK"/>
        </w:rPr>
        <w:t xml:space="preserve"> (retning i grader (afrundet </w:t>
      </w:r>
      <w:r w:rsidRPr="008008DE">
        <w:rPr>
          <w:szCs w:val="18"/>
          <w:lang w:eastAsia="da-DK"/>
        </w:rPr>
        <w:t>til nærmeste værdi delelig med 30) målt fra ”naturpunkt” til stald/lager).</w:t>
      </w:r>
    </w:p>
    <w:p w14:paraId="0380C8DD" w14:textId="75BBD7B0" w:rsidR="00755319" w:rsidRDefault="00446457" w:rsidP="000C1C40">
      <w:pPr>
        <w:pStyle w:val="Heading3"/>
      </w:pPr>
      <w:bookmarkStart w:id="64" w:name="_Toc40791973"/>
      <w:r>
        <w:lastRenderedPageBreak/>
        <w:t>Opslag af vindkorrektion</w:t>
      </w:r>
      <w:bookmarkEnd w:id="64"/>
    </w:p>
    <w:p w14:paraId="261E6181" w14:textId="42780213" w:rsidR="009423B1" w:rsidRDefault="009423B1" w:rsidP="009423B1">
      <w:pPr>
        <w:autoSpaceDE w:val="0"/>
        <w:autoSpaceDN w:val="0"/>
        <w:adjustRightInd w:val="0"/>
        <w:spacing w:after="0" w:line="240" w:lineRule="auto"/>
      </w:pPr>
      <w:r>
        <w:t>Vindkorrektion</w:t>
      </w:r>
      <w:r w:rsidR="00114862">
        <w:t>-variable findes</w:t>
      </w:r>
      <w:r>
        <w:t xml:space="preserve"> ved at lave et opslag i </w:t>
      </w:r>
      <w:r w:rsidR="007B21A0">
        <w:t>v</w:t>
      </w:r>
      <w:r>
        <w:t>indkorrektion</w:t>
      </w:r>
      <w:r w:rsidR="007B21A0">
        <w:t>s</w:t>
      </w:r>
      <w:r>
        <w:t>tabellen. Opslaget foret</w:t>
      </w:r>
      <w:r w:rsidR="00356A49">
        <w:t>ages på grundlag af ruhed opland</w:t>
      </w:r>
      <w:r>
        <w:t>, ruhed natur, kildehøjde</w:t>
      </w:r>
      <w:r w:rsidR="007B21A0">
        <w:t>*</w:t>
      </w:r>
      <w:r w:rsidR="00D32E2C">
        <w:t xml:space="preserve"> og middelfrekvens.</w:t>
      </w:r>
    </w:p>
    <w:p w14:paraId="364BD333" w14:textId="15F21F27" w:rsidR="009A7A2E" w:rsidRDefault="009A7A2E" w:rsidP="009423B1">
      <w:pPr>
        <w:autoSpaceDE w:val="0"/>
        <w:autoSpaceDN w:val="0"/>
        <w:adjustRightInd w:val="0"/>
        <w:spacing w:after="0" w:line="240" w:lineRule="auto"/>
      </w:pPr>
    </w:p>
    <w:p w14:paraId="04A1CF06" w14:textId="747EC2B8" w:rsidR="009A7A2E" w:rsidRPr="009A7A2E" w:rsidRDefault="009A7A2E" w:rsidP="009423B1">
      <w:pPr>
        <w:autoSpaceDE w:val="0"/>
        <w:autoSpaceDN w:val="0"/>
        <w:adjustRightInd w:val="0"/>
        <w:spacing w:after="0" w:line="240" w:lineRule="auto"/>
      </w:pPr>
      <w:r w:rsidRPr="009A7A2E">
        <w:rPr>
          <w:b/>
        </w:rPr>
        <w:t>NB:</w:t>
      </w:r>
      <w:r>
        <w:t xml:space="preserve"> </w:t>
      </w:r>
      <w:r w:rsidR="007B21A0">
        <w:t>Kildehøjden kan ikke sættes for lagre - f</w:t>
      </w:r>
      <w:r>
        <w:t>or lagre benyttes altid en kildehøjde på 3 meter</w:t>
      </w:r>
      <w:r w:rsidR="007B21A0">
        <w:t xml:space="preserve"> til opslag i vindkorrektionstabellen.</w:t>
      </w:r>
    </w:p>
    <w:p w14:paraId="75633E3C" w14:textId="77777777" w:rsidR="009423B1" w:rsidRDefault="009423B1" w:rsidP="009423B1">
      <w:pPr>
        <w:autoSpaceDE w:val="0"/>
        <w:autoSpaceDN w:val="0"/>
        <w:adjustRightInd w:val="0"/>
        <w:spacing w:after="0" w:line="240" w:lineRule="auto"/>
      </w:pPr>
    </w:p>
    <w:p w14:paraId="534A3582" w14:textId="711252B9" w:rsidR="00114862" w:rsidRDefault="009423B1" w:rsidP="008928AA">
      <w:pPr>
        <w:autoSpaceDE w:val="0"/>
        <w:autoSpaceDN w:val="0"/>
        <w:adjustRightInd w:val="0"/>
        <w:spacing w:after="0" w:line="240" w:lineRule="auto"/>
        <w:rPr>
          <w:szCs w:val="18"/>
          <w:lang w:eastAsia="da-DK"/>
        </w:rPr>
      </w:pPr>
      <w:r>
        <w:t xml:space="preserve">Middelfrekvens findes ved at lave et </w:t>
      </w:r>
      <w:r w:rsidRPr="008008DE">
        <w:rPr>
          <w:szCs w:val="18"/>
        </w:rPr>
        <w:t xml:space="preserve">opslag i NyVindroseData tabellen. </w:t>
      </w:r>
      <w:r w:rsidRPr="008008DE">
        <w:rPr>
          <w:szCs w:val="18"/>
          <w:lang w:eastAsia="da-DK"/>
        </w:rPr>
        <w:t>Opslag foretages på grundlag af oplysning om kommune, placering af den enkelte stald/lager i forhold til ”naturpunkt” (retning i grader (afrundet til nærmeste værdi delelig med 30) målt fra ”naturpunkt” til stald/lager).</w:t>
      </w:r>
    </w:p>
    <w:p w14:paraId="5E3D4F26" w14:textId="77777777" w:rsidR="008928AA" w:rsidRPr="008928AA" w:rsidRDefault="008928AA" w:rsidP="008928AA">
      <w:pPr>
        <w:autoSpaceDE w:val="0"/>
        <w:autoSpaceDN w:val="0"/>
        <w:adjustRightInd w:val="0"/>
        <w:spacing w:after="0" w:line="240" w:lineRule="auto"/>
        <w:rPr>
          <w:rFonts w:ascii="Times New Roman" w:hAnsi="Times New Roman"/>
          <w:sz w:val="24"/>
          <w:szCs w:val="24"/>
          <w:lang w:eastAsia="da-DK"/>
        </w:rPr>
      </w:pPr>
    </w:p>
    <w:p w14:paraId="59694351" w14:textId="14C2391C" w:rsidR="00114862" w:rsidRPr="00EA27F6" w:rsidRDefault="00114862" w:rsidP="009F10FA">
      <w:pPr>
        <w:pStyle w:val="BodyText"/>
        <w:rPr>
          <w:szCs w:val="18"/>
        </w:rPr>
      </w:pPr>
      <w:r w:rsidRPr="00EA27F6">
        <w:rPr>
          <w:szCs w:val="18"/>
        </w:rPr>
        <w:t>Beregning af vindkorrektion:</w:t>
      </w:r>
    </w:p>
    <w:p w14:paraId="1CDC6541" w14:textId="56DD26B8" w:rsidR="00EA27F6" w:rsidRPr="00EA27F6" w:rsidRDefault="00EA27F6" w:rsidP="00EA27F6">
      <w:pPr>
        <w:rPr>
          <w:szCs w:val="18"/>
        </w:rPr>
      </w:pPr>
      <w:r w:rsidRPr="00EA27F6">
        <w:rPr>
          <w:szCs w:val="18"/>
        </w:rPr>
        <w:t>VK = (V6-V7)*EKSP(-V10*</w:t>
      </w:r>
      <w:r>
        <w:rPr>
          <w:szCs w:val="18"/>
        </w:rPr>
        <w:t>L) +V7 +(V8-V7)*EKSP(-59,4*((L</w:t>
      </w:r>
      <w:r w:rsidR="00E65F56">
        <w:rPr>
          <w:szCs w:val="18"/>
        </w:rPr>
        <w:t>/V9+0,25)^V11 -1,25^V11)^2</w:t>
      </w:r>
      <w:r w:rsidRPr="00EA27F6">
        <w:rPr>
          <w:szCs w:val="18"/>
        </w:rPr>
        <w:t>)</w:t>
      </w:r>
    </w:p>
    <w:p w14:paraId="5B4BE757" w14:textId="39BF3EF4" w:rsidR="00755319" w:rsidRDefault="00E65F56" w:rsidP="009F10FA">
      <w:pPr>
        <w:pStyle w:val="BodyText"/>
      </w:pPr>
      <w:r w:rsidRPr="00EA27F6">
        <w:t>H</w:t>
      </w:r>
      <w:r w:rsidR="00EA27F6" w:rsidRPr="00EA27F6">
        <w:t>vor</w:t>
      </w:r>
      <w:r>
        <w:t>:</w:t>
      </w:r>
    </w:p>
    <w:p w14:paraId="5C3DE8E2" w14:textId="1E4E5884" w:rsidR="00E65F56" w:rsidRPr="00EA27F6" w:rsidRDefault="00E65F56" w:rsidP="009F10FA">
      <w:pPr>
        <w:pStyle w:val="BodyText"/>
      </w:pPr>
      <w:r>
        <w:t>L = afstand fra kildepunkt til naturpunkt [m]</w:t>
      </w:r>
    </w:p>
    <w:p w14:paraId="44805771" w14:textId="399B7B8D" w:rsidR="00EA27F6" w:rsidRDefault="00EA27F6" w:rsidP="009F10FA">
      <w:pPr>
        <w:pStyle w:val="BodyText"/>
      </w:pPr>
      <w:r>
        <w:t>V6 = Vindkorrektionstabel variable: K0</w:t>
      </w:r>
    </w:p>
    <w:p w14:paraId="6B1C5951" w14:textId="15705B21" w:rsidR="00EA27F6" w:rsidRDefault="00EA27F6" w:rsidP="009F10FA">
      <w:pPr>
        <w:pStyle w:val="BodyText"/>
      </w:pPr>
      <w:r>
        <w:t>V7 = Vindkorrektionstabel variable: KInfinity</w:t>
      </w:r>
    </w:p>
    <w:p w14:paraId="669F6BCE" w14:textId="48015977" w:rsidR="00EA27F6" w:rsidRDefault="00EA27F6" w:rsidP="009F10FA">
      <w:pPr>
        <w:pStyle w:val="BodyText"/>
      </w:pPr>
      <w:r>
        <w:t>V8 = Vindkorrektionstabel variable: Kex</w:t>
      </w:r>
    </w:p>
    <w:p w14:paraId="3288435C" w14:textId="0BAB4494" w:rsidR="00EA27F6" w:rsidRDefault="00EA27F6" w:rsidP="009F10FA">
      <w:pPr>
        <w:pStyle w:val="BodyText"/>
      </w:pPr>
      <w:r>
        <w:t>V9 = Vindkorrektionstabel variable: Lex</w:t>
      </w:r>
    </w:p>
    <w:p w14:paraId="0C4BCDE0" w14:textId="2267620A" w:rsidR="00EA27F6" w:rsidRDefault="00EA27F6" w:rsidP="009F10FA">
      <w:pPr>
        <w:pStyle w:val="BodyText"/>
      </w:pPr>
      <w:r>
        <w:t>V10 = Vindkorrektionstabel variable: alfa</w:t>
      </w:r>
    </w:p>
    <w:p w14:paraId="67AFF672" w14:textId="7D847AAD" w:rsidR="00B40F0C" w:rsidRPr="00EA27F6" w:rsidRDefault="00EA27F6" w:rsidP="009F10FA">
      <w:pPr>
        <w:pStyle w:val="BodyText"/>
      </w:pPr>
      <w:r>
        <w:t xml:space="preserve">V11 </w:t>
      </w:r>
      <w:r w:rsidRPr="00EA27F6">
        <w:rPr>
          <w:szCs w:val="18"/>
        </w:rPr>
        <w:t>= 0,0025645 * V9^0,7</w:t>
      </w:r>
    </w:p>
    <w:p w14:paraId="0C302A57" w14:textId="2ED503CE" w:rsidR="009F10FA" w:rsidRPr="009F10FA" w:rsidRDefault="009F10FA" w:rsidP="009F10FA">
      <w:pPr>
        <w:pStyle w:val="Heading2"/>
      </w:pPr>
      <w:bookmarkStart w:id="65" w:name="_Toc40791974"/>
      <w:r>
        <w:t>Resultater</w:t>
      </w:r>
      <w:bookmarkEnd w:id="65"/>
    </w:p>
    <w:p w14:paraId="610CE7A1" w14:textId="67E8EAEF" w:rsidR="00A82932" w:rsidRDefault="00A82932" w:rsidP="00A82932">
      <w:pPr>
        <w:pStyle w:val="BodyText"/>
      </w:pPr>
      <w:r>
        <w:t>Output fra ammoniakdepositionberegningen består af følgende resultater:</w:t>
      </w:r>
    </w:p>
    <w:p w14:paraId="6787DDED" w14:textId="5E632FEA" w:rsidR="009F10FA" w:rsidRDefault="0080745C" w:rsidP="0080745C">
      <w:pPr>
        <w:pStyle w:val="BodyText"/>
        <w:numPr>
          <w:ilvl w:val="0"/>
          <w:numId w:val="27"/>
        </w:numPr>
      </w:pPr>
      <w:r>
        <w:t>Total ansøgt ammoniakemission fra stald og lager</w:t>
      </w:r>
    </w:p>
    <w:p w14:paraId="1E320198" w14:textId="0C149BCF" w:rsidR="00D27B0C" w:rsidRDefault="00D27B0C" w:rsidP="0080745C">
      <w:pPr>
        <w:pStyle w:val="BodyText"/>
        <w:numPr>
          <w:ilvl w:val="0"/>
          <w:numId w:val="27"/>
        </w:numPr>
      </w:pPr>
      <w:r>
        <w:t>Total ansøgt ammoniakemission fra stald og lager uden eventuelle anmeldte lagre (kun relevant for anmeldeordning om gødningsopbevaring)</w:t>
      </w:r>
    </w:p>
    <w:p w14:paraId="609842D7" w14:textId="52CCBA7B" w:rsidR="0080745C" w:rsidRDefault="0080745C" w:rsidP="0080745C">
      <w:pPr>
        <w:pStyle w:val="BodyText"/>
        <w:numPr>
          <w:ilvl w:val="0"/>
          <w:numId w:val="27"/>
        </w:numPr>
      </w:pPr>
      <w:r>
        <w:t>Total mer</w:t>
      </w:r>
      <w:r w:rsidR="00D27B0C">
        <w:t xml:space="preserve"> ammoniake</w:t>
      </w:r>
      <w:r>
        <w:t>mission</w:t>
      </w:r>
      <w:r w:rsidR="00D27B0C">
        <w:t xml:space="preserve"> i forhold til nudrift og 8-års drift</w:t>
      </w:r>
      <w:r>
        <w:t xml:space="preserve"> </w:t>
      </w:r>
      <w:r w:rsidRPr="009C547C">
        <w:t>(forskel melle</w:t>
      </w:r>
      <w:r w:rsidR="009C547C" w:rsidRPr="009C547C">
        <w:t>m total</w:t>
      </w:r>
      <w:r w:rsidR="00D27B0C">
        <w:t xml:space="preserve"> ansøgt</w:t>
      </w:r>
      <w:r w:rsidR="009C547C" w:rsidRPr="009C547C">
        <w:t xml:space="preserve"> ammoniakemission</w:t>
      </w:r>
      <w:r w:rsidR="00D27B0C">
        <w:t xml:space="preserve"> og den totale ammoniakemission i</w:t>
      </w:r>
      <w:r w:rsidR="009C547C" w:rsidRPr="009C547C">
        <w:t xml:space="preserve"> 8 års drif</w:t>
      </w:r>
      <w:r w:rsidR="00D27B0C">
        <w:t>t/nudrift</w:t>
      </w:r>
      <w:r w:rsidRPr="009C547C">
        <w:t>)</w:t>
      </w:r>
    </w:p>
    <w:p w14:paraId="5D39D592" w14:textId="0EAF4D18" w:rsidR="00D60EF4" w:rsidRDefault="00D60EF4" w:rsidP="003D3C90">
      <w:pPr>
        <w:pStyle w:val="BodyText"/>
        <w:numPr>
          <w:ilvl w:val="0"/>
          <w:numId w:val="27"/>
        </w:numPr>
      </w:pPr>
      <w:r>
        <w:t>Per naturlinje:</w:t>
      </w:r>
    </w:p>
    <w:p w14:paraId="22C22FC5" w14:textId="3EEF56CF" w:rsidR="003D3C90" w:rsidRDefault="003D3C90" w:rsidP="003D3C90">
      <w:pPr>
        <w:pStyle w:val="BodyText"/>
        <w:numPr>
          <w:ilvl w:val="1"/>
          <w:numId w:val="27"/>
        </w:numPr>
      </w:pPr>
      <w:r>
        <w:t>Mer</w:t>
      </w:r>
      <w:r w:rsidR="009C547C">
        <w:t xml:space="preserve"> ammoniak</w:t>
      </w:r>
      <w:r w:rsidRPr="009C547C">
        <w:t>deposition</w:t>
      </w:r>
      <w:r w:rsidR="00D27B0C">
        <w:t xml:space="preserve"> i forhold til nudrift og 8-års drift</w:t>
      </w:r>
    </w:p>
    <w:p w14:paraId="7B5953D2" w14:textId="4F3A79F6" w:rsidR="003D3C90" w:rsidRPr="009F10FA" w:rsidRDefault="003D3C90" w:rsidP="003D3C90">
      <w:pPr>
        <w:pStyle w:val="BodyText"/>
        <w:numPr>
          <w:ilvl w:val="1"/>
          <w:numId w:val="27"/>
        </w:numPr>
      </w:pPr>
      <w:r>
        <w:t>Total</w:t>
      </w:r>
      <w:r w:rsidR="009C547C">
        <w:t xml:space="preserve"> ammoniak</w:t>
      </w:r>
      <w:r>
        <w:t xml:space="preserve"> deposition</w:t>
      </w:r>
      <w:r w:rsidR="00160146">
        <w:t xml:space="preserve"> for ansøgt drift</w:t>
      </w:r>
    </w:p>
    <w:p w14:paraId="3F2544BE" w14:textId="625FA376" w:rsidR="00875393" w:rsidRDefault="00875393" w:rsidP="00875393">
      <w:pPr>
        <w:pStyle w:val="Heading1"/>
      </w:pPr>
      <w:bookmarkStart w:id="66" w:name="_Toc40791975"/>
      <w:commentRangeStart w:id="67"/>
      <w:r>
        <w:lastRenderedPageBreak/>
        <w:t>Lugtberegning</w:t>
      </w:r>
      <w:bookmarkEnd w:id="66"/>
      <w:commentRangeEnd w:id="67"/>
      <w:r w:rsidR="008E7CCE">
        <w:rPr>
          <w:rStyle w:val="CommentReference"/>
          <w:rFonts w:asciiTheme="minorHAnsi" w:hAnsiTheme="minorHAnsi"/>
          <w:b w:val="0"/>
        </w:rPr>
        <w:commentReference w:id="67"/>
      </w:r>
    </w:p>
    <w:p w14:paraId="13CB13C1" w14:textId="75C0AEEE" w:rsidR="00875393" w:rsidRDefault="00875393" w:rsidP="00875393">
      <w:pPr>
        <w:pStyle w:val="BodyText"/>
      </w:pPr>
      <w:r>
        <w:t>Dette afsnit indeholder designet af lugtberegning</w:t>
      </w:r>
      <w:r w:rsidR="00163CAE">
        <w:t>en</w:t>
      </w:r>
      <w:r>
        <w:t>.</w:t>
      </w:r>
    </w:p>
    <w:p w14:paraId="4B803E96" w14:textId="0C942B19" w:rsidR="00875393" w:rsidRDefault="00875393" w:rsidP="00875393">
      <w:pPr>
        <w:pStyle w:val="Heading2"/>
      </w:pPr>
      <w:bookmarkStart w:id="69" w:name="_Toc40791976"/>
      <w:r>
        <w:t>Begreber</w:t>
      </w:r>
      <w:bookmarkEnd w:id="69"/>
    </w:p>
    <w:p w14:paraId="11EDE8DF" w14:textId="77777777" w:rsidR="00875393" w:rsidRDefault="00875393" w:rsidP="00875393">
      <w:pPr>
        <w:pStyle w:val="BodyText"/>
      </w:pPr>
      <w:r>
        <w:t>Her beskrives de begreber der benyttes i lugtberegningen.</w:t>
      </w:r>
    </w:p>
    <w:tbl>
      <w:tblPr>
        <w:tblStyle w:val="TableGrid"/>
        <w:tblW w:w="0" w:type="auto"/>
        <w:tblLook w:val="04A0" w:firstRow="1" w:lastRow="0" w:firstColumn="1" w:lastColumn="0" w:noHBand="0" w:noVBand="1"/>
      </w:tblPr>
      <w:tblGrid>
        <w:gridCol w:w="1980"/>
        <w:gridCol w:w="7364"/>
      </w:tblGrid>
      <w:tr w:rsidR="00875393" w14:paraId="7248AEAB" w14:textId="77777777" w:rsidTr="00875393">
        <w:trPr>
          <w:cnfStyle w:val="100000000000" w:firstRow="1" w:lastRow="0" w:firstColumn="0" w:lastColumn="0" w:oddVBand="0" w:evenVBand="0" w:oddHBand="0" w:evenHBand="0" w:firstRowFirstColumn="0" w:firstRowLastColumn="0" w:lastRowFirstColumn="0" w:lastRowLastColumn="0"/>
        </w:trPr>
        <w:tc>
          <w:tcPr>
            <w:tcW w:w="1980" w:type="dxa"/>
          </w:tcPr>
          <w:p w14:paraId="6F0B6775" w14:textId="77777777" w:rsidR="00875393" w:rsidRDefault="00875393" w:rsidP="00875393">
            <w:pPr>
              <w:pStyle w:val="BodyText"/>
            </w:pPr>
            <w:r>
              <w:t>Begreb</w:t>
            </w:r>
          </w:p>
        </w:tc>
        <w:tc>
          <w:tcPr>
            <w:tcW w:w="7364" w:type="dxa"/>
          </w:tcPr>
          <w:p w14:paraId="238CF967" w14:textId="77777777" w:rsidR="00875393" w:rsidRDefault="00875393" w:rsidP="00875393">
            <w:pPr>
              <w:pStyle w:val="BodyText"/>
            </w:pPr>
            <w:r>
              <w:t>Beskrivelse</w:t>
            </w:r>
          </w:p>
        </w:tc>
      </w:tr>
      <w:tr w:rsidR="00875393" w14:paraId="20A71875" w14:textId="77777777" w:rsidTr="00875393">
        <w:tc>
          <w:tcPr>
            <w:tcW w:w="1980" w:type="dxa"/>
          </w:tcPr>
          <w:p w14:paraId="6961D68C" w14:textId="77777777" w:rsidR="00875393" w:rsidRDefault="00875393" w:rsidP="00875393">
            <w:pPr>
              <w:pStyle w:val="BodyText"/>
            </w:pPr>
            <w:r w:rsidRPr="0091739F">
              <w:t>FMK</w:t>
            </w:r>
          </w:p>
        </w:tc>
        <w:tc>
          <w:tcPr>
            <w:tcW w:w="7364" w:type="dxa"/>
          </w:tcPr>
          <w:p w14:paraId="69709F95" w14:textId="5E176FC1" w:rsidR="00875393" w:rsidRDefault="00875393" w:rsidP="00875393">
            <w:pPr>
              <w:pStyle w:val="BodyText"/>
            </w:pPr>
            <w:r>
              <w:t>Gammel beregningsmodel som bliver brugt sideløbende med NY</w:t>
            </w:r>
            <w:r w:rsidR="00FF7E31">
              <w:t xml:space="preserve"> </w:t>
            </w:r>
            <w:r>
              <w:t>og hvoraf den model med den største</w:t>
            </w:r>
            <w:r w:rsidR="00FF7E31">
              <w:t xml:space="preserve"> beregnede</w:t>
            </w:r>
            <w:r>
              <w:t xml:space="preserve"> </w:t>
            </w:r>
            <w:r w:rsidR="00FF7E31">
              <w:t>lugtgene</w:t>
            </w:r>
            <w:r>
              <w:t xml:space="preserve"> er den gældende.</w:t>
            </w:r>
          </w:p>
        </w:tc>
      </w:tr>
      <w:tr w:rsidR="00875393" w14:paraId="6C32CB4D" w14:textId="77777777" w:rsidTr="00875393">
        <w:tc>
          <w:tcPr>
            <w:tcW w:w="1980" w:type="dxa"/>
          </w:tcPr>
          <w:p w14:paraId="4562079C" w14:textId="77777777" w:rsidR="00875393" w:rsidRDefault="00875393" w:rsidP="00875393">
            <w:pPr>
              <w:pStyle w:val="BodyText"/>
            </w:pPr>
            <w:r>
              <w:t>NY</w:t>
            </w:r>
          </w:p>
        </w:tc>
        <w:tc>
          <w:tcPr>
            <w:tcW w:w="7364" w:type="dxa"/>
          </w:tcPr>
          <w:p w14:paraId="5CCAD3F8" w14:textId="72B882C0" w:rsidR="00875393" w:rsidRDefault="00875393" w:rsidP="00875393">
            <w:pPr>
              <w:pStyle w:val="BodyText"/>
            </w:pPr>
            <w:r>
              <w:t>Ny beregningsmodel som bliver brugt sideløbende med FMK og hvoraf den model med den største</w:t>
            </w:r>
            <w:r w:rsidR="00FF7E31">
              <w:t xml:space="preserve"> beregnede</w:t>
            </w:r>
            <w:r>
              <w:t xml:space="preserve"> </w:t>
            </w:r>
            <w:r w:rsidR="00FF7E31">
              <w:t xml:space="preserve">lugtgene </w:t>
            </w:r>
            <w:r>
              <w:t>er den gældende. NY</w:t>
            </w:r>
            <w:r w:rsidRPr="00D10573">
              <w:t xml:space="preserve"> er baseret på målinger med o</w:t>
            </w:r>
            <w:ins w:id="70" w:author="Lykke Kirkebæk Pilegaard" w:date="2023-01-13T12:17:00Z">
              <w:r w:rsidR="00DD7C96">
                <w:t>l</w:t>
              </w:r>
            </w:ins>
            <w:r w:rsidRPr="00D10573">
              <w:t>faktometri.</w:t>
            </w:r>
          </w:p>
        </w:tc>
      </w:tr>
      <w:tr w:rsidR="00875393" w14:paraId="307F61AE" w14:textId="77777777" w:rsidTr="00875393">
        <w:tc>
          <w:tcPr>
            <w:tcW w:w="1980" w:type="dxa"/>
          </w:tcPr>
          <w:p w14:paraId="73AE2CA0" w14:textId="77777777" w:rsidR="00875393" w:rsidRDefault="00875393" w:rsidP="00875393">
            <w:pPr>
              <w:pStyle w:val="BodyText"/>
            </w:pPr>
            <w:r>
              <w:t>OU</w:t>
            </w:r>
          </w:p>
        </w:tc>
        <w:tc>
          <w:tcPr>
            <w:tcW w:w="7364" w:type="dxa"/>
          </w:tcPr>
          <w:p w14:paraId="7BF2E670" w14:textId="77777777" w:rsidR="00875393" w:rsidRDefault="00875393" w:rsidP="00875393">
            <w:pPr>
              <w:pStyle w:val="BodyText"/>
            </w:pPr>
            <w:r>
              <w:t>Odor Unit – lugtenhed brugt i NY.</w:t>
            </w:r>
          </w:p>
        </w:tc>
      </w:tr>
      <w:tr w:rsidR="00875393" w14:paraId="5BAB9524" w14:textId="77777777" w:rsidTr="00875393">
        <w:tc>
          <w:tcPr>
            <w:tcW w:w="1980" w:type="dxa"/>
          </w:tcPr>
          <w:p w14:paraId="21D327F4" w14:textId="77777777" w:rsidR="00875393" w:rsidRDefault="00875393" w:rsidP="00875393">
            <w:pPr>
              <w:pStyle w:val="BodyText"/>
            </w:pPr>
            <w:r>
              <w:t>LE</w:t>
            </w:r>
          </w:p>
        </w:tc>
        <w:tc>
          <w:tcPr>
            <w:tcW w:w="7364" w:type="dxa"/>
          </w:tcPr>
          <w:p w14:paraId="3CB08A04" w14:textId="77777777" w:rsidR="00875393" w:rsidRDefault="00875393" w:rsidP="00875393">
            <w:pPr>
              <w:pStyle w:val="BodyText"/>
            </w:pPr>
            <w:r>
              <w:t>LugtEmission – lugtenhed brugt i FMK.</w:t>
            </w:r>
          </w:p>
        </w:tc>
      </w:tr>
      <w:tr w:rsidR="00875393" w14:paraId="433BE00B" w14:textId="77777777" w:rsidTr="00875393">
        <w:tc>
          <w:tcPr>
            <w:tcW w:w="1980" w:type="dxa"/>
          </w:tcPr>
          <w:p w14:paraId="4A18AF57" w14:textId="5B058DC4" w:rsidR="00875393" w:rsidRDefault="00875393" w:rsidP="00875393">
            <w:pPr>
              <w:pStyle w:val="BodyText"/>
            </w:pPr>
            <w:r>
              <w:t>Bebyggelse</w:t>
            </w:r>
            <w:r w:rsidR="00B5370F">
              <w:t>stype</w:t>
            </w:r>
          </w:p>
        </w:tc>
        <w:tc>
          <w:tcPr>
            <w:tcW w:w="7364" w:type="dxa"/>
          </w:tcPr>
          <w:p w14:paraId="300B795E" w14:textId="7150AC21" w:rsidR="00875393" w:rsidRDefault="00875393" w:rsidP="00875393">
            <w:pPr>
              <w:pStyle w:val="BodyText"/>
            </w:pPr>
            <w:r>
              <w:t>Enkelt boli</w:t>
            </w:r>
            <w:r w:rsidR="00B5370F">
              <w:t>g bebyggelse, samlet bebyggelse eller</w:t>
            </w:r>
            <w:r>
              <w:t xml:space="preserve"> byzone bebyggelse.</w:t>
            </w:r>
          </w:p>
        </w:tc>
      </w:tr>
      <w:tr w:rsidR="00B5370F" w14:paraId="6CA9F6EB" w14:textId="77777777" w:rsidTr="00875393">
        <w:tc>
          <w:tcPr>
            <w:tcW w:w="1980" w:type="dxa"/>
          </w:tcPr>
          <w:p w14:paraId="65CBA0DC" w14:textId="4458ED69" w:rsidR="00B5370F" w:rsidRDefault="00B5370F" w:rsidP="00875393">
            <w:pPr>
              <w:pStyle w:val="BodyText"/>
            </w:pPr>
            <w:r>
              <w:t>Drifttype</w:t>
            </w:r>
          </w:p>
        </w:tc>
        <w:tc>
          <w:tcPr>
            <w:tcW w:w="7364" w:type="dxa"/>
          </w:tcPr>
          <w:p w14:paraId="4FE704A4" w14:textId="7D49C0CB" w:rsidR="00B5370F" w:rsidRDefault="00B5370F" w:rsidP="00875393">
            <w:pPr>
              <w:pStyle w:val="BodyText"/>
            </w:pPr>
            <w:r>
              <w:t>Ansøgt drift, nudrift eller 8-års drift.</w:t>
            </w:r>
          </w:p>
        </w:tc>
      </w:tr>
      <w:tr w:rsidR="00027A8B" w14:paraId="2CD348C8" w14:textId="77777777" w:rsidTr="00875393">
        <w:tc>
          <w:tcPr>
            <w:tcW w:w="1980" w:type="dxa"/>
          </w:tcPr>
          <w:p w14:paraId="7F79206C" w14:textId="4E74F80A" w:rsidR="00027A8B" w:rsidRDefault="00027A8B" w:rsidP="00875393">
            <w:pPr>
              <w:pStyle w:val="BodyText"/>
            </w:pPr>
            <w:r>
              <w:t>LugtDyrekategori</w:t>
            </w:r>
          </w:p>
        </w:tc>
        <w:tc>
          <w:tcPr>
            <w:tcW w:w="7364" w:type="dxa"/>
          </w:tcPr>
          <w:p w14:paraId="64DDD222" w14:textId="028A4D46" w:rsidR="00027A8B" w:rsidRDefault="00027A8B" w:rsidP="00875393">
            <w:pPr>
              <w:pStyle w:val="BodyText"/>
            </w:pPr>
            <w:r>
              <w:t>Grupperinger af DyreOgStaldkategorier; 0) Ingen valgt; 1) Søer og smågrise; 2) Kvæg og heste; 3) Slagtesvin og fjerkræ; 4) Mink</w:t>
            </w:r>
            <w:r w:rsidR="00A62B1E">
              <w:t>; 5) Slagtesvin øvrige</w:t>
            </w:r>
            <w:r>
              <w:t>.</w:t>
            </w:r>
          </w:p>
        </w:tc>
      </w:tr>
      <w:tr w:rsidR="00875393" w14:paraId="3018AF3C" w14:textId="77777777" w:rsidTr="00875393">
        <w:tc>
          <w:tcPr>
            <w:tcW w:w="1980" w:type="dxa"/>
          </w:tcPr>
          <w:p w14:paraId="6B0ED81D" w14:textId="77777777" w:rsidR="00875393" w:rsidRDefault="00875393" w:rsidP="00875393">
            <w:pPr>
              <w:pStyle w:val="BodyText"/>
            </w:pPr>
            <w:r>
              <w:t>Naboejendomme</w:t>
            </w:r>
          </w:p>
        </w:tc>
        <w:tc>
          <w:tcPr>
            <w:tcW w:w="7364" w:type="dxa"/>
          </w:tcPr>
          <w:p w14:paraId="3385D3BC" w14:textId="6FCA37F2" w:rsidR="00875393" w:rsidRDefault="00875393" w:rsidP="00B512F9">
            <w:pPr>
              <w:pStyle w:val="BodyText"/>
            </w:pPr>
            <w:r w:rsidRPr="00FF1B26">
              <w:t>Nærliggende andre lugtkilder (</w:t>
            </w:r>
            <w:r w:rsidRPr="009532F4">
              <w:rPr>
                <w:color w:val="000000" w:themeColor="text1"/>
              </w:rPr>
              <w:t>nabogårde) med over 75</w:t>
            </w:r>
            <w:r w:rsidR="009A5853">
              <w:rPr>
                <w:color w:val="000000" w:themeColor="text1"/>
              </w:rPr>
              <w:t>0</w:t>
            </w:r>
            <w:r w:rsidRPr="009532F4">
              <w:rPr>
                <w:color w:val="000000" w:themeColor="text1"/>
              </w:rPr>
              <w:t xml:space="preserve"> </w:t>
            </w:r>
            <w:r w:rsidR="00B512F9" w:rsidRPr="009532F4">
              <w:rPr>
                <w:color w:val="000000" w:themeColor="text1"/>
              </w:rPr>
              <w:t>kg N</w:t>
            </w:r>
            <w:r w:rsidRPr="009532F4">
              <w:rPr>
                <w:color w:val="000000" w:themeColor="text1"/>
              </w:rPr>
              <w:t>.</w:t>
            </w:r>
          </w:p>
        </w:tc>
      </w:tr>
      <w:tr w:rsidR="00875393" w14:paraId="421DBAF6" w14:textId="77777777" w:rsidTr="00875393">
        <w:tc>
          <w:tcPr>
            <w:tcW w:w="1980" w:type="dxa"/>
          </w:tcPr>
          <w:p w14:paraId="3E0765C4" w14:textId="77777777" w:rsidR="00875393" w:rsidRDefault="00875393" w:rsidP="00875393">
            <w:pPr>
              <w:pStyle w:val="BodyText"/>
            </w:pPr>
            <w:r>
              <w:t>Kumulation</w:t>
            </w:r>
          </w:p>
        </w:tc>
        <w:tc>
          <w:tcPr>
            <w:tcW w:w="7364" w:type="dxa"/>
          </w:tcPr>
          <w:p w14:paraId="3CD7E94B" w14:textId="77777777" w:rsidR="00875393" w:rsidRPr="00FF1B26" w:rsidRDefault="00875393" w:rsidP="00875393">
            <w:pPr>
              <w:pStyle w:val="BodyText"/>
            </w:pPr>
            <w:r>
              <w:t>Antal naboejendomme for bebyggelse.</w:t>
            </w:r>
          </w:p>
        </w:tc>
      </w:tr>
      <w:tr w:rsidR="00875393" w14:paraId="385C64FD" w14:textId="77777777" w:rsidTr="00875393">
        <w:tc>
          <w:tcPr>
            <w:tcW w:w="1980" w:type="dxa"/>
          </w:tcPr>
          <w:p w14:paraId="099A4B9C" w14:textId="77777777" w:rsidR="00875393" w:rsidRDefault="00875393" w:rsidP="00875393">
            <w:pPr>
              <w:pStyle w:val="BodyText"/>
            </w:pPr>
            <w:r w:rsidRPr="0091739F">
              <w:t>Geneafstand</w:t>
            </w:r>
          </w:p>
        </w:tc>
        <w:tc>
          <w:tcPr>
            <w:tcW w:w="7364" w:type="dxa"/>
          </w:tcPr>
          <w:p w14:paraId="7F5343C9" w14:textId="77777777" w:rsidR="00875393" w:rsidRDefault="00875393" w:rsidP="00875393">
            <w:pPr>
              <w:pStyle w:val="BodyText"/>
            </w:pPr>
            <w:r w:rsidRPr="0091739F">
              <w:t xml:space="preserve">Afstand hvor lugten fra staldafsnit </w:t>
            </w:r>
            <w:r>
              <w:t>kan være</w:t>
            </w:r>
            <w:r w:rsidRPr="0091739F">
              <w:t xml:space="preserve"> til gene.</w:t>
            </w:r>
          </w:p>
        </w:tc>
      </w:tr>
      <w:tr w:rsidR="00875393" w14:paraId="1B59B848" w14:textId="77777777" w:rsidTr="00875393">
        <w:tc>
          <w:tcPr>
            <w:tcW w:w="1980" w:type="dxa"/>
          </w:tcPr>
          <w:p w14:paraId="21CC9392" w14:textId="77777777" w:rsidR="00875393" w:rsidRDefault="00875393" w:rsidP="00875393">
            <w:pPr>
              <w:pStyle w:val="BodyText"/>
            </w:pPr>
            <w:r w:rsidRPr="0091739F">
              <w:t>Staldgruppe</w:t>
            </w:r>
          </w:p>
        </w:tc>
        <w:tc>
          <w:tcPr>
            <w:tcW w:w="7364" w:type="dxa"/>
          </w:tcPr>
          <w:p w14:paraId="4045FEA9" w14:textId="474F746B" w:rsidR="00875393" w:rsidRDefault="00875393" w:rsidP="00875393">
            <w:pPr>
              <w:pStyle w:val="BodyText"/>
            </w:pPr>
            <w:r>
              <w:t xml:space="preserve">Staldgruppe 1: Det </w:t>
            </w:r>
            <w:r w:rsidR="00FA48AA">
              <w:t>staldanlæg</w:t>
            </w:r>
            <w:r>
              <w:t xml:space="preserve"> nærmest bebyggelse.</w:t>
            </w:r>
          </w:p>
          <w:p w14:paraId="58478331" w14:textId="65E72083" w:rsidR="00875393" w:rsidRDefault="00875393" w:rsidP="00875393">
            <w:pPr>
              <w:pStyle w:val="BodyText"/>
            </w:pPr>
            <w:r>
              <w:t>Staldgruppe 2: Stald</w:t>
            </w:r>
            <w:r w:rsidR="00FA48AA">
              <w:t>anlæg</w:t>
            </w:r>
            <w:r>
              <w:t xml:space="preserve"> nærmest + stald</w:t>
            </w:r>
            <w:r w:rsidR="00FA48AA">
              <w:t>anlæg</w:t>
            </w:r>
            <w:r>
              <w:t xml:space="preserve"> næstnærmest.</w:t>
            </w:r>
          </w:p>
          <w:p w14:paraId="4A80DAEC" w14:textId="77777777" w:rsidR="00875393" w:rsidRDefault="00875393" w:rsidP="00875393">
            <w:pPr>
              <w:pStyle w:val="BodyText"/>
            </w:pPr>
            <w:r>
              <w:t>Osv.</w:t>
            </w:r>
          </w:p>
          <w:p w14:paraId="4C5B6DB2" w14:textId="77777777" w:rsidR="00875393" w:rsidRDefault="00875393" w:rsidP="00875393">
            <w:pPr>
              <w:pStyle w:val="BodyText"/>
            </w:pPr>
            <w:r>
              <w:t>Staldgruppe N: 1. nærmest + 2. nærmest + … + N. nærmest.</w:t>
            </w:r>
          </w:p>
          <w:p w14:paraId="6A8C16F6" w14:textId="77777777" w:rsidR="00875393" w:rsidRDefault="00875393" w:rsidP="00875393">
            <w:pPr>
              <w:pStyle w:val="BodyText"/>
            </w:pPr>
            <w:r>
              <w:rPr>
                <w:noProof/>
                <w:lang w:eastAsia="da-DK"/>
              </w:rPr>
              <w:drawing>
                <wp:inline distT="0" distB="0" distL="0" distR="0" wp14:anchorId="439751C9" wp14:editId="1F29737F">
                  <wp:extent cx="39338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1257300"/>
                          </a:xfrm>
                          <a:prstGeom prst="rect">
                            <a:avLst/>
                          </a:prstGeom>
                          <a:noFill/>
                          <a:ln>
                            <a:noFill/>
                          </a:ln>
                        </pic:spPr>
                      </pic:pic>
                    </a:graphicData>
                  </a:graphic>
                </wp:inline>
              </w:drawing>
            </w:r>
          </w:p>
        </w:tc>
      </w:tr>
    </w:tbl>
    <w:p w14:paraId="5BFF5E9F" w14:textId="77777777" w:rsidR="00875393" w:rsidRDefault="00875393" w:rsidP="00875393">
      <w:pPr>
        <w:pStyle w:val="BodyText"/>
      </w:pPr>
    </w:p>
    <w:p w14:paraId="526705F3" w14:textId="52F31835" w:rsidR="00875393" w:rsidRDefault="00875393" w:rsidP="00875393"/>
    <w:p w14:paraId="462C080C" w14:textId="6752BE3A" w:rsidR="00C33BF2" w:rsidRDefault="00C33BF2" w:rsidP="00875393"/>
    <w:p w14:paraId="0CF4703A" w14:textId="77777777" w:rsidR="00C33BF2" w:rsidRDefault="00C33BF2" w:rsidP="00875393"/>
    <w:p w14:paraId="555C102C" w14:textId="33006061" w:rsidR="00875393" w:rsidRDefault="00875393" w:rsidP="00875393">
      <w:pPr>
        <w:pStyle w:val="Heading2"/>
      </w:pPr>
      <w:bookmarkStart w:id="71" w:name="_Toc40791977"/>
      <w:r>
        <w:lastRenderedPageBreak/>
        <w:t>Input &amp; Output</w:t>
      </w:r>
      <w:bookmarkEnd w:id="71"/>
    </w:p>
    <w:p w14:paraId="47E53A1B" w14:textId="031BE3E0" w:rsidR="00875393" w:rsidRDefault="00875393" w:rsidP="00875393">
      <w:pPr>
        <w:pStyle w:val="BodyText"/>
      </w:pPr>
      <w:r>
        <w:t>L</w:t>
      </w:r>
      <w:r w:rsidRPr="00AA13E8">
        <w:t xml:space="preserve">ugtberegningen foregår på baggrund af information </w:t>
      </w:r>
      <w:r w:rsidRPr="00FA48AA">
        <w:t>om bebyggelser, stald</w:t>
      </w:r>
      <w:r w:rsidR="006A4863">
        <w:t>bygning</w:t>
      </w:r>
      <w:r w:rsidRPr="00FA48AA">
        <w:t xml:space="preserve">, og </w:t>
      </w:r>
      <w:r w:rsidR="00163CAE">
        <w:t>produktionsarealer</w:t>
      </w:r>
      <w:r w:rsidRPr="00FA48AA">
        <w:t xml:space="preserve">. </w:t>
      </w:r>
      <w:r w:rsidRPr="00AA13E8">
        <w:t>Herudover benyttes Normtal for lugt til alle konstanter</w:t>
      </w:r>
      <w:r>
        <w:t xml:space="preserve">. </w:t>
      </w:r>
      <w:r w:rsidRPr="00AA13E8">
        <w:t>Resultatet af lugtberegningen indeholder bl.a. information omkring korrigeret geneafstand og vægtet gennemsnitsafstand</w:t>
      </w:r>
      <w:r>
        <w:t>.</w:t>
      </w:r>
    </w:p>
    <w:p w14:paraId="3FF2FAA5" w14:textId="204D3EAE" w:rsidR="00875393" w:rsidRDefault="00875393" w:rsidP="00875393">
      <w:pPr>
        <w:pStyle w:val="BodyText"/>
      </w:pPr>
      <w:r>
        <w:t xml:space="preserve">Et helt overordnet overblik over lugtberegningens input og output kan ses i </w:t>
      </w:r>
      <w:r w:rsidR="009A5853">
        <w:fldChar w:fldCharType="begin"/>
      </w:r>
      <w:r w:rsidR="009A5853">
        <w:instrText xml:space="preserve"> REF _Ref413145786 \h </w:instrText>
      </w:r>
      <w:r w:rsidR="009A5853">
        <w:fldChar w:fldCharType="separate"/>
      </w:r>
      <w:r w:rsidR="009A5853">
        <w:t xml:space="preserve">Figur </w:t>
      </w:r>
      <w:r w:rsidR="009A5853">
        <w:rPr>
          <w:noProof/>
        </w:rPr>
        <w:t>2</w:t>
      </w:r>
      <w:r w:rsidR="009A5853">
        <w:fldChar w:fldCharType="end"/>
      </w:r>
      <w:r>
        <w:t>.</w:t>
      </w:r>
    </w:p>
    <w:p w14:paraId="678667CD" w14:textId="0DA809B4" w:rsidR="00875393" w:rsidRDefault="004133C9" w:rsidP="00875393">
      <w:pPr>
        <w:pStyle w:val="BodyText"/>
        <w:keepNext/>
      </w:pPr>
      <w:r>
        <w:rPr>
          <w:noProof/>
        </w:rPr>
        <w:object w:dxaOrig="1440" w:dyaOrig="1440" w14:anchorId="653060F1">
          <v:shape id="_x0000_s1030" type="#_x0000_t75" style="position:absolute;margin-left:0;margin-top:0;width:437.45pt;height:92.4pt;z-index:251659264;mso-position-horizontal:left;mso-position-horizontal-relative:text;mso-position-vertical-relative:text">
            <v:imagedata r:id="rId18" o:title=""/>
            <w10:wrap type="square" side="right"/>
          </v:shape>
          <o:OLEObject Type="Embed" ProgID="Visio.Drawing.15" ShapeID="_x0000_s1030" DrawAspect="Content" ObjectID="_1736058692" r:id="rId19"/>
        </w:object>
      </w:r>
      <w:r w:rsidR="009A5853">
        <w:br w:type="textWrapping" w:clear="all"/>
      </w:r>
    </w:p>
    <w:p w14:paraId="512449F4" w14:textId="3A1F98E9" w:rsidR="00875393" w:rsidRPr="008F4047" w:rsidRDefault="00875393" w:rsidP="008F4047">
      <w:pPr>
        <w:pStyle w:val="Caption"/>
      </w:pPr>
      <w:bookmarkStart w:id="72" w:name="_Ref413145786"/>
      <w:r w:rsidRPr="00163CAE">
        <w:t xml:space="preserve">Figur </w:t>
      </w:r>
      <w:r w:rsidR="00FF7E31">
        <w:rPr>
          <w:noProof/>
        </w:rPr>
        <w:fldChar w:fldCharType="begin"/>
      </w:r>
      <w:r w:rsidR="00FF7E31">
        <w:rPr>
          <w:noProof/>
        </w:rPr>
        <w:instrText xml:space="preserve"> SEQ Figur \* ARABIC </w:instrText>
      </w:r>
      <w:r w:rsidR="00FF7E31">
        <w:rPr>
          <w:noProof/>
        </w:rPr>
        <w:fldChar w:fldCharType="separate"/>
      </w:r>
      <w:r w:rsidR="007227E3">
        <w:rPr>
          <w:noProof/>
        </w:rPr>
        <w:t>2</w:t>
      </w:r>
      <w:r w:rsidR="00FF7E31">
        <w:rPr>
          <w:noProof/>
        </w:rPr>
        <w:fldChar w:fldCharType="end"/>
      </w:r>
      <w:bookmarkEnd w:id="72"/>
      <w:r w:rsidR="008F4047">
        <w:t>: Overblik over lugtberegning</w:t>
      </w:r>
    </w:p>
    <w:p w14:paraId="7835EDFA" w14:textId="5C18C006" w:rsidR="00875393" w:rsidRPr="00477DA4" w:rsidRDefault="00875393" w:rsidP="00875393">
      <w:pPr>
        <w:pStyle w:val="BodyText"/>
      </w:pPr>
      <w:r>
        <w:t xml:space="preserve">Helt specifikt, så benyttes følgende oplysninger som input til lugtberegningerne. Objekter der bliver brugt i implementeringen indeholder flere informationer end blot dem påkrævet til beregningerne, da der benyttes de eksisterende objekter, </w:t>
      </w:r>
      <w:r w:rsidRPr="00BA4D67">
        <w:t xml:space="preserve">som fx </w:t>
      </w:r>
      <w:r w:rsidR="00BA4D67" w:rsidRPr="00BA4D67">
        <w:t>Staldanlæg</w:t>
      </w:r>
      <w:r w:rsidRPr="00BA4D67">
        <w:t xml:space="preserve"> objektet</w:t>
      </w:r>
      <w:r>
        <w:t>.</w:t>
      </w:r>
    </w:p>
    <w:tbl>
      <w:tblPr>
        <w:tblStyle w:val="TableGrid"/>
        <w:tblW w:w="9606" w:type="dxa"/>
        <w:tblLook w:val="04A0" w:firstRow="1" w:lastRow="0" w:firstColumn="1" w:lastColumn="0" w:noHBand="0" w:noVBand="1"/>
      </w:tblPr>
      <w:tblGrid>
        <w:gridCol w:w="1915"/>
        <w:gridCol w:w="3183"/>
        <w:gridCol w:w="4508"/>
      </w:tblGrid>
      <w:tr w:rsidR="00875393" w14:paraId="04934F86" w14:textId="77777777" w:rsidTr="00136C06">
        <w:trPr>
          <w:cnfStyle w:val="100000000000" w:firstRow="1" w:lastRow="0" w:firstColumn="0" w:lastColumn="0" w:oddVBand="0" w:evenVBand="0" w:oddHBand="0" w:evenHBand="0" w:firstRowFirstColumn="0" w:firstRowLastColumn="0" w:lastRowFirstColumn="0" w:lastRowLastColumn="0"/>
        </w:trPr>
        <w:tc>
          <w:tcPr>
            <w:tcW w:w="1915" w:type="dxa"/>
          </w:tcPr>
          <w:p w14:paraId="47F795F1" w14:textId="77777777" w:rsidR="00875393" w:rsidRDefault="00875393" w:rsidP="00875393">
            <w:pPr>
              <w:pStyle w:val="BodyText"/>
              <w:keepNext w:val="0"/>
            </w:pPr>
            <w:r>
              <w:t>Input</w:t>
            </w:r>
          </w:p>
        </w:tc>
        <w:tc>
          <w:tcPr>
            <w:tcW w:w="2339" w:type="dxa"/>
          </w:tcPr>
          <w:p w14:paraId="00401DCA" w14:textId="77777777" w:rsidR="00875393" w:rsidRDefault="00875393" w:rsidP="00875393">
            <w:pPr>
              <w:pStyle w:val="BodyText"/>
              <w:keepNext w:val="0"/>
            </w:pPr>
            <w:r>
              <w:t>Datatype</w:t>
            </w:r>
          </w:p>
        </w:tc>
        <w:tc>
          <w:tcPr>
            <w:tcW w:w="5352" w:type="dxa"/>
          </w:tcPr>
          <w:p w14:paraId="36C37CB0" w14:textId="77777777" w:rsidR="00875393" w:rsidRDefault="00875393" w:rsidP="00875393">
            <w:pPr>
              <w:pStyle w:val="BodyText"/>
              <w:keepNext w:val="0"/>
            </w:pPr>
            <w:r>
              <w:t>Felter benyttet til beregning</w:t>
            </w:r>
          </w:p>
        </w:tc>
      </w:tr>
      <w:tr w:rsidR="00875393" w:rsidRPr="006A4863" w14:paraId="17A9D167" w14:textId="77777777" w:rsidTr="00136C06">
        <w:tc>
          <w:tcPr>
            <w:tcW w:w="1915" w:type="dxa"/>
            <w:vAlign w:val="top"/>
          </w:tcPr>
          <w:p w14:paraId="225E728A" w14:textId="77777777" w:rsidR="00875393" w:rsidRDefault="00875393" w:rsidP="00875393">
            <w:pPr>
              <w:pStyle w:val="BodyText"/>
              <w:keepNext w:val="0"/>
              <w:jc w:val="center"/>
            </w:pPr>
            <w:r>
              <w:t>Bebyggelse</w:t>
            </w:r>
          </w:p>
        </w:tc>
        <w:tc>
          <w:tcPr>
            <w:tcW w:w="2339" w:type="dxa"/>
            <w:vAlign w:val="top"/>
          </w:tcPr>
          <w:p w14:paraId="1C5CEE14" w14:textId="63644008" w:rsidR="00875393" w:rsidRPr="00036E22" w:rsidRDefault="00875393" w:rsidP="00623C4E">
            <w:pPr>
              <w:pStyle w:val="BodyText"/>
              <w:keepNext w:val="0"/>
              <w:jc w:val="center"/>
              <w:rPr>
                <w:i/>
              </w:rPr>
            </w:pPr>
            <w:r w:rsidRPr="00036E22">
              <w:rPr>
                <w:i/>
              </w:rPr>
              <w:t>List&lt;</w:t>
            </w:r>
            <w:r w:rsidR="00623C4E">
              <w:rPr>
                <w:i/>
              </w:rPr>
              <w:t>BebyggelseBeregningsDto</w:t>
            </w:r>
            <w:r w:rsidRPr="00036E22">
              <w:rPr>
                <w:i/>
              </w:rPr>
              <w:t>&gt;</w:t>
            </w:r>
          </w:p>
        </w:tc>
        <w:tc>
          <w:tcPr>
            <w:tcW w:w="5352" w:type="dxa"/>
          </w:tcPr>
          <w:p w14:paraId="342635DB" w14:textId="77777777" w:rsidR="00875393" w:rsidRPr="00172107" w:rsidRDefault="00875393" w:rsidP="00875393">
            <w:pPr>
              <w:pStyle w:val="BodyText"/>
              <w:keepNext w:val="0"/>
            </w:pPr>
            <w:r w:rsidRPr="00172107">
              <w:t xml:space="preserve">Id: </w:t>
            </w:r>
            <w:r w:rsidRPr="00172107">
              <w:rPr>
                <w:i/>
              </w:rPr>
              <w:t>int</w:t>
            </w:r>
          </w:p>
          <w:p w14:paraId="38ECDC10" w14:textId="26A6FE05" w:rsidR="00875393" w:rsidRPr="00172107" w:rsidRDefault="00875393" w:rsidP="00875393">
            <w:pPr>
              <w:pStyle w:val="BodyText"/>
              <w:keepNext w:val="0"/>
            </w:pPr>
            <w:r w:rsidRPr="00172107">
              <w:t xml:space="preserve">Type: </w:t>
            </w:r>
            <w:r w:rsidR="00623C4E">
              <w:rPr>
                <w:i/>
              </w:rPr>
              <w:t>enum</w:t>
            </w:r>
          </w:p>
          <w:p w14:paraId="71C332EB" w14:textId="2E0115F5" w:rsidR="00875393" w:rsidRPr="00172107" w:rsidRDefault="00875393" w:rsidP="00875393">
            <w:pPr>
              <w:pStyle w:val="BodyText"/>
              <w:keepNext w:val="0"/>
            </w:pPr>
            <w:r w:rsidRPr="00172107">
              <w:t xml:space="preserve">X: </w:t>
            </w:r>
            <w:r w:rsidR="006A4863">
              <w:rPr>
                <w:i/>
              </w:rPr>
              <w:t>decimal</w:t>
            </w:r>
          </w:p>
          <w:p w14:paraId="68854ACB" w14:textId="70424650" w:rsidR="00875393" w:rsidRPr="000E75C9" w:rsidRDefault="00875393" w:rsidP="00875393">
            <w:pPr>
              <w:pStyle w:val="BodyText"/>
              <w:keepNext w:val="0"/>
              <w:rPr>
                <w:lang w:val="en-GB"/>
              </w:rPr>
            </w:pPr>
            <w:r w:rsidRPr="000E75C9">
              <w:rPr>
                <w:lang w:val="en-GB"/>
              </w:rPr>
              <w:t xml:space="preserve">Y: </w:t>
            </w:r>
            <w:r w:rsidR="006A4863">
              <w:rPr>
                <w:i/>
                <w:lang w:val="en-GB"/>
              </w:rPr>
              <w:t>decimal</w:t>
            </w:r>
          </w:p>
          <w:p w14:paraId="5C933D76" w14:textId="441CD2CF" w:rsidR="00875393" w:rsidRPr="00591B30" w:rsidRDefault="00875393" w:rsidP="00623C4E">
            <w:pPr>
              <w:pStyle w:val="BodyText"/>
              <w:keepNext w:val="0"/>
              <w:rPr>
                <w:i/>
                <w:lang w:val="en-GB"/>
              </w:rPr>
            </w:pPr>
            <w:r w:rsidRPr="00591B30">
              <w:rPr>
                <w:lang w:val="en-GB"/>
              </w:rPr>
              <w:t xml:space="preserve">Kumulation: </w:t>
            </w:r>
            <w:r w:rsidR="00623C4E">
              <w:rPr>
                <w:i/>
                <w:lang w:val="en-GB"/>
              </w:rPr>
              <w:t>enum</w:t>
            </w:r>
          </w:p>
        </w:tc>
      </w:tr>
      <w:tr w:rsidR="00875393" w:rsidRPr="00623C4E" w14:paraId="4A1AF442" w14:textId="77777777" w:rsidTr="00136C06">
        <w:tc>
          <w:tcPr>
            <w:tcW w:w="1915" w:type="dxa"/>
            <w:vAlign w:val="top"/>
          </w:tcPr>
          <w:p w14:paraId="68D327B8" w14:textId="5128100A" w:rsidR="00875393" w:rsidRDefault="00875393" w:rsidP="006A4863">
            <w:pPr>
              <w:pStyle w:val="BodyText"/>
              <w:keepNext w:val="0"/>
              <w:jc w:val="center"/>
            </w:pPr>
            <w:r w:rsidRPr="00BA4D67">
              <w:t>Stald</w:t>
            </w:r>
            <w:r w:rsidR="006A4863">
              <w:t>bygning</w:t>
            </w:r>
          </w:p>
        </w:tc>
        <w:tc>
          <w:tcPr>
            <w:tcW w:w="2339" w:type="dxa"/>
            <w:vAlign w:val="top"/>
          </w:tcPr>
          <w:p w14:paraId="07A7ACBE" w14:textId="5A46F84E" w:rsidR="00875393" w:rsidRPr="00036E22" w:rsidRDefault="00875393" w:rsidP="00623C4E">
            <w:pPr>
              <w:pStyle w:val="BodyText"/>
              <w:keepNext w:val="0"/>
              <w:jc w:val="center"/>
              <w:rPr>
                <w:i/>
              </w:rPr>
            </w:pPr>
            <w:r w:rsidRPr="00036E22">
              <w:rPr>
                <w:i/>
              </w:rPr>
              <w:t>List&lt;</w:t>
            </w:r>
            <w:r w:rsidR="00623C4E">
              <w:rPr>
                <w:i/>
              </w:rPr>
              <w:t>StaldBeregningsDto</w:t>
            </w:r>
            <w:r w:rsidRPr="00036E22">
              <w:rPr>
                <w:i/>
              </w:rPr>
              <w:t>&gt;</w:t>
            </w:r>
          </w:p>
        </w:tc>
        <w:tc>
          <w:tcPr>
            <w:tcW w:w="5352" w:type="dxa"/>
          </w:tcPr>
          <w:p w14:paraId="469AA1E8" w14:textId="77777777" w:rsidR="00875393" w:rsidRPr="006A4863" w:rsidRDefault="00875393" w:rsidP="00875393">
            <w:pPr>
              <w:pStyle w:val="BodyText"/>
              <w:keepNext w:val="0"/>
              <w:rPr>
                <w:i/>
                <w:lang w:val="en-GB"/>
              </w:rPr>
            </w:pPr>
            <w:r w:rsidRPr="006A4863">
              <w:rPr>
                <w:lang w:val="en-GB"/>
              </w:rPr>
              <w:t xml:space="preserve">Id: </w:t>
            </w:r>
            <w:r w:rsidRPr="006A4863">
              <w:rPr>
                <w:i/>
                <w:lang w:val="en-GB"/>
              </w:rPr>
              <w:t>int</w:t>
            </w:r>
          </w:p>
          <w:p w14:paraId="3AD6AF3A" w14:textId="3D31D676" w:rsidR="004A32CA" w:rsidRPr="006A4863" w:rsidRDefault="004A32CA" w:rsidP="00875393">
            <w:pPr>
              <w:pStyle w:val="BodyText"/>
              <w:keepNext w:val="0"/>
              <w:rPr>
                <w:i/>
                <w:lang w:val="en-GB"/>
              </w:rPr>
            </w:pPr>
            <w:r w:rsidRPr="006A4863">
              <w:rPr>
                <w:lang w:val="en-GB"/>
              </w:rPr>
              <w:t xml:space="preserve">CenterX: </w:t>
            </w:r>
            <w:r w:rsidR="006A4863">
              <w:rPr>
                <w:i/>
                <w:lang w:val="en-GB"/>
              </w:rPr>
              <w:t>decimal</w:t>
            </w:r>
          </w:p>
          <w:p w14:paraId="2BC3451F" w14:textId="77777777" w:rsidR="002F6FD3" w:rsidRDefault="004A32CA" w:rsidP="002F6FD3">
            <w:pPr>
              <w:pStyle w:val="BodyText"/>
              <w:keepNext w:val="0"/>
              <w:rPr>
                <w:i/>
                <w:lang w:val="en-GB"/>
              </w:rPr>
            </w:pPr>
            <w:r w:rsidRPr="006A4863">
              <w:rPr>
                <w:lang w:val="en-GB"/>
              </w:rPr>
              <w:t xml:space="preserve">CenterY: </w:t>
            </w:r>
            <w:r w:rsidR="006A4863">
              <w:rPr>
                <w:i/>
                <w:lang w:val="en-GB"/>
              </w:rPr>
              <w:t>decimal</w:t>
            </w:r>
          </w:p>
          <w:p w14:paraId="42F4F2FF" w14:textId="2E42E6E0" w:rsidR="00623C4E" w:rsidRPr="00623C4E" w:rsidRDefault="00623C4E" w:rsidP="002F6FD3">
            <w:pPr>
              <w:pStyle w:val="BodyText"/>
              <w:keepNext w:val="0"/>
              <w:rPr>
                <w:lang w:val="en-GB"/>
              </w:rPr>
            </w:pPr>
            <w:r>
              <w:rPr>
                <w:lang w:val="en-GB"/>
              </w:rPr>
              <w:t xml:space="preserve">Produktionsarealer: </w:t>
            </w:r>
            <w:r>
              <w:rPr>
                <w:i/>
                <w:lang w:val="en-GB"/>
              </w:rPr>
              <w:t>List&lt;ProduktionBeregningsDto&gt;</w:t>
            </w:r>
          </w:p>
        </w:tc>
      </w:tr>
      <w:tr w:rsidR="00875393" w14:paraId="78B94400" w14:textId="77777777" w:rsidTr="00136C06">
        <w:tc>
          <w:tcPr>
            <w:tcW w:w="1915" w:type="dxa"/>
            <w:vAlign w:val="top"/>
          </w:tcPr>
          <w:p w14:paraId="071956BB" w14:textId="75F74469" w:rsidR="00875393" w:rsidRDefault="00BA4D67" w:rsidP="00875393">
            <w:pPr>
              <w:pStyle w:val="BodyText"/>
              <w:keepNext w:val="0"/>
              <w:jc w:val="center"/>
            </w:pPr>
            <w:r w:rsidRPr="00BA4D67">
              <w:t>Produktionsarealer</w:t>
            </w:r>
          </w:p>
        </w:tc>
        <w:tc>
          <w:tcPr>
            <w:tcW w:w="2339" w:type="dxa"/>
            <w:vAlign w:val="top"/>
          </w:tcPr>
          <w:p w14:paraId="7220F3BC" w14:textId="0FA8EA9D" w:rsidR="00875393" w:rsidRPr="00036E22" w:rsidRDefault="00875393" w:rsidP="00875393">
            <w:pPr>
              <w:pStyle w:val="BodyText"/>
              <w:keepNext w:val="0"/>
              <w:jc w:val="center"/>
              <w:rPr>
                <w:i/>
              </w:rPr>
            </w:pPr>
            <w:r w:rsidRPr="00036E22">
              <w:rPr>
                <w:i/>
              </w:rPr>
              <w:t>List&lt;</w:t>
            </w:r>
            <w:r w:rsidR="00623C4E">
              <w:rPr>
                <w:i/>
                <w:lang w:val="en-GB"/>
              </w:rPr>
              <w:t>ProduktionBeregningsDto</w:t>
            </w:r>
            <w:r w:rsidRPr="00036E22">
              <w:rPr>
                <w:i/>
              </w:rPr>
              <w:t>&gt;</w:t>
            </w:r>
          </w:p>
        </w:tc>
        <w:tc>
          <w:tcPr>
            <w:tcW w:w="5352" w:type="dxa"/>
          </w:tcPr>
          <w:p w14:paraId="75336F27" w14:textId="337FCDCE" w:rsidR="00875393" w:rsidRDefault="00875393" w:rsidP="00875393">
            <w:pPr>
              <w:pStyle w:val="BodyText"/>
              <w:keepNext w:val="0"/>
              <w:rPr>
                <w:i/>
                <w:color w:val="000000" w:themeColor="text1"/>
              </w:rPr>
            </w:pPr>
            <w:r w:rsidRPr="00706574">
              <w:rPr>
                <w:color w:val="000000" w:themeColor="text1"/>
              </w:rPr>
              <w:t xml:space="preserve">Id: </w:t>
            </w:r>
            <w:r w:rsidRPr="00706574">
              <w:rPr>
                <w:i/>
                <w:color w:val="000000" w:themeColor="text1"/>
              </w:rPr>
              <w:t>int</w:t>
            </w:r>
          </w:p>
          <w:p w14:paraId="49071FFE" w14:textId="2E97F36C" w:rsidR="00136C06" w:rsidRDefault="00136C06" w:rsidP="00875393">
            <w:pPr>
              <w:pStyle w:val="BodyText"/>
              <w:keepNext w:val="0"/>
              <w:rPr>
                <w:i/>
                <w:color w:val="000000" w:themeColor="text1"/>
              </w:rPr>
            </w:pPr>
            <w:r>
              <w:rPr>
                <w:color w:val="000000" w:themeColor="text1"/>
              </w:rPr>
              <w:t xml:space="preserve">StaldbygningId: </w:t>
            </w:r>
            <w:r>
              <w:rPr>
                <w:i/>
                <w:color w:val="000000" w:themeColor="text1"/>
              </w:rPr>
              <w:t>int</w:t>
            </w:r>
          </w:p>
          <w:p w14:paraId="16623FBE" w14:textId="77332D78" w:rsidR="00136C06" w:rsidRPr="00706574" w:rsidRDefault="00136C06" w:rsidP="00875393">
            <w:pPr>
              <w:pStyle w:val="BodyText"/>
              <w:keepNext w:val="0"/>
              <w:rPr>
                <w:color w:val="000000" w:themeColor="text1"/>
              </w:rPr>
            </w:pPr>
            <w:r>
              <w:rPr>
                <w:color w:val="000000" w:themeColor="text1"/>
              </w:rPr>
              <w:t xml:space="preserve">FlexruppeId: </w:t>
            </w:r>
            <w:r w:rsidRPr="00136C06">
              <w:rPr>
                <w:i/>
                <w:color w:val="000000" w:themeColor="text1"/>
              </w:rPr>
              <w:t>int</w:t>
            </w:r>
            <w:r w:rsidR="00623C4E">
              <w:rPr>
                <w:i/>
                <w:color w:val="000000" w:themeColor="text1"/>
              </w:rPr>
              <w:t>?</w:t>
            </w:r>
          </w:p>
          <w:p w14:paraId="513C0EBF" w14:textId="1D903690" w:rsidR="00875393" w:rsidRPr="00706574" w:rsidRDefault="00875393" w:rsidP="00875393">
            <w:pPr>
              <w:pStyle w:val="BodyText"/>
              <w:keepNext w:val="0"/>
              <w:rPr>
                <w:i/>
                <w:color w:val="000000" w:themeColor="text1"/>
              </w:rPr>
            </w:pPr>
            <w:r w:rsidRPr="00706574">
              <w:rPr>
                <w:color w:val="000000" w:themeColor="text1"/>
              </w:rPr>
              <w:t>Dyre</w:t>
            </w:r>
            <w:r w:rsidR="006A4863" w:rsidRPr="00706574">
              <w:rPr>
                <w:color w:val="000000" w:themeColor="text1"/>
              </w:rPr>
              <w:t>OgStaldkategori:</w:t>
            </w:r>
            <w:r w:rsidR="00136C06">
              <w:rPr>
                <w:color w:val="000000" w:themeColor="text1"/>
              </w:rPr>
              <w:t xml:space="preserve"> </w:t>
            </w:r>
            <w:r w:rsidR="00623C4E">
              <w:rPr>
                <w:i/>
                <w:color w:val="000000" w:themeColor="text1"/>
              </w:rPr>
              <w:t>enum</w:t>
            </w:r>
          </w:p>
          <w:p w14:paraId="2D805AC4" w14:textId="4F9B4CDA" w:rsidR="006A4863" w:rsidRDefault="006A4863" w:rsidP="00875393">
            <w:pPr>
              <w:pStyle w:val="BodyText"/>
              <w:keepNext w:val="0"/>
              <w:rPr>
                <w:i/>
                <w:color w:val="000000" w:themeColor="text1"/>
              </w:rPr>
            </w:pPr>
            <w:r w:rsidRPr="00706574">
              <w:rPr>
                <w:color w:val="000000" w:themeColor="text1"/>
              </w:rPr>
              <w:t xml:space="preserve">Areal: </w:t>
            </w:r>
            <w:r w:rsidRPr="00706574">
              <w:rPr>
                <w:i/>
                <w:color w:val="000000" w:themeColor="text1"/>
              </w:rPr>
              <w:t>decimal</w:t>
            </w:r>
          </w:p>
          <w:p w14:paraId="13E023CF" w14:textId="2D1F0622" w:rsidR="00623C4E" w:rsidRPr="00623C4E" w:rsidRDefault="00623C4E" w:rsidP="00875393">
            <w:pPr>
              <w:pStyle w:val="BodyText"/>
              <w:keepNext w:val="0"/>
              <w:rPr>
                <w:color w:val="000000" w:themeColor="text1"/>
              </w:rPr>
            </w:pPr>
            <w:r>
              <w:rPr>
                <w:color w:val="000000" w:themeColor="text1"/>
              </w:rPr>
              <w:t xml:space="preserve">BatKlassifikation: </w:t>
            </w:r>
            <w:r>
              <w:rPr>
                <w:i/>
                <w:color w:val="000000" w:themeColor="text1"/>
              </w:rPr>
              <w:t>enum</w:t>
            </w:r>
          </w:p>
          <w:p w14:paraId="256B80F6" w14:textId="37EFBD06" w:rsidR="00B5370F" w:rsidRPr="00706574" w:rsidRDefault="00B5370F" w:rsidP="00875393">
            <w:pPr>
              <w:pStyle w:val="BodyText"/>
              <w:keepNext w:val="0"/>
              <w:rPr>
                <w:color w:val="000000" w:themeColor="text1"/>
              </w:rPr>
            </w:pPr>
            <w:r>
              <w:rPr>
                <w:color w:val="000000" w:themeColor="text1"/>
              </w:rPr>
              <w:t xml:space="preserve">Drifttype: </w:t>
            </w:r>
            <w:r w:rsidR="00623C4E">
              <w:rPr>
                <w:i/>
                <w:color w:val="000000" w:themeColor="text1"/>
              </w:rPr>
              <w:t>enum</w:t>
            </w:r>
          </w:p>
          <w:p w14:paraId="504552C1" w14:textId="77777777" w:rsidR="004A32CA" w:rsidRDefault="00706574" w:rsidP="00706574">
            <w:pPr>
              <w:pStyle w:val="BodyText"/>
              <w:keepNext w:val="0"/>
              <w:rPr>
                <w:i/>
                <w:color w:val="000000" w:themeColor="text1"/>
              </w:rPr>
            </w:pPr>
            <w:r w:rsidRPr="00706574">
              <w:rPr>
                <w:color w:val="000000" w:themeColor="text1"/>
              </w:rPr>
              <w:t>AntalMaanederUdenfor</w:t>
            </w:r>
            <w:r w:rsidR="00875393" w:rsidRPr="00706574">
              <w:rPr>
                <w:color w:val="000000" w:themeColor="text1"/>
              </w:rPr>
              <w:t xml:space="preserve">: </w:t>
            </w:r>
            <w:r w:rsidR="00875393" w:rsidRPr="00706574">
              <w:rPr>
                <w:i/>
                <w:color w:val="000000" w:themeColor="text1"/>
              </w:rPr>
              <w:t>int</w:t>
            </w:r>
          </w:p>
          <w:p w14:paraId="1CECB2F2" w14:textId="77777777" w:rsidR="00623C4E" w:rsidRDefault="00623C4E" w:rsidP="00706574">
            <w:pPr>
              <w:pStyle w:val="BodyText"/>
              <w:keepNext w:val="0"/>
              <w:rPr>
                <w:i/>
                <w:color w:val="000000" w:themeColor="text1"/>
              </w:rPr>
            </w:pPr>
            <w:r>
              <w:rPr>
                <w:color w:val="000000" w:themeColor="text1"/>
              </w:rPr>
              <w:t xml:space="preserve">StaldTeknologier: </w:t>
            </w:r>
            <w:r>
              <w:rPr>
                <w:i/>
                <w:color w:val="000000" w:themeColor="text1"/>
              </w:rPr>
              <w:t>List&lt;StaldTeknologiBeregningsDto&gt;</w:t>
            </w:r>
          </w:p>
          <w:p w14:paraId="2CD4BF3D" w14:textId="284CE407" w:rsidR="00623C4E" w:rsidRPr="00623C4E" w:rsidRDefault="00623C4E" w:rsidP="00706574">
            <w:pPr>
              <w:pStyle w:val="BodyText"/>
              <w:keepNext w:val="0"/>
              <w:rPr>
                <w:i/>
                <w:color w:val="000000" w:themeColor="text1"/>
              </w:rPr>
            </w:pPr>
            <w:r>
              <w:rPr>
                <w:color w:val="000000" w:themeColor="text1"/>
              </w:rPr>
              <w:lastRenderedPageBreak/>
              <w:t xml:space="preserve">DyreOgStaldKategorier: </w:t>
            </w:r>
            <w:r>
              <w:rPr>
                <w:i/>
                <w:color w:val="000000" w:themeColor="text1"/>
              </w:rPr>
              <w:t>List&lt;DyreOgStaldkategoriBeregningsDto&gt;</w:t>
            </w:r>
          </w:p>
        </w:tc>
      </w:tr>
      <w:tr w:rsidR="00875393" w14:paraId="781ABB4D" w14:textId="77777777" w:rsidTr="00136C06">
        <w:tc>
          <w:tcPr>
            <w:tcW w:w="1915" w:type="dxa"/>
            <w:vMerge w:val="restart"/>
            <w:vAlign w:val="top"/>
          </w:tcPr>
          <w:p w14:paraId="7672A0B8" w14:textId="5407154C" w:rsidR="00875393" w:rsidRPr="006A4863" w:rsidRDefault="00875393" w:rsidP="00875393">
            <w:pPr>
              <w:pStyle w:val="BodyText"/>
              <w:keepNext w:val="0"/>
              <w:jc w:val="center"/>
            </w:pPr>
            <w:r w:rsidRPr="006A4863">
              <w:lastRenderedPageBreak/>
              <w:t>Normtal</w:t>
            </w:r>
          </w:p>
        </w:tc>
        <w:tc>
          <w:tcPr>
            <w:tcW w:w="2339" w:type="dxa"/>
            <w:vAlign w:val="top"/>
          </w:tcPr>
          <w:p w14:paraId="268CA244" w14:textId="77777777" w:rsidR="00875393" w:rsidRPr="006A4863" w:rsidRDefault="00875393" w:rsidP="00875393">
            <w:pPr>
              <w:pStyle w:val="BodyText"/>
              <w:keepNext w:val="0"/>
              <w:jc w:val="center"/>
              <w:rPr>
                <w:i/>
              </w:rPr>
            </w:pPr>
            <w:r w:rsidRPr="006A4863">
              <w:rPr>
                <w:i/>
              </w:rPr>
              <w:t>List&lt;LugtNormtal&gt;</w:t>
            </w:r>
          </w:p>
        </w:tc>
        <w:tc>
          <w:tcPr>
            <w:tcW w:w="5352" w:type="dxa"/>
          </w:tcPr>
          <w:p w14:paraId="690ECEA7" w14:textId="2A7AB32D" w:rsidR="0073766B" w:rsidRPr="006A4863" w:rsidRDefault="006A4863" w:rsidP="00875393">
            <w:pPr>
              <w:pStyle w:val="BodyText"/>
              <w:keepNext w:val="0"/>
            </w:pPr>
            <w:r w:rsidRPr="006A4863">
              <w:t>Alle felter</w:t>
            </w:r>
          </w:p>
        </w:tc>
      </w:tr>
      <w:tr w:rsidR="00875393" w14:paraId="6A886B4C" w14:textId="77777777" w:rsidTr="00136C06">
        <w:tc>
          <w:tcPr>
            <w:tcW w:w="1915" w:type="dxa"/>
            <w:vMerge/>
            <w:vAlign w:val="top"/>
          </w:tcPr>
          <w:p w14:paraId="3490629F" w14:textId="72ECAA64" w:rsidR="00875393" w:rsidRDefault="00875393" w:rsidP="00875393">
            <w:pPr>
              <w:pStyle w:val="BodyText"/>
              <w:keepNext w:val="0"/>
              <w:jc w:val="center"/>
            </w:pPr>
          </w:p>
        </w:tc>
        <w:tc>
          <w:tcPr>
            <w:tcW w:w="2339" w:type="dxa"/>
            <w:vAlign w:val="top"/>
          </w:tcPr>
          <w:p w14:paraId="22244C19" w14:textId="77777777" w:rsidR="00875393" w:rsidRPr="00261040" w:rsidRDefault="00875393" w:rsidP="00875393">
            <w:pPr>
              <w:pStyle w:val="BodyText"/>
              <w:keepNext w:val="0"/>
              <w:jc w:val="center"/>
              <w:rPr>
                <w:i/>
              </w:rPr>
            </w:pPr>
            <w:r>
              <w:rPr>
                <w:i/>
              </w:rPr>
              <w:t>List&lt;LugtKonstanter&gt;</w:t>
            </w:r>
          </w:p>
        </w:tc>
        <w:tc>
          <w:tcPr>
            <w:tcW w:w="5352" w:type="dxa"/>
          </w:tcPr>
          <w:p w14:paraId="28B95F44" w14:textId="19886AFA" w:rsidR="00875393" w:rsidRDefault="006A4863" w:rsidP="00875393">
            <w:pPr>
              <w:pStyle w:val="BodyText"/>
              <w:keepNext w:val="0"/>
            </w:pPr>
            <w:r>
              <w:t>Alle felter</w:t>
            </w:r>
          </w:p>
        </w:tc>
      </w:tr>
    </w:tbl>
    <w:p w14:paraId="45B8B702" w14:textId="073FE382" w:rsidR="00C33BF2" w:rsidRDefault="00C33BF2" w:rsidP="00875393">
      <w:pPr>
        <w:rPr>
          <w:rFonts w:asciiTheme="majorHAnsi" w:hAnsiTheme="majorHAnsi"/>
          <w:b/>
          <w:sz w:val="28"/>
        </w:rPr>
      </w:pPr>
    </w:p>
    <w:p w14:paraId="06A5A273" w14:textId="0A20C523" w:rsidR="00875393" w:rsidRDefault="00875393" w:rsidP="00875393">
      <w:pPr>
        <w:pStyle w:val="Heading2"/>
      </w:pPr>
      <w:bookmarkStart w:id="73" w:name="_Toc40791978"/>
      <w:r>
        <w:t>Beregning</w:t>
      </w:r>
      <w:bookmarkEnd w:id="73"/>
    </w:p>
    <w:p w14:paraId="1B55C43C" w14:textId="51A6CD86" w:rsidR="00875393" w:rsidRPr="00704DB7" w:rsidRDefault="00875393" w:rsidP="00875393">
      <w:pPr>
        <w:pStyle w:val="BodyText"/>
      </w:pPr>
      <w:r w:rsidRPr="00704DB7">
        <w:t xml:space="preserve">Lugtberegningen udføres for både FMK og NY, hvor den </w:t>
      </w:r>
      <w:r w:rsidR="00C93B58">
        <w:t>største</w:t>
      </w:r>
      <w:r w:rsidRPr="00704DB7">
        <w:t xml:space="preserve"> lugt</w:t>
      </w:r>
      <w:r w:rsidR="00C93B58">
        <w:t>gene</w:t>
      </w:r>
      <w:r w:rsidR="00B5370F">
        <w:t xml:space="preserve"> blandt de to modeller</w:t>
      </w:r>
      <w:r w:rsidRPr="00704DB7">
        <w:t xml:space="preserve"> er gældende til behandling af ansøgningen.</w:t>
      </w:r>
      <w:r>
        <w:t xml:space="preserve"> Beregningen sker for både </w:t>
      </w:r>
      <w:r w:rsidRPr="006A4863">
        <w:t xml:space="preserve">ansøgt drift og nudrift. Den overordnede beregningsproces kan ses i </w:t>
      </w:r>
      <w:r w:rsidR="008D13E8">
        <w:t xml:space="preserve">figur </w:t>
      </w:r>
      <w:r w:rsidR="009A5853">
        <w:t>3</w:t>
      </w:r>
      <w:r w:rsidR="008D13E8">
        <w:t xml:space="preserve"> </w:t>
      </w:r>
      <w:r w:rsidRPr="006A4863">
        <w:t xml:space="preserve">og foregår på stort set samme måde for FMK og NY. </w:t>
      </w:r>
      <w:r w:rsidRPr="00704DB7">
        <w:t>Den procesmæssige forskel mellem FMK og NY ligger i hvordan gene</w:t>
      </w:r>
      <w:r w:rsidR="00434B06">
        <w:t>af</w:t>
      </w:r>
      <w:r w:rsidRPr="00704DB7">
        <w:t>stand beregnes og i at FMKs geneafstand ikke korrigeres. FMK benytter</w:t>
      </w:r>
      <w:r w:rsidR="00B5370F">
        <w:t xml:space="preserve"> lugtenheden</w:t>
      </w:r>
      <w:r w:rsidRPr="00704DB7">
        <w:t xml:space="preserve"> LE til udregningen, mens at NY benytter OU. Beregningen udføres så der findes resultater for samtlige angivne bebyggelser.</w:t>
      </w:r>
    </w:p>
    <w:bookmarkStart w:id="74" w:name="_Ref413224068"/>
    <w:p w14:paraId="4455FCF3" w14:textId="1F06AC96" w:rsidR="00875393" w:rsidRDefault="00D90E41" w:rsidP="00875393">
      <w:pPr>
        <w:pStyle w:val="Caption"/>
        <w:keepNext/>
      </w:pPr>
      <w:r>
        <w:object w:dxaOrig="13890" w:dyaOrig="6675" w14:anchorId="61EBA5E8">
          <v:shape id="_x0000_i1027" type="#_x0000_t75" style="width:467.7pt;height:224.15pt" o:ole="">
            <v:imagedata r:id="rId20" o:title=""/>
          </v:shape>
          <o:OLEObject Type="Embed" ProgID="Visio.Drawing.15" ShapeID="_x0000_i1027" DrawAspect="Content" ObjectID="_1736058690" r:id="rId21"/>
        </w:object>
      </w:r>
    </w:p>
    <w:p w14:paraId="31D5D73C" w14:textId="43830532" w:rsidR="00875393" w:rsidRPr="00712EA4" w:rsidRDefault="00875393" w:rsidP="00875393">
      <w:pPr>
        <w:pStyle w:val="Caption"/>
      </w:pPr>
      <w:bookmarkStart w:id="75" w:name="_Ref413331474"/>
      <w:bookmarkEnd w:id="74"/>
      <w:r w:rsidRPr="00712EA4">
        <w:t xml:space="preserve">Figur </w:t>
      </w:r>
      <w:r w:rsidR="00FF7E31">
        <w:rPr>
          <w:noProof/>
        </w:rPr>
        <w:fldChar w:fldCharType="begin"/>
      </w:r>
      <w:r w:rsidR="00FF7E31">
        <w:rPr>
          <w:noProof/>
        </w:rPr>
        <w:instrText xml:space="preserve"> SEQ Figur \* ARABIC </w:instrText>
      </w:r>
      <w:r w:rsidR="00FF7E31">
        <w:rPr>
          <w:noProof/>
        </w:rPr>
        <w:fldChar w:fldCharType="separate"/>
      </w:r>
      <w:r w:rsidR="007227E3">
        <w:rPr>
          <w:noProof/>
        </w:rPr>
        <w:t>3</w:t>
      </w:r>
      <w:r w:rsidR="00FF7E31">
        <w:rPr>
          <w:noProof/>
        </w:rPr>
        <w:fldChar w:fldCharType="end"/>
      </w:r>
      <w:bookmarkEnd w:id="75"/>
      <w:r w:rsidRPr="00712EA4">
        <w:t>: Beregningsproces</w:t>
      </w:r>
    </w:p>
    <w:p w14:paraId="73AEF448" w14:textId="26C26392" w:rsidR="00875393" w:rsidRDefault="00875393" w:rsidP="00875393">
      <w:pPr>
        <w:pStyle w:val="BodyText"/>
      </w:pPr>
      <w:r>
        <w:t>Der vil i følgende afsnit gås igennem hvordan hver</w:t>
      </w:r>
      <w:r w:rsidR="00853168">
        <w:t>t</w:t>
      </w:r>
      <w:r>
        <w:t xml:space="preserve"> enkelt trin i beregningsprocessen udføres.</w:t>
      </w:r>
    </w:p>
    <w:p w14:paraId="19DE660B" w14:textId="77777777" w:rsidR="00875393" w:rsidRDefault="00875393" w:rsidP="00875393">
      <w:pPr>
        <w:pStyle w:val="BodyText"/>
      </w:pPr>
    </w:p>
    <w:p w14:paraId="03FD7F74" w14:textId="3A59B754" w:rsidR="00875393" w:rsidRDefault="00875393" w:rsidP="00875393">
      <w:pPr>
        <w:pStyle w:val="Heading3"/>
      </w:pPr>
      <w:bookmarkStart w:id="76" w:name="_Toc40791979"/>
      <w:r>
        <w:t>LE/OU</w:t>
      </w:r>
      <w:r w:rsidR="00435161">
        <w:t xml:space="preserve"> pr. produktionsareal</w:t>
      </w:r>
      <w:r>
        <w:t xml:space="preserve"> </w:t>
      </w:r>
      <w:r w:rsidR="00435161">
        <w:t>beregnes</w:t>
      </w:r>
      <w:bookmarkEnd w:id="76"/>
    </w:p>
    <w:p w14:paraId="0E1B12E3" w14:textId="5E17C5C4" w:rsidR="00136C06" w:rsidRDefault="00136C06" w:rsidP="00875393">
      <w:pPr>
        <w:pStyle w:val="BodyText"/>
      </w:pPr>
      <w:r>
        <w:t xml:space="preserve">Normtal og lugtkonstanter som er relevante for alle DyreOgStaldKategorier i samtlige staldafsnit </w:t>
      </w:r>
      <w:r w:rsidR="00DD7446">
        <w:t xml:space="preserve">i husdyrbruget </w:t>
      </w:r>
      <w:r>
        <w:t>hentes og anvendes til de videre beregninger.</w:t>
      </w:r>
    </w:p>
    <w:p w14:paraId="446A2604" w14:textId="0878CDD7" w:rsidR="00136C06" w:rsidRDefault="00875393" w:rsidP="00875393">
      <w:pPr>
        <w:pStyle w:val="BodyText"/>
      </w:pPr>
      <w:r>
        <w:t>Udregningen af LE/OU fra e</w:t>
      </w:r>
      <w:r w:rsidR="00BE52B8">
        <w:t>t</w:t>
      </w:r>
      <w:r>
        <w:t xml:space="preserve"> produktion</w:t>
      </w:r>
      <w:r w:rsidR="00BE52B8">
        <w:t>sareal</w:t>
      </w:r>
      <w:r>
        <w:t xml:space="preserve"> sker som vist i </w:t>
      </w:r>
      <w:r w:rsidR="009A5853">
        <w:fldChar w:fldCharType="begin"/>
      </w:r>
      <w:r w:rsidR="009A5853">
        <w:instrText xml:space="preserve"> REF _Ref413239529 \h </w:instrText>
      </w:r>
      <w:r w:rsidR="009A5853">
        <w:fldChar w:fldCharType="separate"/>
      </w:r>
      <w:r w:rsidR="009A5853">
        <w:t xml:space="preserve">Figur </w:t>
      </w:r>
      <w:r w:rsidR="009A5853">
        <w:rPr>
          <w:noProof/>
        </w:rPr>
        <w:t>4</w:t>
      </w:r>
      <w:r w:rsidR="009A5853">
        <w:fldChar w:fldCharType="end"/>
      </w:r>
      <w:r>
        <w:t xml:space="preserve">. </w:t>
      </w:r>
      <w:r w:rsidR="00BE52B8">
        <w:t>De gule bokse er input parametre og i</w:t>
      </w:r>
      <w:r>
        <w:t>nput</w:t>
      </w:r>
      <w:r w:rsidR="00BE52B8">
        <w:t>tet</w:t>
      </w:r>
      <w:r>
        <w:t xml:space="preserve"> </w:t>
      </w:r>
      <w:r w:rsidR="00BE52B8">
        <w:t>omhandler</w:t>
      </w:r>
      <w:r w:rsidR="00A02FF8">
        <w:t xml:space="preserve"> produktionsarealet</w:t>
      </w:r>
      <w:r>
        <w:t>.</w:t>
      </w:r>
      <w:r w:rsidR="00EE75A5">
        <w:t xml:space="preserve"> </w:t>
      </w:r>
    </w:p>
    <w:p w14:paraId="757A7CE3" w14:textId="78B7E00B" w:rsidR="00875393" w:rsidRDefault="00BE52B8" w:rsidP="00875393">
      <w:pPr>
        <w:pStyle w:val="BodyText"/>
        <w:keepNext/>
        <w:jc w:val="center"/>
      </w:pPr>
      <w:r>
        <w:object w:dxaOrig="8016" w:dyaOrig="3048" w14:anchorId="1923D474">
          <v:shape id="_x0000_i1028" type="#_x0000_t75" style="width:401.95pt;height:150.25pt" o:ole="">
            <v:imagedata r:id="rId22" o:title=""/>
          </v:shape>
          <o:OLEObject Type="Embed" ProgID="Visio.Drawing.15" ShapeID="_x0000_i1028" DrawAspect="Content" ObjectID="_1736058691" r:id="rId23"/>
        </w:object>
      </w:r>
    </w:p>
    <w:p w14:paraId="771609D8" w14:textId="24180EF2" w:rsidR="00875393" w:rsidRDefault="00875393" w:rsidP="00875393">
      <w:pPr>
        <w:pStyle w:val="Caption"/>
      </w:pPr>
      <w:bookmarkStart w:id="77" w:name="_Ref413239529"/>
      <w:r>
        <w:t xml:space="preserve">Figur </w:t>
      </w:r>
      <w:r w:rsidR="00FF7E31">
        <w:rPr>
          <w:noProof/>
        </w:rPr>
        <w:fldChar w:fldCharType="begin"/>
      </w:r>
      <w:r w:rsidR="00FF7E31">
        <w:rPr>
          <w:noProof/>
        </w:rPr>
        <w:instrText xml:space="preserve"> SEQ Figur \* ARABIC </w:instrText>
      </w:r>
      <w:r w:rsidR="00FF7E31">
        <w:rPr>
          <w:noProof/>
        </w:rPr>
        <w:fldChar w:fldCharType="separate"/>
      </w:r>
      <w:r w:rsidR="007227E3">
        <w:rPr>
          <w:noProof/>
        </w:rPr>
        <w:t>4</w:t>
      </w:r>
      <w:r w:rsidR="00FF7E31">
        <w:rPr>
          <w:noProof/>
        </w:rPr>
        <w:fldChar w:fldCharType="end"/>
      </w:r>
      <w:bookmarkEnd w:id="77"/>
      <w:r>
        <w:t>: Udregning af LE/OU fra produktion</w:t>
      </w:r>
      <w:r w:rsidR="00BE52B8">
        <w:t>sareal</w:t>
      </w:r>
    </w:p>
    <w:p w14:paraId="7B74845B" w14:textId="34045E29" w:rsidR="00875393" w:rsidRDefault="00875393" w:rsidP="00875393">
      <w:pPr>
        <w:pStyle w:val="BodyText"/>
      </w:pPr>
    </w:p>
    <w:p w14:paraId="4006929E" w14:textId="5161B458" w:rsidR="00875393" w:rsidRDefault="00EF1FB9" w:rsidP="00875393">
      <w:pPr>
        <w:pStyle w:val="Heading4"/>
      </w:pPr>
      <w:r>
        <w:t xml:space="preserve">LE/OU pr. </w:t>
      </w:r>
      <w:r w:rsidR="00BF602D">
        <w:t>m</w:t>
      </w:r>
      <w:r w:rsidR="00BF602D">
        <w:rPr>
          <w:vertAlign w:val="superscript"/>
        </w:rPr>
        <w:t xml:space="preserve">2 </w:t>
      </w:r>
      <w:r w:rsidR="00BF602D">
        <w:t>produktionsareal</w:t>
      </w:r>
      <w:r w:rsidR="00BF602D">
        <w:rPr>
          <w:vertAlign w:val="superscript"/>
        </w:rPr>
        <w:t xml:space="preserve"> </w:t>
      </w:r>
    </w:p>
    <w:p w14:paraId="57337F1B" w14:textId="2D7C2E77" w:rsidR="00875393" w:rsidRDefault="00875393" w:rsidP="00875393">
      <w:pPr>
        <w:pStyle w:val="BodyText"/>
      </w:pPr>
      <w:r>
        <w:t xml:space="preserve">Der findes frem til LE/OU pr. </w:t>
      </w:r>
      <w:r w:rsidR="00BF602D">
        <w:t>m</w:t>
      </w:r>
      <w:r w:rsidR="00BF602D">
        <w:rPr>
          <w:vertAlign w:val="superscript"/>
        </w:rPr>
        <w:t>2</w:t>
      </w:r>
      <w:r w:rsidR="00BF602D">
        <w:t xml:space="preserve"> produktionsareal </w:t>
      </w:r>
      <w:r>
        <w:t xml:space="preserve">ved et simpelt opslag i </w:t>
      </w:r>
      <w:r w:rsidRPr="0073766B">
        <w:t xml:space="preserve">Normtal for lugt ud </w:t>
      </w:r>
      <w:r>
        <w:t xml:space="preserve">fra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en</w:t>
      </w:r>
      <w:r>
        <w:t>.</w:t>
      </w:r>
      <w:r w:rsidRPr="00D923EE">
        <w:t xml:space="preserve"> </w:t>
      </w:r>
    </w:p>
    <w:p w14:paraId="6DA00220" w14:textId="1599C1EA" w:rsidR="00875393" w:rsidRPr="00136C06" w:rsidRDefault="00875393" w:rsidP="00875393">
      <w:pPr>
        <w:pStyle w:val="BodyText"/>
      </w:pPr>
      <w:r>
        <w:t xml:space="preserve">De </w:t>
      </w:r>
      <w:r w:rsidRPr="00136C06">
        <w:t>felter der slås</w:t>
      </w:r>
      <w:r w:rsidR="0097311F">
        <w:t xml:space="preserve"> op</w:t>
      </w:r>
      <w:r w:rsidRPr="00136C06">
        <w:t xml:space="preserve"> er:</w:t>
      </w:r>
    </w:p>
    <w:p w14:paraId="2E7E853B" w14:textId="45E25839" w:rsidR="00875393" w:rsidRPr="00136C06" w:rsidRDefault="00875393" w:rsidP="00875393">
      <w:pPr>
        <w:pStyle w:val="BodyText"/>
        <w:numPr>
          <w:ilvl w:val="0"/>
          <w:numId w:val="29"/>
        </w:numPr>
      </w:pPr>
      <w:r w:rsidRPr="00136C06">
        <w:t xml:space="preserve">LE pr. </w:t>
      </w:r>
      <w:r w:rsidR="00BF602D" w:rsidRPr="00136C06">
        <w:t>m</w:t>
      </w:r>
      <w:r w:rsidR="00BF602D" w:rsidRPr="00136C06">
        <w:rPr>
          <w:vertAlign w:val="superscript"/>
        </w:rPr>
        <w:t>2</w:t>
      </w:r>
      <w:r w:rsidRPr="00136C06">
        <w:t xml:space="preserve"> (for FMK) = </w:t>
      </w:r>
      <w:r w:rsidR="0073766B" w:rsidRPr="00136C06">
        <w:rPr>
          <w:i/>
        </w:rPr>
        <w:t>LePrM2</w:t>
      </w:r>
    </w:p>
    <w:p w14:paraId="4BF77135" w14:textId="0885B246" w:rsidR="00875393" w:rsidRDefault="00875393" w:rsidP="00875393">
      <w:pPr>
        <w:pStyle w:val="BodyText"/>
        <w:numPr>
          <w:ilvl w:val="0"/>
          <w:numId w:val="29"/>
        </w:numPr>
      </w:pPr>
      <w:r w:rsidRPr="00136C06">
        <w:t xml:space="preserve">OU pr. </w:t>
      </w:r>
      <w:r w:rsidR="00BF602D" w:rsidRPr="00136C06">
        <w:t>m</w:t>
      </w:r>
      <w:r w:rsidR="00BF602D" w:rsidRPr="00136C06">
        <w:rPr>
          <w:vertAlign w:val="superscript"/>
        </w:rPr>
        <w:t>2</w:t>
      </w:r>
      <w:r w:rsidRPr="00136C06">
        <w:t xml:space="preserve"> (for NY) = </w:t>
      </w:r>
      <w:r w:rsidR="0073766B" w:rsidRPr="00136C06">
        <w:rPr>
          <w:i/>
        </w:rPr>
        <w:t>OuePrM2</w:t>
      </w:r>
    </w:p>
    <w:p w14:paraId="6EBEE295" w14:textId="427FD182" w:rsidR="00875393" w:rsidRPr="00D20ABE" w:rsidRDefault="00875393" w:rsidP="00875393">
      <w:pPr>
        <w:pStyle w:val="Heading4"/>
      </w:pPr>
      <w:r>
        <w:t xml:space="preserve">LE/OU fra </w:t>
      </w:r>
      <w:r w:rsidR="00A02FF8">
        <w:t>produktionsareal</w:t>
      </w:r>
    </w:p>
    <w:p w14:paraId="5381AD14" w14:textId="57B4D9C3" w:rsidR="00EF1FB9" w:rsidRDefault="00875393" w:rsidP="00875393">
      <w:pPr>
        <w:pStyle w:val="BodyText"/>
      </w:pPr>
      <w:r>
        <w:t xml:space="preserve">Efter at have fundet frem til LE/OU pr. </w:t>
      </w:r>
      <w:r w:rsidR="007C4082">
        <w:t>m</w:t>
      </w:r>
      <w:r w:rsidR="007C4082">
        <w:rPr>
          <w:vertAlign w:val="superscript"/>
        </w:rPr>
        <w:t>2</w:t>
      </w:r>
      <w:r>
        <w:t xml:space="preserve"> kan den tota</w:t>
      </w:r>
      <w:r w:rsidR="00EF1FB9">
        <w:t xml:space="preserve">le lugt LE/OU fra </w:t>
      </w:r>
      <w:r w:rsidR="00A02FF8">
        <w:t>produktionsarealet</w:t>
      </w:r>
      <w:r w:rsidR="00DD7446">
        <w:t xml:space="preserve"> nu udregnes</w:t>
      </w:r>
      <w:r w:rsidR="00EF1FB9">
        <w:t>.</w:t>
      </w:r>
    </w:p>
    <w:p w14:paraId="2C075049" w14:textId="0F36220E" w:rsidR="00875393" w:rsidRDefault="00875393" w:rsidP="00875393">
      <w:pPr>
        <w:pStyle w:val="BodyText"/>
      </w:pPr>
      <w:r>
        <w:t>Følgende inp</w:t>
      </w:r>
      <w:r w:rsidR="00EF1FB9">
        <w:t>ut bliver brugt til udregningen</w:t>
      </w:r>
      <w:r w:rsidR="00295840">
        <w:t>:</w:t>
      </w:r>
    </w:p>
    <w:p w14:paraId="2F9FD890" w14:textId="290E7419" w:rsidR="00875393" w:rsidRDefault="00875393" w:rsidP="00875393">
      <w:pPr>
        <w:pStyle w:val="BodyText"/>
        <w:numPr>
          <w:ilvl w:val="0"/>
          <w:numId w:val="29"/>
        </w:numPr>
      </w:pPr>
      <w:r>
        <w:t>Produktion</w:t>
      </w:r>
      <w:r w:rsidR="00DD7446">
        <w:t>sareal</w:t>
      </w:r>
    </w:p>
    <w:p w14:paraId="2243D033" w14:textId="4D6A0C5B" w:rsidR="00875393" w:rsidRPr="00295840" w:rsidRDefault="00875393" w:rsidP="00875393">
      <w:pPr>
        <w:pStyle w:val="BodyText"/>
        <w:numPr>
          <w:ilvl w:val="1"/>
          <w:numId w:val="29"/>
        </w:numPr>
      </w:pPr>
      <w:r>
        <w:t xml:space="preserve">LE/OU pr. </w:t>
      </w:r>
      <w:r w:rsidR="0023545B">
        <w:t>m</w:t>
      </w:r>
      <w:r w:rsidR="0023545B">
        <w:rPr>
          <w:vertAlign w:val="superscript"/>
        </w:rPr>
        <w:t>2</w:t>
      </w:r>
    </w:p>
    <w:p w14:paraId="52DB982E" w14:textId="1466F941" w:rsidR="00295840" w:rsidRDefault="00295840" w:rsidP="00295840">
      <w:pPr>
        <w:pStyle w:val="BodyText"/>
        <w:numPr>
          <w:ilvl w:val="1"/>
          <w:numId w:val="29"/>
        </w:numPr>
      </w:pPr>
      <w:r>
        <w:t>Antal m</w:t>
      </w:r>
      <w:r>
        <w:rPr>
          <w:vertAlign w:val="superscript"/>
        </w:rPr>
        <w:t>2</w:t>
      </w:r>
      <w:r>
        <w:t xml:space="preserve"> produktionsareal</w:t>
      </w:r>
    </w:p>
    <w:p w14:paraId="2190DA88" w14:textId="56850536" w:rsidR="00875393" w:rsidRDefault="00875393" w:rsidP="00875393">
      <w:pPr>
        <w:pStyle w:val="BodyText"/>
        <w:numPr>
          <w:ilvl w:val="1"/>
          <w:numId w:val="29"/>
        </w:numPr>
      </w:pPr>
      <w:r>
        <w:t xml:space="preserve">Måneder på græs </w:t>
      </w:r>
    </w:p>
    <w:p w14:paraId="6BB41785" w14:textId="77777777" w:rsidR="00875393" w:rsidRPr="00C33BF2" w:rsidRDefault="00875393" w:rsidP="00875393">
      <w:pPr>
        <w:pStyle w:val="BodyText"/>
        <w:numPr>
          <w:ilvl w:val="1"/>
          <w:numId w:val="29"/>
        </w:numPr>
        <w:rPr>
          <w:color w:val="000000" w:themeColor="text1"/>
        </w:rPr>
      </w:pPr>
      <w:r w:rsidRPr="00C33BF2">
        <w:rPr>
          <w:color w:val="000000" w:themeColor="text1"/>
        </w:rPr>
        <w:t>Teknologi effekt (%)</w:t>
      </w:r>
    </w:p>
    <w:p w14:paraId="347396E6" w14:textId="60BEFC49" w:rsidR="005A5348" w:rsidRPr="00C33BF2" w:rsidRDefault="00A049BC" w:rsidP="005A5348">
      <w:pPr>
        <w:pStyle w:val="BodyText"/>
        <w:numPr>
          <w:ilvl w:val="2"/>
          <w:numId w:val="29"/>
        </w:numPr>
        <w:rPr>
          <w:color w:val="000000" w:themeColor="text1"/>
        </w:rPr>
      </w:pPr>
      <w:r>
        <w:rPr>
          <w:color w:val="000000" w:themeColor="text1"/>
        </w:rPr>
        <w:t>Omregnes til fraktion:</w:t>
      </w:r>
      <w:r w:rsidR="005A5348" w:rsidRPr="00C33BF2">
        <w:rPr>
          <w:color w:val="000000" w:themeColor="text1"/>
        </w:rPr>
        <w:t xml:space="preserve"> </w:t>
      </w:r>
      <w:r>
        <w:rPr>
          <w:color w:val="000000" w:themeColor="text1"/>
        </w:rPr>
        <w:t>fx effekt på 12 % = 0.12</w:t>
      </w:r>
    </w:p>
    <w:p w14:paraId="09E2019C" w14:textId="5C5A370E" w:rsidR="001E7E2A" w:rsidRPr="00C33BF2" w:rsidRDefault="00C33BF2" w:rsidP="005A5348">
      <w:pPr>
        <w:pStyle w:val="BodyText"/>
        <w:numPr>
          <w:ilvl w:val="2"/>
          <w:numId w:val="29"/>
        </w:numPr>
        <w:rPr>
          <w:color w:val="000000" w:themeColor="text1"/>
        </w:rPr>
      </w:pPr>
      <w:r w:rsidRPr="00C33BF2">
        <w:rPr>
          <w:color w:val="000000" w:themeColor="text1"/>
        </w:rPr>
        <w:t>Der kan kun tilføjes en teknologi per produktion</w:t>
      </w:r>
    </w:p>
    <w:p w14:paraId="76F744CC" w14:textId="404F8905" w:rsidR="00875393" w:rsidRPr="004212F9" w:rsidRDefault="00875393" w:rsidP="00875393">
      <w:pPr>
        <w:pStyle w:val="BodyText"/>
        <w:numPr>
          <w:ilvl w:val="0"/>
          <w:numId w:val="29"/>
        </w:numPr>
      </w:pPr>
      <w:r w:rsidRPr="004212F9">
        <w:t>Normtal</w:t>
      </w:r>
    </w:p>
    <w:p w14:paraId="1F2B6844" w14:textId="68FB94E3" w:rsidR="00875393" w:rsidRDefault="00DD7446" w:rsidP="00875393">
      <w:pPr>
        <w:pStyle w:val="BodyText"/>
        <w:numPr>
          <w:ilvl w:val="1"/>
          <w:numId w:val="29"/>
        </w:numPr>
        <w:rPr>
          <w:i/>
        </w:rPr>
      </w:pPr>
      <w:r>
        <w:rPr>
          <w:i/>
        </w:rPr>
        <w:t>IsAffectedByUdegaende</w:t>
      </w:r>
    </w:p>
    <w:p w14:paraId="5F4BB64B" w14:textId="7756EFEE" w:rsidR="00875393" w:rsidRPr="00A049BC" w:rsidRDefault="00DD7446" w:rsidP="00295840">
      <w:pPr>
        <w:pStyle w:val="BodyText"/>
        <w:numPr>
          <w:ilvl w:val="2"/>
          <w:numId w:val="29"/>
        </w:numPr>
        <w:rPr>
          <w:i/>
        </w:rPr>
      </w:pPr>
      <w:r>
        <w:t xml:space="preserve">Kan antage værdien 1 eller 0, hvor 1 angiver at </w:t>
      </w:r>
      <w:r w:rsidR="00A049BC">
        <w:t>udegående har en effekt på lugten, mens 0 angiver at udegående ikke har en effekt på lugten</w:t>
      </w:r>
    </w:p>
    <w:p w14:paraId="769D40EC" w14:textId="0CCE0919" w:rsidR="00875393" w:rsidRPr="004212F9" w:rsidRDefault="00875393" w:rsidP="00875393">
      <w:pPr>
        <w:pStyle w:val="BodyText"/>
      </w:pPr>
      <w:r w:rsidRPr="004212F9">
        <w:t>Udregning</w:t>
      </w:r>
      <w:r w:rsidR="00F3463B" w:rsidRPr="004212F9">
        <w:t xml:space="preserve"> af lugt</w:t>
      </w:r>
      <w:r w:rsidRPr="004212F9">
        <w:t xml:space="preserve"> sker på følgende måde:</w:t>
      </w:r>
    </w:p>
    <w:p w14:paraId="09D08A3C" w14:textId="5EFA4C63" w:rsidR="00875393" w:rsidRPr="00DD7446" w:rsidRDefault="00875393" w:rsidP="00DD7446">
      <w:pPr>
        <w:pStyle w:val="BodyText"/>
        <w:numPr>
          <w:ilvl w:val="1"/>
          <w:numId w:val="29"/>
        </w:numPr>
        <w:rPr>
          <w:i/>
        </w:rPr>
      </w:pPr>
      <w:r w:rsidRPr="004212F9">
        <w:t xml:space="preserve">Hvis måneder på græs &gt;= </w:t>
      </w:r>
      <w:r w:rsidR="001F3D19" w:rsidRPr="004212F9">
        <w:rPr>
          <w:i/>
        </w:rPr>
        <w:t>5</w:t>
      </w:r>
      <w:r w:rsidRPr="004212F9">
        <w:t xml:space="preserve"> og </w:t>
      </w:r>
      <w:r w:rsidR="00DD7446">
        <w:rPr>
          <w:i/>
        </w:rPr>
        <w:t xml:space="preserve">IsAffectedByUdegaende </w:t>
      </w:r>
      <w:r w:rsidRPr="00DD7446">
        <w:rPr>
          <w:i/>
        </w:rPr>
        <w:t>= 1:</w:t>
      </w:r>
    </w:p>
    <w:p w14:paraId="2053D3E0" w14:textId="59AED5FC" w:rsidR="00875393" w:rsidRPr="004212F9" w:rsidRDefault="00A049BC" w:rsidP="00A049BC">
      <w:pPr>
        <w:pStyle w:val="BodyText"/>
        <w:ind w:left="1440"/>
      </w:pPr>
      <w:r>
        <w:t>Lugt</w:t>
      </w:r>
      <w:r w:rsidR="00875393" w:rsidRPr="004212F9">
        <w:t xml:space="preserve"> = 0</w:t>
      </w:r>
    </w:p>
    <w:p w14:paraId="79F38D96" w14:textId="77777777" w:rsidR="00875393" w:rsidRPr="004212F9" w:rsidRDefault="00875393" w:rsidP="00875393">
      <w:pPr>
        <w:pStyle w:val="BodyText"/>
        <w:numPr>
          <w:ilvl w:val="0"/>
          <w:numId w:val="29"/>
        </w:numPr>
      </w:pPr>
      <w:r w:rsidRPr="004212F9">
        <w:t>Ellers:</w:t>
      </w:r>
    </w:p>
    <w:p w14:paraId="2AAF4630" w14:textId="644AA58B" w:rsidR="00EF1FB9" w:rsidRDefault="00A049BC" w:rsidP="00875393">
      <w:pPr>
        <w:pStyle w:val="BodyText"/>
        <w:numPr>
          <w:ilvl w:val="1"/>
          <w:numId w:val="29"/>
        </w:numPr>
      </w:pPr>
      <w:r>
        <w:t>Lugt</w:t>
      </w:r>
      <w:r w:rsidR="00EF1FB9" w:rsidRPr="004212F9">
        <w:t xml:space="preserve"> </w:t>
      </w:r>
      <w:r w:rsidR="00EF1FB9">
        <w:t xml:space="preserve">= </w:t>
      </w:r>
      <w:r w:rsidR="00DD7446">
        <w:t>(</w:t>
      </w:r>
      <w:r w:rsidR="00EF1FB9">
        <w:t>LE/OU pr.</w:t>
      </w:r>
      <w:r w:rsidR="00295840">
        <w:t xml:space="preserve"> m</w:t>
      </w:r>
      <w:r w:rsidR="00295840">
        <w:rPr>
          <w:vertAlign w:val="superscript"/>
        </w:rPr>
        <w:t>2</w:t>
      </w:r>
      <w:r w:rsidR="00DD7446">
        <w:t xml:space="preserve">) </w:t>
      </w:r>
      <w:r w:rsidR="00EF1FB9">
        <w:t xml:space="preserve">* </w:t>
      </w:r>
      <w:r w:rsidR="00DD7446">
        <w:t xml:space="preserve">(Antal </w:t>
      </w:r>
      <w:r w:rsidR="00295840">
        <w:t>m</w:t>
      </w:r>
      <w:r w:rsidR="00295840">
        <w:rPr>
          <w:vertAlign w:val="superscript"/>
        </w:rPr>
        <w:t>2</w:t>
      </w:r>
      <w:r w:rsidR="00295840">
        <w:t xml:space="preserve"> produktionsareal</w:t>
      </w:r>
      <w:r w:rsidR="00DD7446">
        <w:t>)</w:t>
      </w:r>
    </w:p>
    <w:p w14:paraId="4D6111B7" w14:textId="2004EC48" w:rsidR="00F3463B" w:rsidRDefault="00F3463B" w:rsidP="00875393">
      <w:pPr>
        <w:pStyle w:val="BodyText"/>
      </w:pPr>
      <w:r>
        <w:lastRenderedPageBreak/>
        <w:t>Udreg</w:t>
      </w:r>
      <w:r w:rsidR="00A049BC">
        <w:t xml:space="preserve">ning af den faktiske lugt, hvor </w:t>
      </w:r>
      <w:r>
        <w:t xml:space="preserve">effekt af teknologi </w:t>
      </w:r>
      <w:r w:rsidR="00A049BC">
        <w:t xml:space="preserve">regnes </w:t>
      </w:r>
      <w:r>
        <w:t xml:space="preserve">med, </w:t>
      </w:r>
      <w:r w:rsidR="00A049BC">
        <w:t>foretages</w:t>
      </w:r>
      <w:r>
        <w:t xml:space="preserve"> på følgende måde:</w:t>
      </w:r>
    </w:p>
    <w:p w14:paraId="2C401E7B" w14:textId="1F93E624" w:rsidR="00F3463B" w:rsidRDefault="00A049BC" w:rsidP="00F3463B">
      <w:pPr>
        <w:pStyle w:val="BodyText"/>
        <w:numPr>
          <w:ilvl w:val="0"/>
          <w:numId w:val="29"/>
        </w:numPr>
      </w:pPr>
      <w:r>
        <w:t>Faktisk Lugt</w:t>
      </w:r>
      <w:r w:rsidR="00F3463B">
        <w:t xml:space="preserve"> = </w:t>
      </w:r>
      <w:r>
        <w:t>Lugt</w:t>
      </w:r>
      <w:r w:rsidR="00F3463B">
        <w:t xml:space="preserve"> * </w:t>
      </w:r>
      <w:r>
        <w:t xml:space="preserve">(1 - </w:t>
      </w:r>
      <w:r w:rsidR="00F3463B">
        <w:t>teknologi effekt</w:t>
      </w:r>
      <w:r>
        <w:t>)</w:t>
      </w:r>
    </w:p>
    <w:p w14:paraId="07B8429C" w14:textId="01DA4A52" w:rsidR="00F3463B" w:rsidRDefault="00BE52B8" w:rsidP="00BE52B8">
      <w:pPr>
        <w:pStyle w:val="Heading4"/>
      </w:pPr>
      <w:r>
        <w:t>Lugt pr. produktionsareal med flexgruppe</w:t>
      </w:r>
    </w:p>
    <w:p w14:paraId="76C4347F" w14:textId="74F3609E" w:rsidR="00027A8B" w:rsidRDefault="00BE52B8" w:rsidP="00BE52B8">
      <w:pPr>
        <w:pStyle w:val="BodyText"/>
      </w:pPr>
      <w:r>
        <w:t>For</w:t>
      </w:r>
      <w:r w:rsidR="00A049BC">
        <w:t xml:space="preserve"> produktionsarealer med</w:t>
      </w:r>
      <w:r>
        <w:t xml:space="preserve"> flexgrupper laves der</w:t>
      </w:r>
      <w:r w:rsidR="00A049BC">
        <w:t xml:space="preserve"> for hvert produktionsareal</w:t>
      </w:r>
      <w:r>
        <w:t xml:space="preserve"> en beregning</w:t>
      </w:r>
      <w:r w:rsidR="00A049BC">
        <w:t xml:space="preserve"> (som beskrevet ovenfor)</w:t>
      </w:r>
      <w:r>
        <w:t xml:space="preserve"> for hver </w:t>
      </w:r>
      <w:r w:rsidR="00C11CEF" w:rsidRPr="00C11CEF">
        <w:rPr>
          <w:rFonts w:asciiTheme="majorHAnsi" w:hAnsiTheme="majorHAnsi" w:cs="Consolas"/>
          <w:color w:val="000000"/>
          <w:szCs w:val="18"/>
          <w:lang w:eastAsia="da-DK"/>
        </w:rPr>
        <w:t>dyreOgStaldkategori</w:t>
      </w:r>
      <w:r w:rsidR="00C11CEF">
        <w:t xml:space="preserve"> </w:t>
      </w:r>
      <w:r w:rsidR="00A049BC">
        <w:t>i flexgruppen, dvs. produktionsarealet</w:t>
      </w:r>
      <w:r>
        <w:t xml:space="preserve"> får</w:t>
      </w:r>
      <w:r w:rsidR="00A049BC">
        <w:t xml:space="preserve"> midlertidigt</w:t>
      </w:r>
      <w:r>
        <w:t xml:space="preserve"> f</w:t>
      </w:r>
      <w:r w:rsidR="00027A8B">
        <w:t>lere lugtemissioner tilknyttet. Dernæst findes worst case lugtemissionerne:</w:t>
      </w:r>
    </w:p>
    <w:p w14:paraId="437A12D3" w14:textId="6810BE83" w:rsidR="00027A8B" w:rsidRDefault="00027A8B" w:rsidP="00BE52B8">
      <w:pPr>
        <w:pStyle w:val="BodyText"/>
        <w:numPr>
          <w:ilvl w:val="0"/>
          <w:numId w:val="42"/>
        </w:numPr>
      </w:pPr>
      <w:r>
        <w:t>Blandt alle lugtemissionerne tilknyttet flexgruppen</w:t>
      </w:r>
      <w:r w:rsidR="00BE52B8">
        <w:t xml:space="preserve">, findes den højeste </w:t>
      </w:r>
      <w:r>
        <w:t>lugt (Le) og faktiske lugt (Le)</w:t>
      </w:r>
      <w:r w:rsidR="00372AD8">
        <w:t>.</w:t>
      </w:r>
    </w:p>
    <w:p w14:paraId="2E0A5B49" w14:textId="1CA2B5DC" w:rsidR="00027A8B" w:rsidRDefault="00027A8B" w:rsidP="00BE52B8">
      <w:pPr>
        <w:pStyle w:val="BodyText"/>
        <w:numPr>
          <w:ilvl w:val="0"/>
          <w:numId w:val="42"/>
        </w:numPr>
      </w:pPr>
      <w:r>
        <w:t>Lugtemissionerne grupperes efter lugtdyrekategori</w:t>
      </w:r>
      <w:r w:rsidR="00886AF2">
        <w:t>.</w:t>
      </w:r>
    </w:p>
    <w:p w14:paraId="668280B8" w14:textId="3D0D039B" w:rsidR="00BE52B8" w:rsidRDefault="00027A8B" w:rsidP="00BE52B8">
      <w:pPr>
        <w:pStyle w:val="BodyText"/>
        <w:numPr>
          <w:ilvl w:val="0"/>
          <w:numId w:val="42"/>
        </w:numPr>
      </w:pPr>
      <w:r>
        <w:t>D</w:t>
      </w:r>
      <w:r w:rsidR="00BE52B8">
        <w:t>en højeste</w:t>
      </w:r>
      <w:r>
        <w:t xml:space="preserve"> lugt (OU) og</w:t>
      </w:r>
      <w:r w:rsidR="00BE52B8">
        <w:t xml:space="preserve"> faktiske lugt (Ou) for hver </w:t>
      </w:r>
      <w:r>
        <w:t>lugtdyrekategori findes</w:t>
      </w:r>
      <w:r w:rsidR="00BE52B8">
        <w:t xml:space="preserve">. </w:t>
      </w:r>
    </w:p>
    <w:p w14:paraId="3791088F" w14:textId="2953E013" w:rsidR="00BE52B8" w:rsidRDefault="00BE52B8" w:rsidP="00BE52B8">
      <w:pPr>
        <w:pStyle w:val="BodyText"/>
      </w:pPr>
      <w:r>
        <w:t>På baggrund af dette reduceres antallet af lugtemission</w:t>
      </w:r>
      <w:r w:rsidR="00886AF2">
        <w:t>er for hver flexgruppe</w:t>
      </w:r>
      <w:r>
        <w:t>, så kun de værste tages med. F.eks. flexgruppe ”Alle dyr: Dybstrøelse” reduceres på denne måde fra:</w:t>
      </w:r>
    </w:p>
    <w:tbl>
      <w:tblPr>
        <w:tblW w:w="5404" w:type="dxa"/>
        <w:tblInd w:w="1967" w:type="dxa"/>
        <w:tblCellMar>
          <w:left w:w="70" w:type="dxa"/>
          <w:right w:w="70" w:type="dxa"/>
        </w:tblCellMar>
        <w:tblLook w:val="04A0" w:firstRow="1" w:lastRow="0" w:firstColumn="1" w:lastColumn="0" w:noHBand="0" w:noVBand="1"/>
      </w:tblPr>
      <w:tblGrid>
        <w:gridCol w:w="3564"/>
        <w:gridCol w:w="346"/>
        <w:gridCol w:w="482"/>
        <w:gridCol w:w="1012"/>
      </w:tblGrid>
      <w:tr w:rsidR="00BE52B8" w:rsidRPr="008E2386" w14:paraId="3EE2D036" w14:textId="77777777" w:rsidTr="00DD7446">
        <w:trPr>
          <w:trHeight w:val="20"/>
        </w:trPr>
        <w:tc>
          <w:tcPr>
            <w:tcW w:w="3564" w:type="dxa"/>
            <w:tcBorders>
              <w:top w:val="nil"/>
              <w:left w:val="nil"/>
              <w:bottom w:val="nil"/>
              <w:right w:val="nil"/>
            </w:tcBorders>
            <w:shd w:val="clear" w:color="auto" w:fill="auto"/>
            <w:noWrap/>
            <w:vAlign w:val="bottom"/>
          </w:tcPr>
          <w:p w14:paraId="52021723" w14:textId="77777777" w:rsidR="00BE52B8" w:rsidRPr="008E2386" w:rsidRDefault="00BE52B8" w:rsidP="00DD7446">
            <w:pPr>
              <w:spacing w:after="0" w:line="240" w:lineRule="auto"/>
              <w:rPr>
                <w:rFonts w:ascii="Calibri" w:hAnsi="Calibri"/>
                <w:b/>
                <w:sz w:val="16"/>
                <w:szCs w:val="14"/>
                <w:u w:val="single"/>
                <w:lang w:eastAsia="da-DK"/>
              </w:rPr>
            </w:pPr>
            <w:r w:rsidRPr="008E2386">
              <w:rPr>
                <w:rFonts w:ascii="Calibri" w:hAnsi="Calibri"/>
                <w:b/>
                <w:sz w:val="16"/>
                <w:szCs w:val="14"/>
                <w:u w:val="single"/>
                <w:lang w:eastAsia="da-DK"/>
              </w:rPr>
              <w:t>Dyretype &amp; staldsystem</w:t>
            </w:r>
          </w:p>
        </w:tc>
        <w:tc>
          <w:tcPr>
            <w:tcW w:w="346" w:type="dxa"/>
            <w:tcBorders>
              <w:top w:val="nil"/>
              <w:left w:val="nil"/>
              <w:bottom w:val="nil"/>
              <w:right w:val="nil"/>
            </w:tcBorders>
          </w:tcPr>
          <w:p w14:paraId="353E749B" w14:textId="77777777" w:rsidR="00BE52B8" w:rsidRPr="008E2386" w:rsidRDefault="00BE52B8" w:rsidP="00DD7446">
            <w:pPr>
              <w:spacing w:after="0" w:line="240" w:lineRule="auto"/>
              <w:rPr>
                <w:rFonts w:ascii="Calibri" w:hAnsi="Calibri"/>
                <w:b/>
                <w:bCs/>
                <w:sz w:val="16"/>
                <w:szCs w:val="14"/>
                <w:u w:val="single"/>
                <w:lang w:eastAsia="da-DK"/>
              </w:rPr>
            </w:pPr>
            <w:r>
              <w:rPr>
                <w:rFonts w:ascii="Calibri" w:hAnsi="Calibri"/>
                <w:b/>
                <w:bCs/>
                <w:sz w:val="16"/>
                <w:szCs w:val="14"/>
                <w:u w:val="single"/>
                <w:lang w:eastAsia="da-DK"/>
              </w:rPr>
              <w:t>LE</w:t>
            </w:r>
          </w:p>
        </w:tc>
        <w:tc>
          <w:tcPr>
            <w:tcW w:w="482" w:type="dxa"/>
            <w:tcBorders>
              <w:top w:val="nil"/>
              <w:left w:val="nil"/>
              <w:bottom w:val="nil"/>
              <w:right w:val="nil"/>
            </w:tcBorders>
            <w:shd w:val="clear" w:color="auto" w:fill="auto"/>
            <w:noWrap/>
            <w:vAlign w:val="bottom"/>
          </w:tcPr>
          <w:p w14:paraId="380C1E73" w14:textId="77777777" w:rsidR="00BE52B8" w:rsidRPr="008E2386" w:rsidRDefault="00BE52B8" w:rsidP="00DD7446">
            <w:pPr>
              <w:spacing w:after="0" w:line="240" w:lineRule="auto"/>
              <w:jc w:val="right"/>
              <w:rPr>
                <w:rFonts w:ascii="Calibri" w:hAnsi="Calibri"/>
                <w:b/>
                <w:bCs/>
                <w:sz w:val="16"/>
                <w:szCs w:val="14"/>
                <w:u w:val="single"/>
                <w:lang w:eastAsia="da-DK"/>
              </w:rPr>
            </w:pPr>
            <w:r w:rsidRPr="008E2386">
              <w:rPr>
                <w:rFonts w:ascii="Calibri" w:hAnsi="Calibri"/>
                <w:b/>
                <w:bCs/>
                <w:sz w:val="16"/>
                <w:szCs w:val="14"/>
                <w:u w:val="single"/>
                <w:lang w:eastAsia="da-DK"/>
              </w:rPr>
              <w:t>OU</w:t>
            </w:r>
          </w:p>
        </w:tc>
        <w:tc>
          <w:tcPr>
            <w:tcW w:w="1012" w:type="dxa"/>
            <w:tcBorders>
              <w:top w:val="nil"/>
              <w:left w:val="nil"/>
              <w:bottom w:val="nil"/>
              <w:right w:val="nil"/>
            </w:tcBorders>
            <w:shd w:val="clear" w:color="auto" w:fill="auto"/>
            <w:noWrap/>
            <w:vAlign w:val="bottom"/>
          </w:tcPr>
          <w:p w14:paraId="43F8E7D6" w14:textId="77777777" w:rsidR="00BE52B8" w:rsidRPr="008E2386" w:rsidRDefault="00BE52B8" w:rsidP="00DD7446">
            <w:pPr>
              <w:spacing w:after="0" w:line="240" w:lineRule="auto"/>
              <w:jc w:val="right"/>
              <w:rPr>
                <w:rFonts w:ascii="Calibri" w:hAnsi="Calibri"/>
                <w:b/>
                <w:sz w:val="16"/>
                <w:szCs w:val="14"/>
                <w:u w:val="single"/>
                <w:lang w:eastAsia="da-DK"/>
              </w:rPr>
            </w:pPr>
            <w:r w:rsidRPr="008E2386">
              <w:rPr>
                <w:rFonts w:ascii="Calibri" w:hAnsi="Calibri"/>
                <w:b/>
                <w:sz w:val="16"/>
                <w:szCs w:val="14"/>
                <w:u w:val="single"/>
                <w:lang w:eastAsia="da-DK"/>
              </w:rPr>
              <w:t>Lugtdyrekat</w:t>
            </w:r>
          </w:p>
        </w:tc>
      </w:tr>
      <w:tr w:rsidR="00BE52B8" w:rsidRPr="008E2386" w14:paraId="4F43D1E6" w14:textId="77777777" w:rsidTr="00DD7446">
        <w:trPr>
          <w:trHeight w:val="20"/>
        </w:trPr>
        <w:tc>
          <w:tcPr>
            <w:tcW w:w="3564" w:type="dxa"/>
            <w:tcBorders>
              <w:top w:val="nil"/>
              <w:left w:val="nil"/>
              <w:bottom w:val="nil"/>
              <w:right w:val="nil"/>
            </w:tcBorders>
            <w:shd w:val="clear" w:color="auto" w:fill="auto"/>
            <w:noWrap/>
            <w:vAlign w:val="bottom"/>
            <w:hideMark/>
          </w:tcPr>
          <w:p w14:paraId="1E5A8ECC"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Ammekøer, slagtekalve ( over 6mdr). Dybstrøelse</w:t>
            </w:r>
          </w:p>
        </w:tc>
        <w:tc>
          <w:tcPr>
            <w:tcW w:w="346" w:type="dxa"/>
            <w:tcBorders>
              <w:top w:val="nil"/>
              <w:left w:val="nil"/>
              <w:bottom w:val="nil"/>
              <w:right w:val="nil"/>
            </w:tcBorders>
          </w:tcPr>
          <w:p w14:paraId="1324E029"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3.1</w:t>
            </w:r>
          </w:p>
        </w:tc>
        <w:tc>
          <w:tcPr>
            <w:tcW w:w="482" w:type="dxa"/>
            <w:tcBorders>
              <w:top w:val="nil"/>
              <w:left w:val="nil"/>
              <w:bottom w:val="nil"/>
              <w:right w:val="nil"/>
            </w:tcBorders>
            <w:shd w:val="clear" w:color="auto" w:fill="auto"/>
            <w:noWrap/>
            <w:vAlign w:val="bottom"/>
            <w:hideMark/>
          </w:tcPr>
          <w:p w14:paraId="08B83347"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13</w:t>
            </w:r>
          </w:p>
        </w:tc>
        <w:tc>
          <w:tcPr>
            <w:tcW w:w="1012" w:type="dxa"/>
            <w:tcBorders>
              <w:top w:val="nil"/>
              <w:left w:val="nil"/>
              <w:bottom w:val="nil"/>
              <w:right w:val="nil"/>
            </w:tcBorders>
            <w:shd w:val="clear" w:color="auto" w:fill="auto"/>
            <w:noWrap/>
            <w:vAlign w:val="bottom"/>
            <w:hideMark/>
          </w:tcPr>
          <w:p w14:paraId="1D93EEFB"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4F0E9978" w14:textId="77777777" w:rsidTr="00DD7446">
        <w:trPr>
          <w:trHeight w:val="20"/>
        </w:trPr>
        <w:tc>
          <w:tcPr>
            <w:tcW w:w="3564" w:type="dxa"/>
            <w:tcBorders>
              <w:top w:val="nil"/>
              <w:left w:val="nil"/>
              <w:bottom w:val="nil"/>
              <w:right w:val="nil"/>
            </w:tcBorders>
            <w:shd w:val="clear" w:color="auto" w:fill="auto"/>
            <w:noWrap/>
            <w:vAlign w:val="bottom"/>
            <w:hideMark/>
          </w:tcPr>
          <w:p w14:paraId="77D83FAA"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Får og geder. Dybstrøelse</w:t>
            </w:r>
          </w:p>
        </w:tc>
        <w:tc>
          <w:tcPr>
            <w:tcW w:w="346" w:type="dxa"/>
            <w:tcBorders>
              <w:top w:val="nil"/>
              <w:left w:val="nil"/>
              <w:bottom w:val="nil"/>
              <w:right w:val="nil"/>
            </w:tcBorders>
          </w:tcPr>
          <w:p w14:paraId="3E0F582A"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0</w:t>
            </w:r>
          </w:p>
        </w:tc>
        <w:tc>
          <w:tcPr>
            <w:tcW w:w="482" w:type="dxa"/>
            <w:tcBorders>
              <w:top w:val="nil"/>
              <w:left w:val="nil"/>
              <w:bottom w:val="nil"/>
              <w:right w:val="nil"/>
            </w:tcBorders>
            <w:shd w:val="clear" w:color="auto" w:fill="auto"/>
            <w:noWrap/>
            <w:vAlign w:val="bottom"/>
            <w:hideMark/>
          </w:tcPr>
          <w:p w14:paraId="6DB62363"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6.9</w:t>
            </w:r>
          </w:p>
        </w:tc>
        <w:tc>
          <w:tcPr>
            <w:tcW w:w="1012" w:type="dxa"/>
            <w:tcBorders>
              <w:top w:val="nil"/>
              <w:left w:val="nil"/>
              <w:bottom w:val="nil"/>
              <w:right w:val="nil"/>
            </w:tcBorders>
            <w:shd w:val="clear" w:color="auto" w:fill="auto"/>
            <w:noWrap/>
            <w:vAlign w:val="bottom"/>
            <w:hideMark/>
          </w:tcPr>
          <w:p w14:paraId="7F788EE3"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2F7A35F7" w14:textId="77777777" w:rsidTr="00DD7446">
        <w:trPr>
          <w:trHeight w:val="20"/>
        </w:trPr>
        <w:tc>
          <w:tcPr>
            <w:tcW w:w="3564" w:type="dxa"/>
            <w:tcBorders>
              <w:top w:val="nil"/>
              <w:left w:val="nil"/>
              <w:bottom w:val="nil"/>
              <w:right w:val="nil"/>
            </w:tcBorders>
            <w:shd w:val="clear" w:color="auto" w:fill="auto"/>
            <w:noWrap/>
            <w:vAlign w:val="bottom"/>
            <w:hideMark/>
          </w:tcPr>
          <w:p w14:paraId="7E2265EF"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Heste. Dybstrøelse</w:t>
            </w:r>
          </w:p>
        </w:tc>
        <w:tc>
          <w:tcPr>
            <w:tcW w:w="346" w:type="dxa"/>
            <w:tcBorders>
              <w:top w:val="nil"/>
              <w:left w:val="nil"/>
              <w:bottom w:val="nil"/>
              <w:right w:val="nil"/>
            </w:tcBorders>
          </w:tcPr>
          <w:p w14:paraId="08AD7DC2"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0</w:t>
            </w:r>
          </w:p>
        </w:tc>
        <w:tc>
          <w:tcPr>
            <w:tcW w:w="482" w:type="dxa"/>
            <w:tcBorders>
              <w:top w:val="nil"/>
              <w:left w:val="nil"/>
              <w:bottom w:val="nil"/>
              <w:right w:val="nil"/>
            </w:tcBorders>
            <w:shd w:val="clear" w:color="auto" w:fill="auto"/>
            <w:noWrap/>
            <w:vAlign w:val="bottom"/>
            <w:hideMark/>
          </w:tcPr>
          <w:p w14:paraId="02BE3FBE"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6.9</w:t>
            </w:r>
          </w:p>
        </w:tc>
        <w:tc>
          <w:tcPr>
            <w:tcW w:w="1012" w:type="dxa"/>
            <w:tcBorders>
              <w:top w:val="nil"/>
              <w:left w:val="nil"/>
              <w:bottom w:val="nil"/>
              <w:right w:val="nil"/>
            </w:tcBorders>
            <w:shd w:val="clear" w:color="auto" w:fill="auto"/>
            <w:noWrap/>
            <w:vAlign w:val="bottom"/>
            <w:hideMark/>
          </w:tcPr>
          <w:p w14:paraId="579FFB58"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4F309C21" w14:textId="77777777" w:rsidTr="00DD7446">
        <w:trPr>
          <w:trHeight w:val="20"/>
        </w:trPr>
        <w:tc>
          <w:tcPr>
            <w:tcW w:w="3564" w:type="dxa"/>
            <w:tcBorders>
              <w:top w:val="nil"/>
              <w:left w:val="nil"/>
              <w:bottom w:val="nil"/>
              <w:right w:val="nil"/>
            </w:tcBorders>
            <w:shd w:val="clear" w:color="auto" w:fill="auto"/>
            <w:noWrap/>
            <w:vAlign w:val="bottom"/>
            <w:hideMark/>
          </w:tcPr>
          <w:p w14:paraId="7E750AC9"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Kalve (under 6mdr). Dybstrøelse</w:t>
            </w:r>
          </w:p>
        </w:tc>
        <w:tc>
          <w:tcPr>
            <w:tcW w:w="346" w:type="dxa"/>
            <w:tcBorders>
              <w:top w:val="nil"/>
              <w:left w:val="nil"/>
              <w:bottom w:val="nil"/>
              <w:right w:val="nil"/>
            </w:tcBorders>
          </w:tcPr>
          <w:p w14:paraId="6B2BBADA"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3.1</w:t>
            </w:r>
          </w:p>
        </w:tc>
        <w:tc>
          <w:tcPr>
            <w:tcW w:w="482" w:type="dxa"/>
            <w:tcBorders>
              <w:top w:val="nil"/>
              <w:left w:val="nil"/>
              <w:bottom w:val="nil"/>
              <w:right w:val="nil"/>
            </w:tcBorders>
            <w:shd w:val="clear" w:color="auto" w:fill="auto"/>
            <w:noWrap/>
            <w:vAlign w:val="bottom"/>
            <w:hideMark/>
          </w:tcPr>
          <w:p w14:paraId="07AC2486"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13</w:t>
            </w:r>
          </w:p>
        </w:tc>
        <w:tc>
          <w:tcPr>
            <w:tcW w:w="1012" w:type="dxa"/>
            <w:tcBorders>
              <w:top w:val="nil"/>
              <w:left w:val="nil"/>
              <w:bottom w:val="nil"/>
              <w:right w:val="nil"/>
            </w:tcBorders>
            <w:shd w:val="clear" w:color="auto" w:fill="auto"/>
            <w:noWrap/>
            <w:vAlign w:val="bottom"/>
            <w:hideMark/>
          </w:tcPr>
          <w:p w14:paraId="7201EEBC"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5B05DD32" w14:textId="77777777" w:rsidTr="00DD7446">
        <w:trPr>
          <w:trHeight w:val="20"/>
        </w:trPr>
        <w:tc>
          <w:tcPr>
            <w:tcW w:w="3564" w:type="dxa"/>
            <w:tcBorders>
              <w:top w:val="nil"/>
              <w:left w:val="nil"/>
              <w:bottom w:val="nil"/>
              <w:right w:val="nil"/>
            </w:tcBorders>
            <w:shd w:val="clear" w:color="auto" w:fill="auto"/>
            <w:noWrap/>
            <w:vAlign w:val="bottom"/>
            <w:hideMark/>
          </w:tcPr>
          <w:p w14:paraId="16E28551"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Malkekøer, kvier og stude. Dybstrøelse</w:t>
            </w:r>
          </w:p>
        </w:tc>
        <w:tc>
          <w:tcPr>
            <w:tcW w:w="346" w:type="dxa"/>
            <w:tcBorders>
              <w:top w:val="nil"/>
              <w:left w:val="nil"/>
              <w:bottom w:val="nil"/>
              <w:right w:val="nil"/>
            </w:tcBorders>
          </w:tcPr>
          <w:p w14:paraId="0B213A6A"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3.1</w:t>
            </w:r>
          </w:p>
        </w:tc>
        <w:tc>
          <w:tcPr>
            <w:tcW w:w="482" w:type="dxa"/>
            <w:tcBorders>
              <w:top w:val="nil"/>
              <w:left w:val="nil"/>
              <w:bottom w:val="nil"/>
              <w:right w:val="nil"/>
            </w:tcBorders>
            <w:shd w:val="clear" w:color="auto" w:fill="auto"/>
            <w:noWrap/>
            <w:vAlign w:val="bottom"/>
            <w:hideMark/>
          </w:tcPr>
          <w:p w14:paraId="14CA9AA6"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13</w:t>
            </w:r>
          </w:p>
        </w:tc>
        <w:tc>
          <w:tcPr>
            <w:tcW w:w="1012" w:type="dxa"/>
            <w:tcBorders>
              <w:top w:val="nil"/>
              <w:left w:val="nil"/>
              <w:bottom w:val="nil"/>
              <w:right w:val="nil"/>
            </w:tcBorders>
            <w:shd w:val="clear" w:color="auto" w:fill="auto"/>
            <w:noWrap/>
            <w:vAlign w:val="bottom"/>
            <w:hideMark/>
          </w:tcPr>
          <w:p w14:paraId="3B9B973D"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41807CC4" w14:textId="77777777" w:rsidTr="00DD7446">
        <w:trPr>
          <w:trHeight w:val="20"/>
        </w:trPr>
        <w:tc>
          <w:tcPr>
            <w:tcW w:w="3564" w:type="dxa"/>
            <w:tcBorders>
              <w:top w:val="nil"/>
              <w:left w:val="nil"/>
              <w:bottom w:val="nil"/>
              <w:right w:val="nil"/>
            </w:tcBorders>
            <w:shd w:val="clear" w:color="auto" w:fill="auto"/>
            <w:noWrap/>
            <w:vAlign w:val="bottom"/>
            <w:hideMark/>
          </w:tcPr>
          <w:p w14:paraId="0B039F6F"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Slagtesvin. Dybstrøelse, hele arealet</w:t>
            </w:r>
          </w:p>
        </w:tc>
        <w:tc>
          <w:tcPr>
            <w:tcW w:w="346" w:type="dxa"/>
            <w:tcBorders>
              <w:top w:val="nil"/>
              <w:left w:val="nil"/>
              <w:bottom w:val="nil"/>
              <w:right w:val="nil"/>
            </w:tcBorders>
          </w:tcPr>
          <w:p w14:paraId="250817C1"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14</w:t>
            </w:r>
          </w:p>
        </w:tc>
        <w:tc>
          <w:tcPr>
            <w:tcW w:w="482" w:type="dxa"/>
            <w:tcBorders>
              <w:top w:val="nil"/>
              <w:left w:val="nil"/>
              <w:bottom w:val="nil"/>
              <w:right w:val="nil"/>
            </w:tcBorders>
            <w:shd w:val="clear" w:color="auto" w:fill="auto"/>
            <w:noWrap/>
            <w:vAlign w:val="bottom"/>
            <w:hideMark/>
          </w:tcPr>
          <w:p w14:paraId="428403F5"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43</w:t>
            </w:r>
          </w:p>
        </w:tc>
        <w:tc>
          <w:tcPr>
            <w:tcW w:w="1012" w:type="dxa"/>
            <w:tcBorders>
              <w:top w:val="nil"/>
              <w:left w:val="nil"/>
              <w:bottom w:val="nil"/>
              <w:right w:val="nil"/>
            </w:tcBorders>
            <w:shd w:val="clear" w:color="auto" w:fill="auto"/>
            <w:noWrap/>
            <w:vAlign w:val="bottom"/>
            <w:hideMark/>
          </w:tcPr>
          <w:p w14:paraId="5D98945C" w14:textId="0309FC38" w:rsidR="00BE52B8" w:rsidRPr="008E2386" w:rsidRDefault="0097311F" w:rsidP="00DD7446">
            <w:pPr>
              <w:spacing w:after="0" w:line="240" w:lineRule="auto"/>
              <w:jc w:val="right"/>
              <w:rPr>
                <w:rFonts w:ascii="Calibri" w:hAnsi="Calibri"/>
                <w:sz w:val="16"/>
                <w:szCs w:val="14"/>
                <w:lang w:eastAsia="da-DK"/>
              </w:rPr>
            </w:pPr>
            <w:ins w:id="78" w:author="Lykke Kirkebæk Pilegaard" w:date="2023-01-13T12:34:00Z">
              <w:r>
                <w:rPr>
                  <w:rFonts w:ascii="Calibri" w:hAnsi="Calibri"/>
                  <w:sz w:val="16"/>
                  <w:szCs w:val="14"/>
                  <w:lang w:eastAsia="da-DK"/>
                </w:rPr>
                <w:t>5</w:t>
              </w:r>
            </w:ins>
          </w:p>
        </w:tc>
      </w:tr>
      <w:tr w:rsidR="00BE52B8" w:rsidRPr="008E2386" w14:paraId="2A3FC42F" w14:textId="77777777" w:rsidTr="00DD7446">
        <w:trPr>
          <w:trHeight w:val="20"/>
        </w:trPr>
        <w:tc>
          <w:tcPr>
            <w:tcW w:w="3564" w:type="dxa"/>
            <w:tcBorders>
              <w:top w:val="nil"/>
              <w:left w:val="nil"/>
              <w:bottom w:val="nil"/>
              <w:right w:val="nil"/>
            </w:tcBorders>
            <w:shd w:val="clear" w:color="auto" w:fill="auto"/>
            <w:noWrap/>
            <w:vAlign w:val="bottom"/>
            <w:hideMark/>
          </w:tcPr>
          <w:p w14:paraId="793F41E4"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Smågrise. Dybstrøelse, hele arealet</w:t>
            </w:r>
          </w:p>
        </w:tc>
        <w:tc>
          <w:tcPr>
            <w:tcW w:w="346" w:type="dxa"/>
            <w:tcBorders>
              <w:top w:val="nil"/>
              <w:left w:val="nil"/>
              <w:bottom w:val="nil"/>
              <w:right w:val="nil"/>
            </w:tcBorders>
          </w:tcPr>
          <w:p w14:paraId="0ACFCE1A"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12</w:t>
            </w:r>
          </w:p>
        </w:tc>
        <w:tc>
          <w:tcPr>
            <w:tcW w:w="482" w:type="dxa"/>
            <w:tcBorders>
              <w:top w:val="nil"/>
              <w:left w:val="nil"/>
              <w:bottom w:val="nil"/>
              <w:right w:val="nil"/>
            </w:tcBorders>
            <w:shd w:val="clear" w:color="auto" w:fill="auto"/>
            <w:noWrap/>
            <w:vAlign w:val="bottom"/>
            <w:hideMark/>
          </w:tcPr>
          <w:p w14:paraId="6122821A"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21</w:t>
            </w:r>
          </w:p>
        </w:tc>
        <w:tc>
          <w:tcPr>
            <w:tcW w:w="1012" w:type="dxa"/>
            <w:tcBorders>
              <w:top w:val="nil"/>
              <w:left w:val="nil"/>
              <w:bottom w:val="nil"/>
              <w:right w:val="nil"/>
            </w:tcBorders>
            <w:shd w:val="clear" w:color="auto" w:fill="auto"/>
            <w:noWrap/>
            <w:vAlign w:val="bottom"/>
            <w:hideMark/>
          </w:tcPr>
          <w:p w14:paraId="03E6044E"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1</w:t>
            </w:r>
          </w:p>
        </w:tc>
      </w:tr>
      <w:tr w:rsidR="00BE52B8" w:rsidRPr="008E2386" w14:paraId="31F170F9" w14:textId="77777777" w:rsidTr="00DD7446">
        <w:trPr>
          <w:trHeight w:val="20"/>
        </w:trPr>
        <w:tc>
          <w:tcPr>
            <w:tcW w:w="3564" w:type="dxa"/>
            <w:tcBorders>
              <w:top w:val="nil"/>
              <w:left w:val="nil"/>
              <w:bottom w:val="nil"/>
              <w:right w:val="nil"/>
            </w:tcBorders>
            <w:shd w:val="clear" w:color="auto" w:fill="auto"/>
            <w:noWrap/>
            <w:vAlign w:val="bottom"/>
            <w:hideMark/>
          </w:tcPr>
          <w:p w14:paraId="6B55FA1E"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Søer, golde og drægtige. Løsgående dybstrøelse</w:t>
            </w:r>
          </w:p>
        </w:tc>
        <w:tc>
          <w:tcPr>
            <w:tcW w:w="346" w:type="dxa"/>
            <w:tcBorders>
              <w:top w:val="nil"/>
              <w:left w:val="nil"/>
              <w:bottom w:val="nil"/>
              <w:right w:val="nil"/>
            </w:tcBorders>
          </w:tcPr>
          <w:p w14:paraId="5C692FD5"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6.6</w:t>
            </w:r>
          </w:p>
        </w:tc>
        <w:tc>
          <w:tcPr>
            <w:tcW w:w="482" w:type="dxa"/>
            <w:tcBorders>
              <w:top w:val="nil"/>
              <w:left w:val="nil"/>
              <w:bottom w:val="nil"/>
              <w:right w:val="nil"/>
            </w:tcBorders>
            <w:shd w:val="clear" w:color="auto" w:fill="auto"/>
            <w:noWrap/>
            <w:vAlign w:val="bottom"/>
            <w:hideMark/>
          </w:tcPr>
          <w:p w14:paraId="4A5CDD9D"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7.1</w:t>
            </w:r>
          </w:p>
        </w:tc>
        <w:tc>
          <w:tcPr>
            <w:tcW w:w="1012" w:type="dxa"/>
            <w:tcBorders>
              <w:top w:val="nil"/>
              <w:left w:val="nil"/>
              <w:bottom w:val="nil"/>
              <w:right w:val="nil"/>
            </w:tcBorders>
            <w:shd w:val="clear" w:color="auto" w:fill="auto"/>
            <w:noWrap/>
            <w:vAlign w:val="bottom"/>
            <w:hideMark/>
          </w:tcPr>
          <w:p w14:paraId="67AEA4B4"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1</w:t>
            </w:r>
          </w:p>
        </w:tc>
      </w:tr>
    </w:tbl>
    <w:p w14:paraId="2F7F62D3" w14:textId="77777777" w:rsidR="00BE52B8" w:rsidRDefault="00BE52B8" w:rsidP="00BE52B8">
      <w:pPr>
        <w:pStyle w:val="BodyText"/>
        <w:rPr>
          <w:sz w:val="12"/>
        </w:rPr>
      </w:pPr>
    </w:p>
    <w:p w14:paraId="715BEEFB" w14:textId="08D35C0F" w:rsidR="00BE52B8" w:rsidRPr="00B01FF2" w:rsidRDefault="00BE52B8" w:rsidP="00BE52B8">
      <w:pPr>
        <w:pStyle w:val="BodyText"/>
      </w:pPr>
      <w:r>
        <w:tab/>
        <w:t xml:space="preserve">                    til:</w:t>
      </w:r>
    </w:p>
    <w:tbl>
      <w:tblPr>
        <w:tblW w:w="5404" w:type="dxa"/>
        <w:tblInd w:w="1967" w:type="dxa"/>
        <w:tblCellMar>
          <w:left w:w="70" w:type="dxa"/>
          <w:right w:w="70" w:type="dxa"/>
        </w:tblCellMar>
        <w:tblLook w:val="04A0" w:firstRow="1" w:lastRow="0" w:firstColumn="1" w:lastColumn="0" w:noHBand="0" w:noVBand="1"/>
      </w:tblPr>
      <w:tblGrid>
        <w:gridCol w:w="3564"/>
        <w:gridCol w:w="346"/>
        <w:gridCol w:w="482"/>
        <w:gridCol w:w="1012"/>
      </w:tblGrid>
      <w:tr w:rsidR="00BE52B8" w:rsidRPr="008E2386" w14:paraId="14F0946B" w14:textId="77777777" w:rsidTr="00DD7446">
        <w:trPr>
          <w:trHeight w:val="20"/>
        </w:trPr>
        <w:tc>
          <w:tcPr>
            <w:tcW w:w="3564" w:type="dxa"/>
            <w:tcBorders>
              <w:top w:val="nil"/>
              <w:left w:val="nil"/>
              <w:bottom w:val="nil"/>
              <w:right w:val="nil"/>
            </w:tcBorders>
            <w:shd w:val="clear" w:color="auto" w:fill="auto"/>
            <w:noWrap/>
            <w:vAlign w:val="bottom"/>
          </w:tcPr>
          <w:p w14:paraId="6EEC121C" w14:textId="77777777" w:rsidR="00BE52B8" w:rsidRPr="008E2386" w:rsidRDefault="00BE52B8" w:rsidP="00DD7446">
            <w:pPr>
              <w:spacing w:after="0" w:line="240" w:lineRule="auto"/>
              <w:rPr>
                <w:rFonts w:ascii="Calibri" w:hAnsi="Calibri"/>
                <w:b/>
                <w:sz w:val="16"/>
                <w:szCs w:val="14"/>
                <w:u w:val="single"/>
                <w:lang w:eastAsia="da-DK"/>
              </w:rPr>
            </w:pPr>
            <w:r w:rsidRPr="008E2386">
              <w:rPr>
                <w:rFonts w:ascii="Calibri" w:hAnsi="Calibri"/>
                <w:b/>
                <w:sz w:val="16"/>
                <w:szCs w:val="14"/>
                <w:u w:val="single"/>
                <w:lang w:eastAsia="da-DK"/>
              </w:rPr>
              <w:t>Dyretype &amp; staldsystem</w:t>
            </w:r>
          </w:p>
        </w:tc>
        <w:tc>
          <w:tcPr>
            <w:tcW w:w="346" w:type="dxa"/>
            <w:tcBorders>
              <w:top w:val="nil"/>
              <w:left w:val="nil"/>
              <w:bottom w:val="nil"/>
              <w:right w:val="nil"/>
            </w:tcBorders>
          </w:tcPr>
          <w:p w14:paraId="717FB0FB" w14:textId="77777777" w:rsidR="00BE52B8" w:rsidRPr="008E2386" w:rsidRDefault="00BE52B8" w:rsidP="00DD7446">
            <w:pPr>
              <w:spacing w:after="0" w:line="240" w:lineRule="auto"/>
              <w:rPr>
                <w:rFonts w:ascii="Calibri" w:hAnsi="Calibri"/>
                <w:b/>
                <w:bCs/>
                <w:sz w:val="16"/>
                <w:szCs w:val="14"/>
                <w:u w:val="single"/>
                <w:lang w:eastAsia="da-DK"/>
              </w:rPr>
            </w:pPr>
            <w:r>
              <w:rPr>
                <w:rFonts w:ascii="Calibri" w:hAnsi="Calibri"/>
                <w:b/>
                <w:bCs/>
                <w:sz w:val="16"/>
                <w:szCs w:val="14"/>
                <w:u w:val="single"/>
                <w:lang w:eastAsia="da-DK"/>
              </w:rPr>
              <w:t>LE</w:t>
            </w:r>
          </w:p>
        </w:tc>
        <w:tc>
          <w:tcPr>
            <w:tcW w:w="482" w:type="dxa"/>
            <w:tcBorders>
              <w:top w:val="nil"/>
              <w:left w:val="nil"/>
              <w:bottom w:val="nil"/>
              <w:right w:val="nil"/>
            </w:tcBorders>
            <w:shd w:val="clear" w:color="auto" w:fill="auto"/>
            <w:noWrap/>
            <w:vAlign w:val="bottom"/>
          </w:tcPr>
          <w:p w14:paraId="4AB59447" w14:textId="77777777" w:rsidR="00BE52B8" w:rsidRPr="008E2386" w:rsidRDefault="00BE52B8" w:rsidP="00DD7446">
            <w:pPr>
              <w:spacing w:after="0" w:line="240" w:lineRule="auto"/>
              <w:jc w:val="right"/>
              <w:rPr>
                <w:rFonts w:ascii="Calibri" w:hAnsi="Calibri"/>
                <w:b/>
                <w:bCs/>
                <w:sz w:val="16"/>
                <w:szCs w:val="14"/>
                <w:u w:val="single"/>
                <w:lang w:eastAsia="da-DK"/>
              </w:rPr>
            </w:pPr>
            <w:r w:rsidRPr="008E2386">
              <w:rPr>
                <w:rFonts w:ascii="Calibri" w:hAnsi="Calibri"/>
                <w:b/>
                <w:bCs/>
                <w:sz w:val="16"/>
                <w:szCs w:val="14"/>
                <w:u w:val="single"/>
                <w:lang w:eastAsia="da-DK"/>
              </w:rPr>
              <w:t>OU</w:t>
            </w:r>
          </w:p>
        </w:tc>
        <w:tc>
          <w:tcPr>
            <w:tcW w:w="1012" w:type="dxa"/>
            <w:tcBorders>
              <w:top w:val="nil"/>
              <w:left w:val="nil"/>
              <w:bottom w:val="nil"/>
              <w:right w:val="nil"/>
            </w:tcBorders>
            <w:shd w:val="clear" w:color="auto" w:fill="auto"/>
            <w:noWrap/>
            <w:vAlign w:val="bottom"/>
          </w:tcPr>
          <w:p w14:paraId="330654D1" w14:textId="77777777" w:rsidR="00BE52B8" w:rsidRPr="008E2386" w:rsidRDefault="00BE52B8" w:rsidP="00DD7446">
            <w:pPr>
              <w:spacing w:after="0" w:line="240" w:lineRule="auto"/>
              <w:jc w:val="right"/>
              <w:rPr>
                <w:rFonts w:ascii="Calibri" w:hAnsi="Calibri"/>
                <w:b/>
                <w:sz w:val="16"/>
                <w:szCs w:val="14"/>
                <w:u w:val="single"/>
                <w:lang w:eastAsia="da-DK"/>
              </w:rPr>
            </w:pPr>
            <w:r w:rsidRPr="008E2386">
              <w:rPr>
                <w:rFonts w:ascii="Calibri" w:hAnsi="Calibri"/>
                <w:b/>
                <w:sz w:val="16"/>
                <w:szCs w:val="14"/>
                <w:u w:val="single"/>
                <w:lang w:eastAsia="da-DK"/>
              </w:rPr>
              <w:t>Lugtdyrekat</w:t>
            </w:r>
          </w:p>
        </w:tc>
      </w:tr>
      <w:tr w:rsidR="00BE52B8" w:rsidRPr="008E2386" w14:paraId="02AD389C" w14:textId="77777777" w:rsidTr="00DD7446">
        <w:trPr>
          <w:trHeight w:val="20"/>
        </w:trPr>
        <w:tc>
          <w:tcPr>
            <w:tcW w:w="3564" w:type="dxa"/>
            <w:tcBorders>
              <w:top w:val="nil"/>
              <w:left w:val="nil"/>
              <w:bottom w:val="nil"/>
              <w:right w:val="nil"/>
            </w:tcBorders>
            <w:shd w:val="clear" w:color="auto" w:fill="auto"/>
            <w:noWrap/>
            <w:vAlign w:val="bottom"/>
            <w:hideMark/>
          </w:tcPr>
          <w:p w14:paraId="6C7A9314"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Ammekøer, slagtekalve ( over 6mdr). Dybstrøelse</w:t>
            </w:r>
          </w:p>
        </w:tc>
        <w:tc>
          <w:tcPr>
            <w:tcW w:w="346" w:type="dxa"/>
            <w:tcBorders>
              <w:top w:val="nil"/>
              <w:left w:val="nil"/>
              <w:bottom w:val="nil"/>
              <w:right w:val="nil"/>
            </w:tcBorders>
          </w:tcPr>
          <w:p w14:paraId="356947AC"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14</w:t>
            </w:r>
          </w:p>
        </w:tc>
        <w:tc>
          <w:tcPr>
            <w:tcW w:w="482" w:type="dxa"/>
            <w:tcBorders>
              <w:top w:val="nil"/>
              <w:left w:val="nil"/>
              <w:bottom w:val="nil"/>
              <w:right w:val="nil"/>
            </w:tcBorders>
            <w:shd w:val="clear" w:color="auto" w:fill="auto"/>
            <w:noWrap/>
            <w:vAlign w:val="bottom"/>
            <w:hideMark/>
          </w:tcPr>
          <w:p w14:paraId="22EF706C"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13</w:t>
            </w:r>
          </w:p>
        </w:tc>
        <w:tc>
          <w:tcPr>
            <w:tcW w:w="1012" w:type="dxa"/>
            <w:tcBorders>
              <w:top w:val="nil"/>
              <w:left w:val="nil"/>
              <w:bottom w:val="nil"/>
              <w:right w:val="nil"/>
            </w:tcBorders>
            <w:shd w:val="clear" w:color="auto" w:fill="auto"/>
            <w:noWrap/>
            <w:vAlign w:val="bottom"/>
            <w:hideMark/>
          </w:tcPr>
          <w:p w14:paraId="56B89807"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2</w:t>
            </w:r>
          </w:p>
        </w:tc>
      </w:tr>
      <w:tr w:rsidR="00BE52B8" w:rsidRPr="008E2386" w14:paraId="3CCD836B" w14:textId="77777777" w:rsidTr="00DD7446">
        <w:trPr>
          <w:trHeight w:val="20"/>
        </w:trPr>
        <w:tc>
          <w:tcPr>
            <w:tcW w:w="3564" w:type="dxa"/>
            <w:tcBorders>
              <w:top w:val="nil"/>
              <w:left w:val="nil"/>
              <w:bottom w:val="nil"/>
              <w:right w:val="nil"/>
            </w:tcBorders>
            <w:shd w:val="clear" w:color="auto" w:fill="auto"/>
            <w:noWrap/>
            <w:vAlign w:val="bottom"/>
            <w:hideMark/>
          </w:tcPr>
          <w:p w14:paraId="4A617A02"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Slagtesvin. Dybstrøelse, hele arealet</w:t>
            </w:r>
          </w:p>
        </w:tc>
        <w:tc>
          <w:tcPr>
            <w:tcW w:w="346" w:type="dxa"/>
            <w:tcBorders>
              <w:top w:val="nil"/>
              <w:left w:val="nil"/>
              <w:bottom w:val="nil"/>
              <w:right w:val="nil"/>
            </w:tcBorders>
          </w:tcPr>
          <w:p w14:paraId="1892878E"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14</w:t>
            </w:r>
          </w:p>
        </w:tc>
        <w:tc>
          <w:tcPr>
            <w:tcW w:w="482" w:type="dxa"/>
            <w:tcBorders>
              <w:top w:val="nil"/>
              <w:left w:val="nil"/>
              <w:bottom w:val="nil"/>
              <w:right w:val="nil"/>
            </w:tcBorders>
            <w:shd w:val="clear" w:color="auto" w:fill="auto"/>
            <w:noWrap/>
            <w:vAlign w:val="bottom"/>
            <w:hideMark/>
          </w:tcPr>
          <w:p w14:paraId="4867217C"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43</w:t>
            </w:r>
          </w:p>
        </w:tc>
        <w:tc>
          <w:tcPr>
            <w:tcW w:w="1012" w:type="dxa"/>
            <w:tcBorders>
              <w:top w:val="nil"/>
              <w:left w:val="nil"/>
              <w:bottom w:val="nil"/>
              <w:right w:val="nil"/>
            </w:tcBorders>
            <w:shd w:val="clear" w:color="auto" w:fill="auto"/>
            <w:noWrap/>
            <w:vAlign w:val="bottom"/>
            <w:hideMark/>
          </w:tcPr>
          <w:p w14:paraId="377C7627" w14:textId="310119C3" w:rsidR="00BE52B8" w:rsidRPr="008E2386" w:rsidRDefault="0097311F" w:rsidP="00DD7446">
            <w:pPr>
              <w:spacing w:after="0" w:line="240" w:lineRule="auto"/>
              <w:jc w:val="right"/>
              <w:rPr>
                <w:rFonts w:ascii="Calibri" w:hAnsi="Calibri"/>
                <w:sz w:val="16"/>
                <w:szCs w:val="14"/>
                <w:lang w:eastAsia="da-DK"/>
              </w:rPr>
            </w:pPr>
            <w:ins w:id="79" w:author="Lykke Kirkebæk Pilegaard" w:date="2023-01-13T12:34:00Z">
              <w:r>
                <w:rPr>
                  <w:rFonts w:ascii="Calibri" w:hAnsi="Calibri"/>
                  <w:sz w:val="16"/>
                  <w:szCs w:val="14"/>
                  <w:lang w:eastAsia="da-DK"/>
                </w:rPr>
                <w:t>5</w:t>
              </w:r>
            </w:ins>
          </w:p>
        </w:tc>
      </w:tr>
      <w:tr w:rsidR="00BE52B8" w:rsidRPr="008E2386" w14:paraId="7DABD692" w14:textId="77777777" w:rsidTr="00DD7446">
        <w:trPr>
          <w:trHeight w:val="20"/>
        </w:trPr>
        <w:tc>
          <w:tcPr>
            <w:tcW w:w="3564" w:type="dxa"/>
            <w:tcBorders>
              <w:top w:val="nil"/>
              <w:left w:val="nil"/>
              <w:bottom w:val="nil"/>
              <w:right w:val="nil"/>
            </w:tcBorders>
            <w:shd w:val="clear" w:color="auto" w:fill="auto"/>
            <w:noWrap/>
            <w:vAlign w:val="bottom"/>
            <w:hideMark/>
          </w:tcPr>
          <w:p w14:paraId="33378420" w14:textId="77777777" w:rsidR="00BE52B8" w:rsidRPr="008E2386" w:rsidRDefault="00BE52B8" w:rsidP="00DD7446">
            <w:pPr>
              <w:spacing w:after="0" w:line="240" w:lineRule="auto"/>
              <w:rPr>
                <w:rFonts w:ascii="Calibri" w:hAnsi="Calibri"/>
                <w:sz w:val="16"/>
                <w:szCs w:val="14"/>
                <w:lang w:eastAsia="da-DK"/>
              </w:rPr>
            </w:pPr>
            <w:r w:rsidRPr="008E2386">
              <w:rPr>
                <w:rFonts w:ascii="Calibri" w:hAnsi="Calibri"/>
                <w:sz w:val="16"/>
                <w:szCs w:val="14"/>
                <w:lang w:eastAsia="da-DK"/>
              </w:rPr>
              <w:t>Smågrise. Dybstrøelse, hele arealet</w:t>
            </w:r>
          </w:p>
        </w:tc>
        <w:tc>
          <w:tcPr>
            <w:tcW w:w="346" w:type="dxa"/>
            <w:tcBorders>
              <w:top w:val="nil"/>
              <w:left w:val="nil"/>
              <w:bottom w:val="nil"/>
              <w:right w:val="nil"/>
            </w:tcBorders>
          </w:tcPr>
          <w:p w14:paraId="73D49ACF" w14:textId="77777777" w:rsidR="00BE52B8" w:rsidRPr="008E2386" w:rsidRDefault="00BE52B8" w:rsidP="00DD7446">
            <w:pPr>
              <w:spacing w:after="0" w:line="240" w:lineRule="auto"/>
              <w:jc w:val="right"/>
              <w:rPr>
                <w:rFonts w:ascii="Calibri" w:hAnsi="Calibri"/>
                <w:bCs/>
                <w:sz w:val="16"/>
                <w:szCs w:val="14"/>
                <w:lang w:eastAsia="da-DK"/>
              </w:rPr>
            </w:pPr>
            <w:r>
              <w:rPr>
                <w:rFonts w:ascii="Calibri" w:hAnsi="Calibri"/>
                <w:bCs/>
                <w:sz w:val="16"/>
                <w:szCs w:val="14"/>
                <w:lang w:eastAsia="da-DK"/>
              </w:rPr>
              <w:t>14</w:t>
            </w:r>
          </w:p>
        </w:tc>
        <w:tc>
          <w:tcPr>
            <w:tcW w:w="482" w:type="dxa"/>
            <w:tcBorders>
              <w:top w:val="nil"/>
              <w:left w:val="nil"/>
              <w:bottom w:val="nil"/>
              <w:right w:val="nil"/>
            </w:tcBorders>
            <w:shd w:val="clear" w:color="auto" w:fill="auto"/>
            <w:noWrap/>
            <w:vAlign w:val="bottom"/>
            <w:hideMark/>
          </w:tcPr>
          <w:p w14:paraId="3E43F993" w14:textId="77777777" w:rsidR="00BE52B8" w:rsidRPr="008E2386" w:rsidRDefault="00BE52B8" w:rsidP="00DD7446">
            <w:pPr>
              <w:spacing w:after="0" w:line="240" w:lineRule="auto"/>
              <w:jc w:val="right"/>
              <w:rPr>
                <w:rFonts w:ascii="Calibri" w:hAnsi="Calibri"/>
                <w:bCs/>
                <w:sz w:val="16"/>
                <w:szCs w:val="14"/>
                <w:lang w:eastAsia="da-DK"/>
              </w:rPr>
            </w:pPr>
            <w:r w:rsidRPr="008E2386">
              <w:rPr>
                <w:rFonts w:ascii="Calibri" w:hAnsi="Calibri"/>
                <w:bCs/>
                <w:sz w:val="16"/>
                <w:szCs w:val="14"/>
                <w:lang w:eastAsia="da-DK"/>
              </w:rPr>
              <w:t>21</w:t>
            </w:r>
          </w:p>
        </w:tc>
        <w:tc>
          <w:tcPr>
            <w:tcW w:w="1012" w:type="dxa"/>
            <w:tcBorders>
              <w:top w:val="nil"/>
              <w:left w:val="nil"/>
              <w:bottom w:val="nil"/>
              <w:right w:val="nil"/>
            </w:tcBorders>
            <w:shd w:val="clear" w:color="auto" w:fill="auto"/>
            <w:noWrap/>
            <w:vAlign w:val="bottom"/>
            <w:hideMark/>
          </w:tcPr>
          <w:p w14:paraId="50CA5857" w14:textId="77777777" w:rsidR="00BE52B8" w:rsidRPr="008E2386" w:rsidRDefault="00BE52B8" w:rsidP="00DD7446">
            <w:pPr>
              <w:spacing w:after="0" w:line="240" w:lineRule="auto"/>
              <w:jc w:val="right"/>
              <w:rPr>
                <w:rFonts w:ascii="Calibri" w:hAnsi="Calibri"/>
                <w:sz w:val="16"/>
                <w:szCs w:val="14"/>
                <w:lang w:eastAsia="da-DK"/>
              </w:rPr>
            </w:pPr>
            <w:r w:rsidRPr="008E2386">
              <w:rPr>
                <w:rFonts w:ascii="Calibri" w:hAnsi="Calibri"/>
                <w:sz w:val="16"/>
                <w:szCs w:val="14"/>
                <w:lang w:eastAsia="da-DK"/>
              </w:rPr>
              <w:t>1</w:t>
            </w:r>
          </w:p>
        </w:tc>
      </w:tr>
      <w:tr w:rsidR="00886AF2" w:rsidRPr="008E2386" w14:paraId="4706F208" w14:textId="77777777" w:rsidTr="00DD7446">
        <w:trPr>
          <w:trHeight w:val="20"/>
        </w:trPr>
        <w:tc>
          <w:tcPr>
            <w:tcW w:w="3564" w:type="dxa"/>
            <w:tcBorders>
              <w:top w:val="nil"/>
              <w:left w:val="nil"/>
              <w:bottom w:val="nil"/>
              <w:right w:val="nil"/>
            </w:tcBorders>
            <w:shd w:val="clear" w:color="auto" w:fill="auto"/>
            <w:noWrap/>
            <w:vAlign w:val="bottom"/>
          </w:tcPr>
          <w:p w14:paraId="1759BCF7" w14:textId="77777777" w:rsidR="00886AF2" w:rsidRPr="008E2386" w:rsidRDefault="00886AF2" w:rsidP="00DD7446">
            <w:pPr>
              <w:spacing w:after="0" w:line="240" w:lineRule="auto"/>
              <w:rPr>
                <w:rFonts w:ascii="Calibri" w:hAnsi="Calibri"/>
                <w:sz w:val="16"/>
                <w:szCs w:val="14"/>
                <w:lang w:eastAsia="da-DK"/>
              </w:rPr>
            </w:pPr>
          </w:p>
        </w:tc>
        <w:tc>
          <w:tcPr>
            <w:tcW w:w="346" w:type="dxa"/>
            <w:tcBorders>
              <w:top w:val="nil"/>
              <w:left w:val="nil"/>
              <w:bottom w:val="nil"/>
              <w:right w:val="nil"/>
            </w:tcBorders>
          </w:tcPr>
          <w:p w14:paraId="68B30886" w14:textId="77777777" w:rsidR="00886AF2" w:rsidRDefault="00886AF2" w:rsidP="00DD7446">
            <w:pPr>
              <w:spacing w:after="0" w:line="240" w:lineRule="auto"/>
              <w:jc w:val="right"/>
              <w:rPr>
                <w:rFonts w:ascii="Calibri" w:hAnsi="Calibri"/>
                <w:bCs/>
                <w:sz w:val="16"/>
                <w:szCs w:val="14"/>
                <w:lang w:eastAsia="da-DK"/>
              </w:rPr>
            </w:pPr>
          </w:p>
        </w:tc>
        <w:tc>
          <w:tcPr>
            <w:tcW w:w="482" w:type="dxa"/>
            <w:tcBorders>
              <w:top w:val="nil"/>
              <w:left w:val="nil"/>
              <w:bottom w:val="nil"/>
              <w:right w:val="nil"/>
            </w:tcBorders>
            <w:shd w:val="clear" w:color="auto" w:fill="auto"/>
            <w:noWrap/>
            <w:vAlign w:val="bottom"/>
          </w:tcPr>
          <w:p w14:paraId="375AF0BF" w14:textId="77777777" w:rsidR="00886AF2" w:rsidRPr="008E2386" w:rsidRDefault="00886AF2" w:rsidP="00DD7446">
            <w:pPr>
              <w:spacing w:after="0" w:line="240" w:lineRule="auto"/>
              <w:jc w:val="right"/>
              <w:rPr>
                <w:rFonts w:ascii="Calibri" w:hAnsi="Calibri"/>
                <w:bCs/>
                <w:sz w:val="16"/>
                <w:szCs w:val="14"/>
                <w:lang w:eastAsia="da-DK"/>
              </w:rPr>
            </w:pPr>
          </w:p>
        </w:tc>
        <w:tc>
          <w:tcPr>
            <w:tcW w:w="1012" w:type="dxa"/>
            <w:tcBorders>
              <w:top w:val="nil"/>
              <w:left w:val="nil"/>
              <w:bottom w:val="nil"/>
              <w:right w:val="nil"/>
            </w:tcBorders>
            <w:shd w:val="clear" w:color="auto" w:fill="auto"/>
            <w:noWrap/>
            <w:vAlign w:val="bottom"/>
          </w:tcPr>
          <w:p w14:paraId="36D290BA" w14:textId="77777777" w:rsidR="00886AF2" w:rsidRPr="008E2386" w:rsidRDefault="00886AF2" w:rsidP="00DD7446">
            <w:pPr>
              <w:spacing w:after="0" w:line="240" w:lineRule="auto"/>
              <w:jc w:val="right"/>
              <w:rPr>
                <w:rFonts w:ascii="Calibri" w:hAnsi="Calibri"/>
                <w:sz w:val="16"/>
                <w:szCs w:val="14"/>
                <w:lang w:eastAsia="da-DK"/>
              </w:rPr>
            </w:pPr>
          </w:p>
        </w:tc>
      </w:tr>
    </w:tbl>
    <w:p w14:paraId="2E61DC6B" w14:textId="106A7B81" w:rsidR="00BE52B8" w:rsidRPr="00BE52B8" w:rsidRDefault="00886AF2" w:rsidP="00BE52B8">
      <w:pPr>
        <w:pStyle w:val="BodyText"/>
      </w:pPr>
      <w:r>
        <w:t xml:space="preserve">Den højeste Le lugt blandt alle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er</w:t>
      </w:r>
      <w:r w:rsidR="00C11CEF">
        <w:t xml:space="preserve"> </w:t>
      </w:r>
      <w:r>
        <w:t xml:space="preserve">anvendes for alle lugtemissioner i flexgruppen. Den </w:t>
      </w:r>
      <w:r w:rsidR="00C11CEF" w:rsidRPr="00C11CEF">
        <w:rPr>
          <w:rFonts w:asciiTheme="majorHAnsi" w:hAnsiTheme="majorHAnsi" w:cs="Consolas"/>
          <w:color w:val="000000"/>
          <w:szCs w:val="18"/>
          <w:lang w:eastAsia="da-DK"/>
        </w:rPr>
        <w:t>dyreOgStaldkategori</w:t>
      </w:r>
      <w:r w:rsidR="00C11CEF">
        <w:t xml:space="preserve"> </w:t>
      </w:r>
      <w:r>
        <w:t>med den højeste OU lugt beholdes for hver lugtDyrekategori. De resterende lugtemissioner kasseres.</w:t>
      </w:r>
    </w:p>
    <w:p w14:paraId="7EC6ED92" w14:textId="6473996B" w:rsidR="00875393" w:rsidRDefault="00875393" w:rsidP="00875393">
      <w:pPr>
        <w:pStyle w:val="Heading3"/>
      </w:pPr>
      <w:bookmarkStart w:id="80" w:name="_Toc40791980"/>
      <w:r>
        <w:t>Geneafstand Beregnes</w:t>
      </w:r>
      <w:bookmarkEnd w:id="80"/>
    </w:p>
    <w:p w14:paraId="3094F1C7" w14:textId="68A04FBA" w:rsidR="00875393" w:rsidRDefault="00875393" w:rsidP="00875393">
      <w:pPr>
        <w:pStyle w:val="BodyText"/>
      </w:pPr>
      <w:r>
        <w:t xml:space="preserve">Beregning af geneafstand er forskellige for FMK og NY. FMK bruger samme lugtspredningsmodel for alle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er</w:t>
      </w:r>
      <w:r>
        <w:t xml:space="preserve">, mens at NY bruger lugtspredningsmodel afhængig af </w:t>
      </w:r>
      <w:r w:rsidR="003B3101">
        <w:t>lugtDyrekategori</w:t>
      </w:r>
      <w:r>
        <w:t>.</w:t>
      </w:r>
    </w:p>
    <w:p w14:paraId="5D0C1CF5" w14:textId="2EF9072B" w:rsidR="00875393" w:rsidRDefault="00875393" w:rsidP="00875393">
      <w:pPr>
        <w:pStyle w:val="Heading4"/>
      </w:pPr>
      <w:r>
        <w:t>FMK Geneafstand</w:t>
      </w:r>
    </w:p>
    <w:p w14:paraId="34BFCFA7" w14:textId="77777777" w:rsidR="00875393" w:rsidRDefault="00875393" w:rsidP="00875393">
      <w:pPr>
        <w:pStyle w:val="BodyText"/>
      </w:pPr>
      <w:r>
        <w:t>Geneafstand for FMK udregnes som:</w:t>
      </w:r>
    </w:p>
    <w:p w14:paraId="3D8DFBAE" w14:textId="77777777" w:rsidR="00875393" w:rsidRDefault="004133C9" w:rsidP="00875393">
      <w:pPr>
        <w:pStyle w:val="BodyText"/>
      </w:pPr>
      <m:oMathPara>
        <m:oMath>
          <m:rad>
            <m:radPr>
              <m:degHide m:val="1"/>
              <m:ctrlPr>
                <w:rPr>
                  <w:rFonts w:ascii="Cambria Math" w:hAnsi="Cambria Math"/>
                  <w:i/>
                  <w:sz w:val="20"/>
                </w:rPr>
              </m:ctrlPr>
            </m:radPr>
            <m:deg/>
            <m:e>
              <m:r>
                <w:rPr>
                  <w:rFonts w:ascii="Cambria Math" w:hAnsi="Cambria Math"/>
                  <w:sz w:val="20"/>
                </w:rPr>
                <m:t>LE*BebyggelseFaktor</m:t>
              </m:r>
            </m:e>
          </m:rad>
        </m:oMath>
      </m:oMathPara>
    </w:p>
    <w:p w14:paraId="0AFD1D07" w14:textId="5FF216A1" w:rsidR="00875393" w:rsidRDefault="00875393" w:rsidP="00875393">
      <w:pPr>
        <w:pStyle w:val="BodyText"/>
      </w:pPr>
      <w:r>
        <w:t>Her er</w:t>
      </w:r>
      <m:oMath>
        <m:r>
          <w:rPr>
            <w:rFonts w:ascii="Cambria Math" w:hAnsi="Cambria Math"/>
          </w:rPr>
          <m:t xml:space="preserve"> </m:t>
        </m:r>
        <m:r>
          <w:rPr>
            <w:rFonts w:ascii="Cambria Math" w:hAnsi="Cambria Math"/>
            <w:sz w:val="20"/>
          </w:rPr>
          <m:t xml:space="preserve">LE </m:t>
        </m:r>
      </m:oMath>
      <w:r>
        <w:t>den summerede lugt</w:t>
      </w:r>
      <w:r w:rsidR="003B3101">
        <w:t xml:space="preserve"> for staldgruppen</w:t>
      </w:r>
      <w:r>
        <w:t>, mens at</w:t>
      </w:r>
      <m:oMath>
        <m:r>
          <w:rPr>
            <w:rFonts w:ascii="Cambria Math" w:hAnsi="Cambria Math"/>
          </w:rPr>
          <m:t xml:space="preserve"> </m:t>
        </m:r>
        <m:r>
          <w:rPr>
            <w:rFonts w:ascii="Cambria Math" w:hAnsi="Cambria Math"/>
            <w:sz w:val="20"/>
          </w:rPr>
          <m:t xml:space="preserve">BebyggelseFaktor </m:t>
        </m:r>
      </m:oMath>
      <w:r>
        <w:t>afhænger af typen af bebyggelse:</w:t>
      </w:r>
    </w:p>
    <w:p w14:paraId="2B4F4EB7" w14:textId="77777777" w:rsidR="00875393" w:rsidRDefault="00875393" w:rsidP="00875393">
      <w:pPr>
        <w:pStyle w:val="BodyText"/>
        <w:numPr>
          <w:ilvl w:val="0"/>
          <w:numId w:val="29"/>
        </w:numPr>
      </w:pPr>
      <w:r>
        <w:t>Byzone bebyggelse: 10</w:t>
      </w:r>
    </w:p>
    <w:p w14:paraId="1C8B8CA9" w14:textId="77777777" w:rsidR="00875393" w:rsidRDefault="00875393" w:rsidP="00875393">
      <w:pPr>
        <w:pStyle w:val="BodyText"/>
        <w:numPr>
          <w:ilvl w:val="0"/>
          <w:numId w:val="29"/>
        </w:numPr>
      </w:pPr>
      <w:r>
        <w:t>Samlet bebyggelse: 3,16</w:t>
      </w:r>
    </w:p>
    <w:p w14:paraId="058C601D" w14:textId="3146D4C5" w:rsidR="00875393" w:rsidRDefault="00875393" w:rsidP="00875393">
      <w:pPr>
        <w:pStyle w:val="BodyText"/>
        <w:numPr>
          <w:ilvl w:val="0"/>
          <w:numId w:val="29"/>
        </w:numPr>
      </w:pPr>
      <w:r>
        <w:t>Enkeltbolig bebyggelse: 1</w:t>
      </w:r>
    </w:p>
    <w:p w14:paraId="055D67E8" w14:textId="070AC3E3" w:rsidR="003B3101" w:rsidRDefault="003B3101" w:rsidP="003B3101">
      <w:pPr>
        <w:pStyle w:val="BodyText"/>
      </w:pPr>
      <w:r>
        <w:t>For FMK er den ukorrigerede og korrigerede geneafstand identiske.</w:t>
      </w:r>
    </w:p>
    <w:p w14:paraId="754FDED2" w14:textId="5C9D95E1" w:rsidR="00875393" w:rsidRDefault="00875393" w:rsidP="00875393">
      <w:pPr>
        <w:pStyle w:val="Heading4"/>
      </w:pPr>
      <w:r>
        <w:lastRenderedPageBreak/>
        <w:t>NY Geneafstand</w:t>
      </w:r>
    </w:p>
    <w:p w14:paraId="14241787" w14:textId="35CB54AC" w:rsidR="00875393" w:rsidRDefault="00875393" w:rsidP="00875393">
      <w:pPr>
        <w:pStyle w:val="BodyText"/>
      </w:pPr>
      <w:r>
        <w:t>Den ukorrigerede geneafstand for NY udregnes ved hjælp af</w:t>
      </w:r>
      <w:r w:rsidR="003904C7">
        <w:t xml:space="preserve"> Lugt</w:t>
      </w:r>
      <w:r>
        <w:t xml:space="preserve"> </w:t>
      </w:r>
      <w:r w:rsidR="003904C7">
        <w:t xml:space="preserve">Normtal og </w:t>
      </w:r>
      <w:r w:rsidRPr="006A4863">
        <w:t>konstanter</w:t>
      </w:r>
      <w:r>
        <w:t xml:space="preserve">. Konstantsættet vælges ud fra Normtal </w:t>
      </w:r>
      <w:r w:rsidR="006A4863">
        <w:rPr>
          <w:i/>
        </w:rPr>
        <w:t>LugtDyrekategori</w:t>
      </w:r>
      <w:r>
        <w:rPr>
          <w:i/>
        </w:rPr>
        <w:t>,</w:t>
      </w:r>
      <w:r>
        <w:t xml:space="preserve"> og bebyggelsestypen.</w:t>
      </w:r>
    </w:p>
    <w:p w14:paraId="7726CBB6" w14:textId="75F68BF9" w:rsidR="00875393" w:rsidRDefault="00322C16" w:rsidP="00875393">
      <w:pPr>
        <w:pStyle w:val="BodyText"/>
      </w:pPr>
      <w:r>
        <w:t xml:space="preserve">De </w:t>
      </w:r>
      <w:r w:rsidR="00670A17">
        <w:t xml:space="preserve">5 </w:t>
      </w:r>
      <w:r w:rsidR="006A4863">
        <w:t>LugtDyrekategorier er</w:t>
      </w:r>
      <w:r w:rsidR="00875393">
        <w:t>:</w:t>
      </w:r>
    </w:p>
    <w:p w14:paraId="314B032F" w14:textId="7DB1BE2B" w:rsidR="00875393" w:rsidRDefault="00E36B18" w:rsidP="006A4863">
      <w:pPr>
        <w:pStyle w:val="BodyText"/>
        <w:numPr>
          <w:ilvl w:val="0"/>
          <w:numId w:val="29"/>
        </w:numPr>
      </w:pPr>
      <w:r>
        <w:t>1</w:t>
      </w:r>
      <w:r w:rsidR="00875393">
        <w:t>: S</w:t>
      </w:r>
      <w:r w:rsidR="00875393" w:rsidRPr="00082694">
        <w:t>øer og smågrise</w:t>
      </w:r>
      <w:r w:rsidR="00875393">
        <w:t xml:space="preserve"> (</w:t>
      </w:r>
      <w:bookmarkStart w:id="81" w:name="OLE_LINK17"/>
      <w:bookmarkStart w:id="82" w:name="OLE_LINK18"/>
      <w:r w:rsidR="00875393">
        <w:t>SoerSmaagrise</w:t>
      </w:r>
      <w:bookmarkEnd w:id="81"/>
      <w:bookmarkEnd w:id="82"/>
      <w:r w:rsidR="00875393">
        <w:t>)</w:t>
      </w:r>
    </w:p>
    <w:p w14:paraId="7A69529D" w14:textId="555A5154" w:rsidR="00875393" w:rsidRDefault="00E36B18" w:rsidP="00875393">
      <w:pPr>
        <w:pStyle w:val="BodyText"/>
        <w:numPr>
          <w:ilvl w:val="0"/>
          <w:numId w:val="29"/>
        </w:numPr>
      </w:pPr>
      <w:r>
        <w:t>2</w:t>
      </w:r>
      <w:r w:rsidR="00875393">
        <w:t>: K</w:t>
      </w:r>
      <w:r w:rsidR="00875393" w:rsidRPr="00082694">
        <w:t>væg, får, geder</w:t>
      </w:r>
      <w:r w:rsidR="00875393">
        <w:t>,</w:t>
      </w:r>
      <w:r w:rsidR="00875393" w:rsidRPr="00082694">
        <w:t xml:space="preserve"> og heste</w:t>
      </w:r>
      <w:r w:rsidR="00875393">
        <w:t xml:space="preserve"> (</w:t>
      </w:r>
      <w:bookmarkStart w:id="83" w:name="OLE_LINK19"/>
      <w:bookmarkStart w:id="84" w:name="OLE_LINK20"/>
      <w:r w:rsidR="00875393">
        <w:t>KvaegHeste</w:t>
      </w:r>
      <w:bookmarkEnd w:id="83"/>
      <w:bookmarkEnd w:id="84"/>
      <w:r w:rsidR="00875393">
        <w:t>)</w:t>
      </w:r>
    </w:p>
    <w:p w14:paraId="14A1816F" w14:textId="1759330C" w:rsidR="00875393" w:rsidRDefault="00E36B18" w:rsidP="00875393">
      <w:pPr>
        <w:pStyle w:val="BodyText"/>
        <w:numPr>
          <w:ilvl w:val="0"/>
          <w:numId w:val="29"/>
        </w:numPr>
      </w:pPr>
      <w:r>
        <w:t>3</w:t>
      </w:r>
      <w:r w:rsidR="00875393">
        <w:t xml:space="preserve">: </w:t>
      </w:r>
      <w:r>
        <w:t xml:space="preserve">Slagtesvin og </w:t>
      </w:r>
      <w:r w:rsidR="00875393">
        <w:t>F</w:t>
      </w:r>
      <w:r>
        <w:t>jerkræ</w:t>
      </w:r>
      <w:r w:rsidR="00875393">
        <w:t xml:space="preserve"> (</w:t>
      </w:r>
      <w:bookmarkStart w:id="85" w:name="OLE_LINK21"/>
      <w:bookmarkStart w:id="86" w:name="OLE_LINK22"/>
      <w:r>
        <w:t>Slagtesvin</w:t>
      </w:r>
      <w:r w:rsidR="00875393">
        <w:t>FjerKrae</w:t>
      </w:r>
      <w:bookmarkEnd w:id="85"/>
      <w:bookmarkEnd w:id="86"/>
      <w:r w:rsidR="00875393">
        <w:t>)</w:t>
      </w:r>
    </w:p>
    <w:p w14:paraId="7DC1B10A" w14:textId="5C435CA1" w:rsidR="00875393" w:rsidRDefault="00E36B18" w:rsidP="00875393">
      <w:pPr>
        <w:pStyle w:val="BodyText"/>
        <w:numPr>
          <w:ilvl w:val="0"/>
          <w:numId w:val="29"/>
        </w:numPr>
      </w:pPr>
      <w:r>
        <w:t>4</w:t>
      </w:r>
      <w:r w:rsidR="0084500C">
        <w:t>: Mink</w:t>
      </w:r>
    </w:p>
    <w:p w14:paraId="1F457577" w14:textId="10BFBE34" w:rsidR="003D3B73" w:rsidRDefault="003D3B73" w:rsidP="00875393">
      <w:pPr>
        <w:pStyle w:val="BodyText"/>
        <w:numPr>
          <w:ilvl w:val="0"/>
          <w:numId w:val="29"/>
        </w:numPr>
      </w:pPr>
      <w:r>
        <w:t>5: Slagtesvin øvrige (</w:t>
      </w:r>
      <w:r w:rsidR="00B874E3">
        <w:t>Andet</w:t>
      </w:r>
      <w:r>
        <w:t>)</w:t>
      </w:r>
    </w:p>
    <w:p w14:paraId="0AB1B636" w14:textId="77777777" w:rsidR="00875393" w:rsidRDefault="00875393" w:rsidP="00875393">
      <w:pPr>
        <w:pStyle w:val="BodyText"/>
      </w:pPr>
      <w:r>
        <w:t>For bebyggelsestypen, så oversættes der til genekriterie på følgende måde:</w:t>
      </w:r>
    </w:p>
    <w:p w14:paraId="5EA7E68B" w14:textId="77777777" w:rsidR="00875393" w:rsidRDefault="00875393" w:rsidP="00875393">
      <w:pPr>
        <w:pStyle w:val="BodyText"/>
        <w:numPr>
          <w:ilvl w:val="0"/>
          <w:numId w:val="29"/>
        </w:numPr>
      </w:pPr>
      <w:r>
        <w:t>Byzone bebyggelse: 1</w:t>
      </w:r>
    </w:p>
    <w:p w14:paraId="6A4453C9" w14:textId="77777777" w:rsidR="00875393" w:rsidRDefault="00875393" w:rsidP="00875393">
      <w:pPr>
        <w:pStyle w:val="BodyText"/>
        <w:numPr>
          <w:ilvl w:val="0"/>
          <w:numId w:val="29"/>
        </w:numPr>
      </w:pPr>
      <w:r>
        <w:t>Samlet bebyggelse: 2</w:t>
      </w:r>
    </w:p>
    <w:p w14:paraId="2C34E22D" w14:textId="2E235257" w:rsidR="00875393" w:rsidRDefault="00875393" w:rsidP="00875393">
      <w:pPr>
        <w:pStyle w:val="BodyText"/>
        <w:numPr>
          <w:ilvl w:val="0"/>
          <w:numId w:val="29"/>
        </w:numPr>
      </w:pPr>
      <w:r>
        <w:t>Enkeltbolig bebyggelse: 3</w:t>
      </w:r>
    </w:p>
    <w:p w14:paraId="03D5A8C0" w14:textId="77777777" w:rsidR="00875393" w:rsidRDefault="00875393" w:rsidP="00875393">
      <w:pPr>
        <w:pStyle w:val="BodyText"/>
      </w:pPr>
      <w:r>
        <w:t>Når konstantsættet (K10 til K37) er fundet, så udregnes geneafstanden ud fra lugt OU på følgende måde:</w:t>
      </w:r>
    </w:p>
    <w:p w14:paraId="36B77D68" w14:textId="77777777" w:rsidR="00875393" w:rsidRDefault="00875393" w:rsidP="00875393">
      <w:pPr>
        <w:pStyle w:val="BodyText"/>
        <w:numPr>
          <w:ilvl w:val="0"/>
          <w:numId w:val="29"/>
        </w:numPr>
      </w:pPr>
      <w:bookmarkStart w:id="87" w:name="OLE_LINK25"/>
      <w:bookmarkStart w:id="88" w:name="OLE_LINK26"/>
      <w:bookmarkStart w:id="89" w:name="OLE_LINK27"/>
      <w:r>
        <w:t>Hvis lugt &lt; K10:</w:t>
      </w:r>
    </w:p>
    <w:p w14:paraId="3852C657" w14:textId="77777777" w:rsidR="00875393" w:rsidRDefault="00875393" w:rsidP="00875393">
      <w:pPr>
        <w:pStyle w:val="BodyText"/>
      </w:pPr>
      <m:oMathPara>
        <m:oMath>
          <m:r>
            <w:rPr>
              <w:rFonts w:ascii="Cambria Math" w:hAnsi="Cambria Math"/>
              <w:sz w:val="20"/>
            </w:rPr>
            <m:t xml:space="preserve">Ingen </m:t>
          </m:r>
          <m:r>
            <w:rPr>
              <w:rFonts w:ascii="Cambria Math" w:hAnsi="Cambria Math"/>
              <w:sz w:val="22"/>
            </w:rPr>
            <m:t>geneafstand</m:t>
          </m:r>
        </m:oMath>
      </m:oMathPara>
    </w:p>
    <w:p w14:paraId="5A8FBCFD" w14:textId="77777777" w:rsidR="00875393" w:rsidRDefault="00875393" w:rsidP="00875393">
      <w:pPr>
        <w:pStyle w:val="BodyText"/>
        <w:numPr>
          <w:ilvl w:val="0"/>
          <w:numId w:val="29"/>
        </w:numPr>
      </w:pPr>
      <w:r>
        <w:t>Ellers, hvis lugt &lt; K11</w:t>
      </w:r>
    </w:p>
    <w:p w14:paraId="57521764" w14:textId="77777777" w:rsidR="00875393" w:rsidRDefault="00875393" w:rsidP="00875393">
      <w:pPr>
        <w:pStyle w:val="BodyText"/>
        <w:ind w:left="360"/>
      </w:pPr>
      <m:oMathPara>
        <m:oMath>
          <m:r>
            <w:rPr>
              <w:rFonts w:ascii="Cambria Math" w:hAnsi="Cambria Math"/>
              <w:sz w:val="20"/>
            </w:rPr>
            <m:t>K14*lug</m:t>
          </m:r>
          <m:sSup>
            <m:sSupPr>
              <m:ctrlPr>
                <w:rPr>
                  <w:rFonts w:ascii="Cambria Math" w:hAnsi="Cambria Math"/>
                  <w:i/>
                  <w:sz w:val="20"/>
                </w:rPr>
              </m:ctrlPr>
            </m:sSupPr>
            <m:e>
              <m:r>
                <w:rPr>
                  <w:rFonts w:ascii="Cambria Math" w:hAnsi="Cambria Math"/>
                  <w:sz w:val="20"/>
                </w:rPr>
                <m:t>t</m:t>
              </m:r>
            </m:e>
            <m:sup>
              <m:r>
                <w:rPr>
                  <w:rFonts w:ascii="Cambria Math" w:hAnsi="Cambria Math"/>
                  <w:sz w:val="20"/>
                </w:rPr>
                <m:t>6</m:t>
              </m:r>
            </m:sup>
          </m:sSup>
          <m:r>
            <w:rPr>
              <w:rFonts w:ascii="Cambria Math" w:hAnsi="Cambria Math"/>
              <w:sz w:val="20"/>
            </w:rPr>
            <m:t>+K15*lug</m:t>
          </m:r>
          <m:sSup>
            <m:sSupPr>
              <m:ctrlPr>
                <w:rPr>
                  <w:rFonts w:ascii="Cambria Math" w:hAnsi="Cambria Math"/>
                  <w:i/>
                  <w:sz w:val="20"/>
                </w:rPr>
              </m:ctrlPr>
            </m:sSupPr>
            <m:e>
              <m:r>
                <w:rPr>
                  <w:rFonts w:ascii="Cambria Math" w:hAnsi="Cambria Math"/>
                  <w:sz w:val="20"/>
                </w:rPr>
                <m:t>t</m:t>
              </m:r>
            </m:e>
            <m:sup>
              <m:r>
                <w:rPr>
                  <w:rFonts w:ascii="Cambria Math" w:hAnsi="Cambria Math"/>
                  <w:sz w:val="20"/>
                </w:rPr>
                <m:t>5</m:t>
              </m:r>
            </m:sup>
          </m:sSup>
          <m:r>
            <w:rPr>
              <w:rFonts w:ascii="Cambria Math" w:hAnsi="Cambria Math"/>
              <w:sz w:val="20"/>
            </w:rPr>
            <m:t>+K16*lug</m:t>
          </m:r>
          <m:sSup>
            <m:sSupPr>
              <m:ctrlPr>
                <w:rPr>
                  <w:rFonts w:ascii="Cambria Math" w:hAnsi="Cambria Math"/>
                  <w:i/>
                  <w:sz w:val="20"/>
                </w:rPr>
              </m:ctrlPr>
            </m:sSupPr>
            <m:e>
              <m:r>
                <w:rPr>
                  <w:rFonts w:ascii="Cambria Math" w:hAnsi="Cambria Math"/>
                  <w:sz w:val="20"/>
                </w:rPr>
                <m:t>t</m:t>
              </m:r>
            </m:e>
            <m:sup>
              <m:r>
                <w:rPr>
                  <w:rFonts w:ascii="Cambria Math" w:hAnsi="Cambria Math"/>
                  <w:sz w:val="20"/>
                </w:rPr>
                <m:t>4</m:t>
              </m:r>
            </m:sup>
          </m:sSup>
          <m:r>
            <w:rPr>
              <w:rFonts w:ascii="Cambria Math" w:hAnsi="Cambria Math"/>
              <w:sz w:val="20"/>
            </w:rPr>
            <m:t>+K17*</m:t>
          </m:r>
          <m:r>
            <w:rPr>
              <w:rFonts w:ascii="Cambria Math" w:hAnsi="Cambria Math"/>
              <w:sz w:val="22"/>
            </w:rPr>
            <m:t>lug</m:t>
          </m:r>
          <m:sSup>
            <m:sSupPr>
              <m:ctrlPr>
                <w:rPr>
                  <w:rFonts w:ascii="Cambria Math" w:hAnsi="Cambria Math"/>
                  <w:i/>
                  <w:sz w:val="20"/>
                </w:rPr>
              </m:ctrlPr>
            </m:sSupPr>
            <m:e>
              <m:r>
                <w:rPr>
                  <w:rFonts w:ascii="Cambria Math" w:hAnsi="Cambria Math"/>
                  <w:sz w:val="20"/>
                </w:rPr>
                <m:t>t</m:t>
              </m:r>
            </m:e>
            <m:sup>
              <m:r>
                <w:rPr>
                  <w:rFonts w:ascii="Cambria Math" w:hAnsi="Cambria Math"/>
                  <w:sz w:val="20"/>
                </w:rPr>
                <m:t>3</m:t>
              </m:r>
            </m:sup>
          </m:sSup>
          <m:r>
            <w:rPr>
              <w:rFonts w:ascii="Cambria Math" w:hAnsi="Cambria Math"/>
              <w:sz w:val="20"/>
            </w:rPr>
            <m:t>+K18*lug</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r>
            <w:rPr>
              <w:rFonts w:ascii="Cambria Math" w:hAnsi="Cambria Math"/>
              <w:sz w:val="20"/>
            </w:rPr>
            <m:t>+K19*lugt+K20+K21</m:t>
          </m:r>
        </m:oMath>
      </m:oMathPara>
    </w:p>
    <w:p w14:paraId="03583D3C" w14:textId="77777777" w:rsidR="00875393" w:rsidRDefault="00875393" w:rsidP="00875393">
      <w:pPr>
        <w:pStyle w:val="BodyText"/>
        <w:numPr>
          <w:ilvl w:val="0"/>
          <w:numId w:val="29"/>
        </w:numPr>
      </w:pPr>
      <w:r>
        <w:t>Ellers, hvis lugt &lt; K12:</w:t>
      </w:r>
    </w:p>
    <w:p w14:paraId="6B31DB78" w14:textId="77777777" w:rsidR="00875393" w:rsidRDefault="00875393" w:rsidP="00875393">
      <w:pPr>
        <w:pStyle w:val="BodyText"/>
        <w:ind w:left="360"/>
      </w:pPr>
      <m:oMathPara>
        <m:oMath>
          <m:r>
            <w:rPr>
              <w:rFonts w:ascii="Cambria Math" w:hAnsi="Cambria Math"/>
              <w:sz w:val="20"/>
            </w:rPr>
            <m:t>K22*lug</m:t>
          </m:r>
          <m:sSup>
            <m:sSupPr>
              <m:ctrlPr>
                <w:rPr>
                  <w:rFonts w:ascii="Cambria Math" w:hAnsi="Cambria Math"/>
                  <w:i/>
                  <w:sz w:val="20"/>
                </w:rPr>
              </m:ctrlPr>
            </m:sSupPr>
            <m:e>
              <m:r>
                <w:rPr>
                  <w:rFonts w:ascii="Cambria Math" w:hAnsi="Cambria Math"/>
                  <w:sz w:val="20"/>
                </w:rPr>
                <m:t>t</m:t>
              </m:r>
            </m:e>
            <m:sup>
              <m:r>
                <w:rPr>
                  <w:rFonts w:ascii="Cambria Math" w:hAnsi="Cambria Math"/>
                  <w:sz w:val="20"/>
                </w:rPr>
                <m:t>6</m:t>
              </m:r>
            </m:sup>
          </m:sSup>
          <m:r>
            <w:rPr>
              <w:rFonts w:ascii="Cambria Math" w:hAnsi="Cambria Math"/>
              <w:sz w:val="20"/>
            </w:rPr>
            <m:t>+K23*lug</m:t>
          </m:r>
          <m:sSup>
            <m:sSupPr>
              <m:ctrlPr>
                <w:rPr>
                  <w:rFonts w:ascii="Cambria Math" w:hAnsi="Cambria Math"/>
                  <w:i/>
                  <w:sz w:val="20"/>
                </w:rPr>
              </m:ctrlPr>
            </m:sSupPr>
            <m:e>
              <m:r>
                <w:rPr>
                  <w:rFonts w:ascii="Cambria Math" w:hAnsi="Cambria Math"/>
                  <w:sz w:val="20"/>
                </w:rPr>
                <m:t>t</m:t>
              </m:r>
            </m:e>
            <m:sup>
              <m:r>
                <w:rPr>
                  <w:rFonts w:ascii="Cambria Math" w:hAnsi="Cambria Math"/>
                  <w:sz w:val="20"/>
                </w:rPr>
                <m:t>5</m:t>
              </m:r>
            </m:sup>
          </m:sSup>
          <m:r>
            <w:rPr>
              <w:rFonts w:ascii="Cambria Math" w:hAnsi="Cambria Math"/>
              <w:sz w:val="20"/>
            </w:rPr>
            <m:t>+K24*lug</m:t>
          </m:r>
          <m:sSup>
            <m:sSupPr>
              <m:ctrlPr>
                <w:rPr>
                  <w:rFonts w:ascii="Cambria Math" w:hAnsi="Cambria Math"/>
                  <w:i/>
                  <w:sz w:val="20"/>
                </w:rPr>
              </m:ctrlPr>
            </m:sSupPr>
            <m:e>
              <m:r>
                <w:rPr>
                  <w:rFonts w:ascii="Cambria Math" w:hAnsi="Cambria Math"/>
                  <w:sz w:val="20"/>
                </w:rPr>
                <m:t>t</m:t>
              </m:r>
            </m:e>
            <m:sup>
              <m:r>
                <w:rPr>
                  <w:rFonts w:ascii="Cambria Math" w:hAnsi="Cambria Math"/>
                  <w:sz w:val="20"/>
                </w:rPr>
                <m:t>4</m:t>
              </m:r>
            </m:sup>
          </m:sSup>
          <m:r>
            <w:rPr>
              <w:rFonts w:ascii="Cambria Math" w:hAnsi="Cambria Math"/>
              <w:sz w:val="20"/>
            </w:rPr>
            <m:t>+K25*</m:t>
          </m:r>
          <m:r>
            <w:rPr>
              <w:rFonts w:ascii="Cambria Math" w:hAnsi="Cambria Math"/>
              <w:sz w:val="22"/>
            </w:rPr>
            <m:t>lug</m:t>
          </m:r>
          <m:sSup>
            <m:sSupPr>
              <m:ctrlPr>
                <w:rPr>
                  <w:rFonts w:ascii="Cambria Math" w:hAnsi="Cambria Math"/>
                  <w:i/>
                  <w:sz w:val="20"/>
                </w:rPr>
              </m:ctrlPr>
            </m:sSupPr>
            <m:e>
              <m:r>
                <w:rPr>
                  <w:rFonts w:ascii="Cambria Math" w:hAnsi="Cambria Math"/>
                  <w:sz w:val="20"/>
                </w:rPr>
                <m:t>t</m:t>
              </m:r>
            </m:e>
            <m:sup>
              <m:r>
                <w:rPr>
                  <w:rFonts w:ascii="Cambria Math" w:hAnsi="Cambria Math"/>
                  <w:sz w:val="20"/>
                </w:rPr>
                <m:t>3</m:t>
              </m:r>
            </m:sup>
          </m:sSup>
          <m:r>
            <w:rPr>
              <w:rFonts w:ascii="Cambria Math" w:hAnsi="Cambria Math"/>
              <w:sz w:val="20"/>
            </w:rPr>
            <m:t>+K26*lug</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r>
            <w:rPr>
              <w:rFonts w:ascii="Cambria Math" w:hAnsi="Cambria Math"/>
              <w:sz w:val="20"/>
            </w:rPr>
            <m:t>+K27*lugt+K28+K29</m:t>
          </m:r>
        </m:oMath>
      </m:oMathPara>
    </w:p>
    <w:p w14:paraId="72BD7F08" w14:textId="77777777" w:rsidR="00875393" w:rsidRDefault="00875393" w:rsidP="00875393">
      <w:pPr>
        <w:pStyle w:val="BodyText"/>
        <w:numPr>
          <w:ilvl w:val="0"/>
          <w:numId w:val="29"/>
        </w:numPr>
      </w:pPr>
      <w:r>
        <w:t>Ellers, hvis lugt &lt; K13:</w:t>
      </w:r>
    </w:p>
    <w:p w14:paraId="6ABF3A3C" w14:textId="77777777" w:rsidR="00875393" w:rsidRDefault="00875393" w:rsidP="00875393">
      <w:pPr>
        <w:pStyle w:val="BodyText"/>
        <w:ind w:left="360"/>
      </w:pPr>
      <m:oMathPara>
        <m:oMath>
          <m:r>
            <w:rPr>
              <w:rFonts w:ascii="Cambria Math" w:hAnsi="Cambria Math"/>
              <w:sz w:val="20"/>
            </w:rPr>
            <m:t>K30*lug</m:t>
          </m:r>
          <m:sSup>
            <m:sSupPr>
              <m:ctrlPr>
                <w:rPr>
                  <w:rFonts w:ascii="Cambria Math" w:hAnsi="Cambria Math"/>
                  <w:i/>
                  <w:sz w:val="20"/>
                </w:rPr>
              </m:ctrlPr>
            </m:sSupPr>
            <m:e>
              <m:r>
                <w:rPr>
                  <w:rFonts w:ascii="Cambria Math" w:hAnsi="Cambria Math"/>
                  <w:sz w:val="20"/>
                </w:rPr>
                <m:t>t</m:t>
              </m:r>
            </m:e>
            <m:sup>
              <m:r>
                <w:rPr>
                  <w:rFonts w:ascii="Cambria Math" w:hAnsi="Cambria Math"/>
                  <w:sz w:val="20"/>
                </w:rPr>
                <m:t>6</m:t>
              </m:r>
            </m:sup>
          </m:sSup>
          <m:r>
            <w:rPr>
              <w:rFonts w:ascii="Cambria Math" w:hAnsi="Cambria Math"/>
              <w:sz w:val="20"/>
            </w:rPr>
            <m:t>+K31*lug</m:t>
          </m:r>
          <m:sSup>
            <m:sSupPr>
              <m:ctrlPr>
                <w:rPr>
                  <w:rFonts w:ascii="Cambria Math" w:hAnsi="Cambria Math"/>
                  <w:i/>
                  <w:sz w:val="20"/>
                </w:rPr>
              </m:ctrlPr>
            </m:sSupPr>
            <m:e>
              <m:r>
                <w:rPr>
                  <w:rFonts w:ascii="Cambria Math" w:hAnsi="Cambria Math"/>
                  <w:sz w:val="20"/>
                </w:rPr>
                <m:t>t</m:t>
              </m:r>
            </m:e>
            <m:sup>
              <m:r>
                <w:rPr>
                  <w:rFonts w:ascii="Cambria Math" w:hAnsi="Cambria Math"/>
                  <w:sz w:val="20"/>
                </w:rPr>
                <m:t>5</m:t>
              </m:r>
            </m:sup>
          </m:sSup>
          <m:r>
            <w:rPr>
              <w:rFonts w:ascii="Cambria Math" w:hAnsi="Cambria Math"/>
              <w:sz w:val="20"/>
            </w:rPr>
            <m:t>+K32*lug</m:t>
          </m:r>
          <m:sSup>
            <m:sSupPr>
              <m:ctrlPr>
                <w:rPr>
                  <w:rFonts w:ascii="Cambria Math" w:hAnsi="Cambria Math"/>
                  <w:i/>
                  <w:sz w:val="20"/>
                </w:rPr>
              </m:ctrlPr>
            </m:sSupPr>
            <m:e>
              <m:r>
                <w:rPr>
                  <w:rFonts w:ascii="Cambria Math" w:hAnsi="Cambria Math"/>
                  <w:sz w:val="20"/>
                </w:rPr>
                <m:t>t</m:t>
              </m:r>
            </m:e>
            <m:sup>
              <m:r>
                <w:rPr>
                  <w:rFonts w:ascii="Cambria Math" w:hAnsi="Cambria Math"/>
                  <w:sz w:val="20"/>
                </w:rPr>
                <m:t>4</m:t>
              </m:r>
            </m:sup>
          </m:sSup>
          <m:r>
            <w:rPr>
              <w:rFonts w:ascii="Cambria Math" w:hAnsi="Cambria Math"/>
              <w:sz w:val="20"/>
            </w:rPr>
            <m:t>+K33*</m:t>
          </m:r>
          <m:r>
            <w:rPr>
              <w:rFonts w:ascii="Cambria Math" w:hAnsi="Cambria Math"/>
              <w:sz w:val="22"/>
            </w:rPr>
            <m:t>lug</m:t>
          </m:r>
          <m:sSup>
            <m:sSupPr>
              <m:ctrlPr>
                <w:rPr>
                  <w:rFonts w:ascii="Cambria Math" w:hAnsi="Cambria Math"/>
                  <w:i/>
                  <w:sz w:val="20"/>
                </w:rPr>
              </m:ctrlPr>
            </m:sSupPr>
            <m:e>
              <m:r>
                <w:rPr>
                  <w:rFonts w:ascii="Cambria Math" w:hAnsi="Cambria Math"/>
                  <w:sz w:val="20"/>
                </w:rPr>
                <m:t>t</m:t>
              </m:r>
            </m:e>
            <m:sup>
              <m:r>
                <w:rPr>
                  <w:rFonts w:ascii="Cambria Math" w:hAnsi="Cambria Math"/>
                  <w:sz w:val="20"/>
                </w:rPr>
                <m:t>3</m:t>
              </m:r>
            </m:sup>
          </m:sSup>
          <m:r>
            <w:rPr>
              <w:rFonts w:ascii="Cambria Math" w:hAnsi="Cambria Math"/>
              <w:sz w:val="20"/>
            </w:rPr>
            <m:t>+K34*lug</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r>
            <w:rPr>
              <w:rFonts w:ascii="Cambria Math" w:hAnsi="Cambria Math"/>
              <w:sz w:val="20"/>
            </w:rPr>
            <m:t>+K35*lugt+K36+K37</m:t>
          </m:r>
        </m:oMath>
      </m:oMathPara>
    </w:p>
    <w:p w14:paraId="4529F207" w14:textId="77777777" w:rsidR="00875393" w:rsidRDefault="00875393" w:rsidP="00875393">
      <w:pPr>
        <w:pStyle w:val="BodyText"/>
        <w:numPr>
          <w:ilvl w:val="0"/>
          <w:numId w:val="29"/>
        </w:numPr>
      </w:pPr>
      <w:r>
        <w:t>Ellers:</w:t>
      </w:r>
    </w:p>
    <w:p w14:paraId="53A5A89C" w14:textId="0A82ED91" w:rsidR="00875393" w:rsidRDefault="00875393" w:rsidP="00875393">
      <w:pPr>
        <w:pStyle w:val="BodyText"/>
      </w:pPr>
      <m:oMathPara>
        <m:oMath>
          <m:r>
            <w:rPr>
              <w:rFonts w:ascii="Cambria Math" w:hAnsi="Cambria Math"/>
              <w:sz w:val="20"/>
            </w:rPr>
            <m:t xml:space="preserve">Ingen </m:t>
          </m:r>
          <m:r>
            <w:rPr>
              <w:rFonts w:ascii="Cambria Math" w:hAnsi="Cambria Math"/>
              <w:sz w:val="22"/>
            </w:rPr>
            <m:t>geneafstand</m:t>
          </m:r>
        </m:oMath>
      </m:oMathPara>
      <w:bookmarkEnd w:id="87"/>
      <w:bookmarkEnd w:id="88"/>
      <w:bookmarkEnd w:id="89"/>
    </w:p>
    <w:p w14:paraId="15423A92" w14:textId="4A1EEA80" w:rsidR="00875393" w:rsidRDefault="00875393" w:rsidP="00875393">
      <w:pPr>
        <w:pStyle w:val="BodyText"/>
      </w:pPr>
      <w:r>
        <w:t>På denne måde kan geneafstanden pr. produktion</w:t>
      </w:r>
      <w:r w:rsidR="003904C7">
        <w:t>sareal</w:t>
      </w:r>
      <w:r>
        <w:t xml:space="preserve"> udregnes. Selve udregningen af geneafstand for en hel staldgruppe foregår på følgende måde:</w:t>
      </w:r>
    </w:p>
    <w:p w14:paraId="28CDBAF9" w14:textId="2C988EA9" w:rsidR="00875393" w:rsidRDefault="00875393" w:rsidP="00875393">
      <w:pPr>
        <w:pStyle w:val="BodyText"/>
        <w:numPr>
          <w:ilvl w:val="0"/>
          <w:numId w:val="30"/>
        </w:numPr>
      </w:pPr>
      <w:r>
        <w:t>Lugt i OU</w:t>
      </w:r>
      <w:r w:rsidR="003904C7">
        <w:t xml:space="preserve"> bland</w:t>
      </w:r>
      <w:r w:rsidR="0015149E">
        <w:t>t</w:t>
      </w:r>
      <w:r w:rsidR="003904C7">
        <w:t xml:space="preserve"> produktionsarealer i staldgruppen</w:t>
      </w:r>
      <w:r>
        <w:t xml:space="preserve"> summeres pr. lugt</w:t>
      </w:r>
      <w:r w:rsidR="00C11CEF">
        <w:t>D</w:t>
      </w:r>
      <w:r>
        <w:t>yrekategori</w:t>
      </w:r>
    </w:p>
    <w:p w14:paraId="3EAEF85D" w14:textId="4273E0C2" w:rsidR="00F95507" w:rsidRDefault="00F95507" w:rsidP="00875393">
      <w:pPr>
        <w:pStyle w:val="BodyText"/>
        <w:numPr>
          <w:ilvl w:val="0"/>
          <w:numId w:val="30"/>
        </w:numPr>
      </w:pPr>
      <w:r>
        <w:t>Lugt</w:t>
      </w:r>
      <w:r w:rsidR="003904C7">
        <w:t>en</w:t>
      </w:r>
      <w:r>
        <w:t xml:space="preserve"> summeres for alle lugt</w:t>
      </w:r>
      <w:r w:rsidR="00C11CEF">
        <w:t>D</w:t>
      </w:r>
      <w:r>
        <w:t>yrekategorier tilsammen</w:t>
      </w:r>
      <w:r w:rsidR="003904C7">
        <w:t>, hvilket resulterer i en total lugt</w:t>
      </w:r>
    </w:p>
    <w:p w14:paraId="778AA451" w14:textId="71F234E8" w:rsidR="00875393" w:rsidRDefault="00875393" w:rsidP="00875393">
      <w:pPr>
        <w:pStyle w:val="BodyText"/>
        <w:numPr>
          <w:ilvl w:val="0"/>
          <w:numId w:val="30"/>
        </w:numPr>
      </w:pPr>
      <w:r>
        <w:t>Genea</w:t>
      </w:r>
      <w:r w:rsidR="00302636">
        <w:t>fstand</w:t>
      </w:r>
      <w:r w:rsidR="003904C7">
        <w:t>en</w:t>
      </w:r>
      <w:r w:rsidR="00302636">
        <w:t xml:space="preserve"> udregnes for hver af de </w:t>
      </w:r>
      <w:ins w:id="90" w:author="Lykke Kirkebæk Pilegaard" w:date="2023-01-13T12:52:00Z">
        <w:r w:rsidR="00D82B92">
          <w:t xml:space="preserve">5 </w:t>
        </w:r>
      </w:ins>
      <w:r>
        <w:t>lugt</w:t>
      </w:r>
      <w:r w:rsidR="00C11CEF">
        <w:t>D</w:t>
      </w:r>
      <w:r>
        <w:t>yrekategorier</w:t>
      </w:r>
      <w:r w:rsidR="00F95507">
        <w:t xml:space="preserve"> </w:t>
      </w:r>
      <w:r w:rsidR="00DD3A35">
        <w:t xml:space="preserve">ved brug af </w:t>
      </w:r>
      <w:r w:rsidR="00147BCE">
        <w:t>den totale lugt (</w:t>
      </w:r>
      <w:r w:rsidR="00F95507">
        <w:t>2)</w:t>
      </w:r>
      <w:r w:rsidR="00147BCE">
        <w:t xml:space="preserve"> og IKKE den individuelle</w:t>
      </w:r>
      <w:r w:rsidR="00C11CEF">
        <w:t xml:space="preserve"> lugtD</w:t>
      </w:r>
      <w:r w:rsidR="00147BCE">
        <w:t>yrekategori lugt (1)</w:t>
      </w:r>
    </w:p>
    <w:p w14:paraId="78FBB1D0" w14:textId="5BC0689F" w:rsidR="00147BCE" w:rsidRDefault="00302636" w:rsidP="00875393">
      <w:pPr>
        <w:pStyle w:val="BodyText"/>
        <w:numPr>
          <w:ilvl w:val="0"/>
          <w:numId w:val="30"/>
        </w:numPr>
      </w:pPr>
      <w:r>
        <w:t xml:space="preserve">Hver af de </w:t>
      </w:r>
      <w:ins w:id="91" w:author="Lykke Kirkebæk Pilegaard" w:date="2023-01-13T12:52:00Z">
        <w:r w:rsidR="00D82B92">
          <w:t xml:space="preserve">5 </w:t>
        </w:r>
      </w:ins>
      <w:r w:rsidR="00147BCE">
        <w:t xml:space="preserve">udregnede geneafstande (3) ganges med deres tilsvarende individuelle lugt for samme </w:t>
      </w:r>
      <w:r w:rsidR="00C11CEF">
        <w:t>lugtD</w:t>
      </w:r>
      <w:r w:rsidR="00147BCE">
        <w:t>yrekategori (1) og summeres så alle sammen</w:t>
      </w:r>
      <w:r w:rsidR="003904C7">
        <w:t>.</w:t>
      </w:r>
    </w:p>
    <w:p w14:paraId="490818EC" w14:textId="345B3020" w:rsidR="000E1E68" w:rsidRDefault="00147BCE" w:rsidP="00875393">
      <w:pPr>
        <w:pStyle w:val="BodyText"/>
        <w:numPr>
          <w:ilvl w:val="0"/>
          <w:numId w:val="30"/>
        </w:numPr>
      </w:pPr>
      <w:r>
        <w:t>Det summerede resultat fra (4) divideres med d</w:t>
      </w:r>
      <w:r w:rsidR="003904C7">
        <w:t xml:space="preserve">en totale lugt (2), for at få en </w:t>
      </w:r>
      <w:r>
        <w:t>vægtet geneafstand</w:t>
      </w:r>
      <w:r w:rsidR="003904C7">
        <w:t>.</w:t>
      </w:r>
    </w:p>
    <w:p w14:paraId="6D5A3A72" w14:textId="5E0A3DFA" w:rsidR="00875393" w:rsidRDefault="00875393" w:rsidP="00875393">
      <w:pPr>
        <w:pStyle w:val="BodyText"/>
      </w:pPr>
      <w:r>
        <w:t>Herved er den ukorrigerede NY geneafstand for staldgruppen</w:t>
      </w:r>
      <w:r w:rsidR="003904C7">
        <w:t xml:space="preserve"> udregnet</w:t>
      </w:r>
      <w:r>
        <w:t>.</w:t>
      </w:r>
    </w:p>
    <w:p w14:paraId="49BCAC43" w14:textId="77777777" w:rsidR="00EC735F" w:rsidRDefault="00EC735F" w:rsidP="00EC735F">
      <w:pPr>
        <w:pStyle w:val="Heading4"/>
      </w:pPr>
      <w:r>
        <w:lastRenderedPageBreak/>
        <w:t>Geneafstand Korrigeres for NY</w:t>
      </w:r>
    </w:p>
    <w:p w14:paraId="66295337" w14:textId="4F94E3B0" w:rsidR="00EC735F" w:rsidRPr="00A40E76" w:rsidRDefault="00EC735F" w:rsidP="00EC735F">
      <w:pPr>
        <w:pStyle w:val="BodyText"/>
        <w:rPr>
          <w:color w:val="FF0000"/>
        </w:rPr>
      </w:pPr>
      <w:r>
        <w:t>Korrigering af geneafstand gøres kun for NY. Der laves to kor</w:t>
      </w:r>
      <w:r w:rsidR="003904C7">
        <w:t>rektioner</w:t>
      </w:r>
      <w:r>
        <w:t xml:space="preserve"> – en for stald</w:t>
      </w:r>
      <w:r w:rsidR="003904C7">
        <w:t>afsnit</w:t>
      </w:r>
      <w:r>
        <w:t xml:space="preserve"> der ligger nord for bebyggelse</w:t>
      </w:r>
      <w:r w:rsidR="003904C7">
        <w:t>n</w:t>
      </w:r>
      <w:r>
        <w:t xml:space="preserve"> og en for bebyggelse</w:t>
      </w:r>
      <w:r w:rsidR="003904C7">
        <w:t>r</w:t>
      </w:r>
      <w:r>
        <w:t xml:space="preserve"> der har andre naboejendomme.</w:t>
      </w:r>
    </w:p>
    <w:p w14:paraId="5A6A4CC1" w14:textId="24FDA82E" w:rsidR="00EC735F" w:rsidRDefault="00EC735F" w:rsidP="00EC735F">
      <w:pPr>
        <w:pStyle w:val="BodyText"/>
      </w:pPr>
      <w:r>
        <w:t xml:space="preserve">For </w:t>
      </w:r>
      <w:r w:rsidR="003904C7">
        <w:t xml:space="preserve">staldafsnit </w:t>
      </w:r>
      <w:r>
        <w:t xml:space="preserve">der ligger nord (mellem 300° og </w:t>
      </w:r>
      <w:r w:rsidRPr="0051593C">
        <w:t>60°)</w:t>
      </w:r>
      <w:r>
        <w:t xml:space="preserve"> for bebyggelse</w:t>
      </w:r>
      <w:r w:rsidR="003904C7">
        <w:t>n,</w:t>
      </w:r>
      <w:r>
        <w:t xml:space="preserve"> korrigeres geneafstand</w:t>
      </w:r>
      <w:r w:rsidR="003904C7">
        <w:t>en</w:t>
      </w:r>
      <w:r>
        <w:t xml:space="preserve"> i henhold til typen af bebyggelse:</w:t>
      </w:r>
    </w:p>
    <w:p w14:paraId="3B0F77E8" w14:textId="77777777" w:rsidR="00EC735F" w:rsidRDefault="00EC735F" w:rsidP="00EC735F">
      <w:pPr>
        <w:pStyle w:val="BodyText"/>
        <w:numPr>
          <w:ilvl w:val="0"/>
          <w:numId w:val="27"/>
        </w:numPr>
      </w:pPr>
      <w:r>
        <w:t>Byzone bebyggelse: -5 %</w:t>
      </w:r>
    </w:p>
    <w:p w14:paraId="5B77D96B" w14:textId="77777777" w:rsidR="00EC735F" w:rsidRDefault="00EC735F" w:rsidP="00EC735F">
      <w:pPr>
        <w:pStyle w:val="BodyText"/>
        <w:numPr>
          <w:ilvl w:val="0"/>
          <w:numId w:val="27"/>
        </w:numPr>
      </w:pPr>
      <w:r>
        <w:t>Samlet bebyggelse: -10 %</w:t>
      </w:r>
    </w:p>
    <w:p w14:paraId="1FDCCB6B" w14:textId="77777777" w:rsidR="00EC735F" w:rsidRDefault="00EC735F" w:rsidP="00EC735F">
      <w:pPr>
        <w:pStyle w:val="BodyText"/>
        <w:numPr>
          <w:ilvl w:val="0"/>
          <w:numId w:val="27"/>
        </w:numPr>
      </w:pPr>
      <w:r>
        <w:t>Enkeltbolig bebyggelse: -20 %</w:t>
      </w:r>
    </w:p>
    <w:p w14:paraId="3BB0808D" w14:textId="77777777" w:rsidR="003904C7" w:rsidRDefault="00EC735F" w:rsidP="00EC735F">
      <w:pPr>
        <w:pStyle w:val="BodyText"/>
      </w:pPr>
      <w:r>
        <w:t>Påvirkningen af denne nord-korrigering, sker ved at udregne en vægtet reducering fo</w:t>
      </w:r>
      <w:r w:rsidR="003904C7">
        <w:t>r staldgruppen på følgende måde:</w:t>
      </w:r>
    </w:p>
    <w:p w14:paraId="36E2F204" w14:textId="77777777" w:rsidR="00EC735F" w:rsidRDefault="004133C9" w:rsidP="00EC735F">
      <w:pPr>
        <w:pStyle w:val="BodyText"/>
      </w:pPr>
      <m:oMathPara>
        <m:oMath>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(faktor</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lugt</m:t>
                      </m:r>
                    </m:e>
                    <m:sub>
                      <m:r>
                        <w:rPr>
                          <w:rFonts w:ascii="Cambria Math" w:hAnsi="Cambria Math"/>
                          <w:sz w:val="24"/>
                        </w:rPr>
                        <m:t>x</m:t>
                      </m:r>
                    </m:sub>
                  </m:sSub>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lugt</m:t>
                          </m:r>
                        </m:e>
                        <m:sub>
                          <m:r>
                            <w:rPr>
                              <w:rFonts w:ascii="Cambria Math" w:hAnsi="Cambria Math"/>
                              <w:sz w:val="24"/>
                            </w:rPr>
                            <m:t>x</m:t>
                          </m:r>
                        </m:sub>
                      </m:sSub>
                    </m:e>
                  </m:d>
                </m:e>
              </m:nary>
            </m:den>
          </m:f>
        </m:oMath>
      </m:oMathPara>
    </w:p>
    <w:p w14:paraId="33F6208A" w14:textId="77777777" w:rsidR="003904C7" w:rsidRDefault="003904C7" w:rsidP="003904C7">
      <w:pPr>
        <w:pStyle w:val="BodyText"/>
      </w:pPr>
      <m:oMath>
        <m:r>
          <w:rPr>
            <w:rFonts w:ascii="Cambria Math" w:hAnsi="Cambria Math"/>
            <w:sz w:val="22"/>
          </w:rPr>
          <m:t xml:space="preserve">N </m:t>
        </m:r>
      </m:oMath>
      <w:r>
        <w:t xml:space="preserve">er antallet af staldafsnit, </w:t>
      </w:r>
    </w:p>
    <w:p w14:paraId="044B3098" w14:textId="185EA1EE" w:rsidR="003904C7" w:rsidRDefault="003904C7" w:rsidP="003904C7">
      <w:pPr>
        <w:pStyle w:val="BodyText"/>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2"/>
              </w:rPr>
              <m:t>faktor</m:t>
            </m:r>
          </m:e>
          <m:sub>
            <m:r>
              <w:rPr>
                <w:rFonts w:ascii="Cambria Math" w:hAnsi="Cambria Math"/>
                <w:sz w:val="24"/>
              </w:rPr>
              <m:t>x</m:t>
            </m:r>
          </m:sub>
        </m:sSub>
      </m:oMath>
      <w:r w:rsidRPr="006F3856">
        <w:rPr>
          <w:sz w:val="20"/>
        </w:rPr>
        <w:t xml:space="preserve"> </w:t>
      </w:r>
      <w:r>
        <w:t>er faktoren for hvor meget x’ne staldafsnit reduceres med (fx 0.1 hvis samlet bebyggelse, eller 0.0 hvis ikke nord-liggende),</w:t>
      </w:r>
    </w:p>
    <w:p w14:paraId="4FAF1521" w14:textId="060B5549" w:rsidR="003904C7" w:rsidRDefault="004133C9" w:rsidP="00EC735F">
      <w:pPr>
        <w:pStyle w:val="BodyText"/>
      </w:pPr>
      <m:oMath>
        <m:sSub>
          <m:sSubPr>
            <m:ctrlPr>
              <w:rPr>
                <w:rFonts w:ascii="Cambria Math" w:hAnsi="Cambria Math"/>
                <w:i/>
                <w:sz w:val="24"/>
              </w:rPr>
            </m:ctrlPr>
          </m:sSubPr>
          <m:e>
            <m:r>
              <w:rPr>
                <w:rFonts w:ascii="Cambria Math" w:hAnsi="Cambria Math"/>
                <w:sz w:val="24"/>
              </w:rPr>
              <m:t xml:space="preserve"> </m:t>
            </m:r>
            <m:r>
              <w:rPr>
                <w:rFonts w:ascii="Cambria Math" w:hAnsi="Cambria Math"/>
                <w:sz w:val="22"/>
              </w:rPr>
              <m:t>lugt</m:t>
            </m:r>
          </m:e>
          <m:sub>
            <m:r>
              <w:rPr>
                <w:rFonts w:ascii="Cambria Math" w:hAnsi="Cambria Math"/>
                <w:sz w:val="24"/>
              </w:rPr>
              <m:t>x</m:t>
            </m:r>
          </m:sub>
        </m:sSub>
        <m:r>
          <w:rPr>
            <w:rFonts w:ascii="Cambria Math" w:hAnsi="Cambria Math"/>
            <w:sz w:val="24"/>
          </w:rPr>
          <m:t xml:space="preserve"> </m:t>
        </m:r>
      </m:oMath>
      <w:r w:rsidR="003904C7">
        <w:t>er lugt i OU</w:t>
      </w:r>
      <w:commentRangeStart w:id="92"/>
      <w:commentRangeStart w:id="93"/>
      <w:r w:rsidR="003904C7">
        <w:t xml:space="preserve"> </w:t>
      </w:r>
      <w:commentRangeEnd w:id="92"/>
      <w:r w:rsidR="00B95CC7">
        <w:rPr>
          <w:rStyle w:val="CommentReference"/>
        </w:rPr>
        <w:commentReference w:id="92"/>
      </w:r>
      <w:commentRangeEnd w:id="93"/>
      <w:r w:rsidR="00D82B92">
        <w:rPr>
          <w:rStyle w:val="CommentReference"/>
        </w:rPr>
        <w:commentReference w:id="93"/>
      </w:r>
      <w:r w:rsidR="003904C7">
        <w:t>for staldafsnittet.</w:t>
      </w:r>
    </w:p>
    <w:p w14:paraId="3B6B677C" w14:textId="10FAF31C" w:rsidR="00EC735F" w:rsidRDefault="00EC735F" w:rsidP="00EC735F">
      <w:pPr>
        <w:pStyle w:val="BodyText"/>
      </w:pPr>
      <w:r>
        <w:t>Den udregnede gennemsnitsfaktor påvirke</w:t>
      </w:r>
      <w:r w:rsidR="003904C7">
        <w:t>r</w:t>
      </w:r>
      <w:r>
        <w:t xml:space="preserve"> geneafstanden på følgende må</w:t>
      </w:r>
      <w:r w:rsidR="003904C7">
        <w:t>de</w:t>
      </w:r>
      <w:r>
        <w:t>:</w:t>
      </w:r>
    </w:p>
    <w:p w14:paraId="685E6CE3" w14:textId="4E70F32F" w:rsidR="00EC735F" w:rsidRDefault="00EC735F" w:rsidP="00EC735F">
      <w:pPr>
        <w:pStyle w:val="BodyText"/>
        <w:numPr>
          <w:ilvl w:val="0"/>
          <w:numId w:val="27"/>
        </w:numPr>
      </w:pPr>
      <w:r>
        <w:t>Ny geneafstand = geneafstand * (1 – gennemsnitsfaktor)</w:t>
      </w:r>
    </w:p>
    <w:p w14:paraId="5F0DC2BA" w14:textId="77777777" w:rsidR="00B95CC7" w:rsidRDefault="00B95CC7" w:rsidP="00EC735F">
      <w:pPr>
        <w:pStyle w:val="BodyText"/>
      </w:pPr>
    </w:p>
    <w:p w14:paraId="098441A5" w14:textId="073D8B18" w:rsidR="00EC735F" w:rsidRDefault="00EC735F" w:rsidP="00EC735F">
      <w:pPr>
        <w:pStyle w:val="BodyText"/>
      </w:pPr>
      <w:r>
        <w:t>For bebyggelse der har andre naboejen</w:t>
      </w:r>
      <w:r w:rsidR="003904C7">
        <w:t>domme hvor der er kumulation,</w:t>
      </w:r>
      <w:r>
        <w:t xml:space="preserve"> korrigeres geneafstand</w:t>
      </w:r>
      <w:r w:rsidR="003904C7">
        <w:t>en</w:t>
      </w:r>
      <w:r>
        <w:t xml:space="preserve"> i henhold til antallet af naboejendomme:</w:t>
      </w:r>
    </w:p>
    <w:p w14:paraId="31D7101D" w14:textId="77777777" w:rsidR="00EC735F" w:rsidRDefault="00EC735F" w:rsidP="00EC735F">
      <w:pPr>
        <w:pStyle w:val="BodyText"/>
        <w:numPr>
          <w:ilvl w:val="0"/>
          <w:numId w:val="27"/>
        </w:numPr>
      </w:pPr>
      <w:r>
        <w:t>0 naboejendomme: Ingen korrigering</w:t>
      </w:r>
    </w:p>
    <w:p w14:paraId="2291F2B7" w14:textId="77777777" w:rsidR="00EC735F" w:rsidRDefault="00EC735F" w:rsidP="00EC735F">
      <w:pPr>
        <w:pStyle w:val="BodyText"/>
        <w:numPr>
          <w:ilvl w:val="0"/>
          <w:numId w:val="27"/>
        </w:numPr>
      </w:pPr>
      <w:r>
        <w:t>1 naboejendom: +10 %</w:t>
      </w:r>
    </w:p>
    <w:p w14:paraId="645CD719" w14:textId="10C7A43B" w:rsidR="00EC735F" w:rsidRDefault="00EC735F" w:rsidP="00EC735F">
      <w:pPr>
        <w:pStyle w:val="BodyText"/>
        <w:numPr>
          <w:ilvl w:val="0"/>
          <w:numId w:val="27"/>
        </w:numPr>
      </w:pPr>
      <w:r>
        <w:t xml:space="preserve">2 eller flere naboejendomme: +20 % </w:t>
      </w:r>
    </w:p>
    <w:p w14:paraId="18C0316B" w14:textId="2300E3D3" w:rsidR="004458B0" w:rsidRDefault="000B17C2" w:rsidP="00EC735F">
      <w:pPr>
        <w:pStyle w:val="Heading4"/>
      </w:pPr>
      <w:r>
        <w:t>Geneafstand for flexgrupper</w:t>
      </w:r>
    </w:p>
    <w:p w14:paraId="46562CE1" w14:textId="5966FC26" w:rsidR="00EC735F" w:rsidRDefault="00EC735F" w:rsidP="00EC735F">
      <w:pPr>
        <w:pStyle w:val="BodyText"/>
      </w:pPr>
      <w:r>
        <w:t xml:space="preserve">For hver bebyggelse i husdyrbruget beregnes den ukorrigerede geneafstand (både FMK og NY) for hver staldgruppe. Da LE lugten fra en flexgruppe altid er lig med den højeste faktiske LE blandt </w:t>
      </w:r>
      <w:r w:rsidR="00C11CEF" w:rsidRPr="00C11CEF">
        <w:rPr>
          <w:rFonts w:asciiTheme="majorHAnsi" w:hAnsiTheme="majorHAnsi" w:cs="Consolas"/>
          <w:color w:val="000000"/>
          <w:szCs w:val="18"/>
          <w:lang w:eastAsia="da-DK"/>
        </w:rPr>
        <w:t>dyreOgStaldkategori</w:t>
      </w:r>
      <w:r w:rsidR="00C11CEF">
        <w:rPr>
          <w:rFonts w:asciiTheme="majorHAnsi" w:hAnsiTheme="majorHAnsi" w:cs="Consolas"/>
          <w:color w:val="000000"/>
          <w:szCs w:val="18"/>
          <w:lang w:eastAsia="da-DK"/>
        </w:rPr>
        <w:t>erne</w:t>
      </w:r>
      <w:r>
        <w:t xml:space="preserve"> i flexgruppen, beregnes den ukorrigerede geneafstand for FMK modellen på samme måde som staldgrupper udelukkende med specifikke </w:t>
      </w:r>
      <w:r w:rsidR="0014531F" w:rsidRPr="00C11CEF">
        <w:rPr>
          <w:rFonts w:asciiTheme="majorHAnsi" w:hAnsiTheme="majorHAnsi" w:cs="Consolas"/>
          <w:color w:val="000000"/>
          <w:szCs w:val="18"/>
          <w:lang w:eastAsia="da-DK"/>
        </w:rPr>
        <w:t>dyreOgStaldkategori</w:t>
      </w:r>
      <w:r w:rsidR="0014531F">
        <w:rPr>
          <w:rFonts w:asciiTheme="majorHAnsi" w:hAnsiTheme="majorHAnsi" w:cs="Consolas"/>
          <w:color w:val="000000"/>
          <w:szCs w:val="18"/>
          <w:lang w:eastAsia="da-DK"/>
        </w:rPr>
        <w:t>er</w:t>
      </w:r>
      <w:r>
        <w:t>.</w:t>
      </w:r>
    </w:p>
    <w:p w14:paraId="730499DD" w14:textId="0DB43EB9" w:rsidR="00EC735F" w:rsidRPr="00925B82" w:rsidRDefault="00EC735F" w:rsidP="00EC735F">
      <w:pPr>
        <w:pStyle w:val="BodyText"/>
      </w:pPr>
      <w:r>
        <w:t>For NY modellen, skal der tages højde for lugtspredningen, som er afhængig af den samlede lugt fordelt i hver lugt</w:t>
      </w:r>
      <w:r w:rsidR="0014531F">
        <w:t>D</w:t>
      </w:r>
      <w:r>
        <w:t>yrekategori for staldgruppen. Dette håndteres på følgende måde</w:t>
      </w:r>
      <w:r w:rsidR="007227E3">
        <w:t xml:space="preserve"> (illustreret i Figur 4)</w:t>
      </w:r>
      <w:r>
        <w:t>:</w:t>
      </w:r>
    </w:p>
    <w:p w14:paraId="128FA33B" w14:textId="7D59F220" w:rsidR="00EC735F" w:rsidRDefault="00EC735F" w:rsidP="00EC735F">
      <w:pPr>
        <w:pStyle w:val="BodyText"/>
        <w:numPr>
          <w:ilvl w:val="0"/>
          <w:numId w:val="41"/>
        </w:numPr>
      </w:pPr>
      <w:r>
        <w:t xml:space="preserve">For staldgruppe 1 (den nærmeste stald) beregnes den ukorrigerede geneafstand for alle mulige kombinationer af de reducerede </w:t>
      </w:r>
      <w:r w:rsidR="0014531F" w:rsidRPr="00C11CEF">
        <w:rPr>
          <w:rFonts w:asciiTheme="majorHAnsi" w:hAnsiTheme="majorHAnsi" w:cs="Consolas"/>
          <w:color w:val="000000"/>
          <w:szCs w:val="18"/>
          <w:lang w:eastAsia="da-DK"/>
        </w:rPr>
        <w:t>dyreOgStaldkategori</w:t>
      </w:r>
      <w:r>
        <w:t>er. Den konstellation der giver anledning til den længste geneafstand vælges og lugten i hver lugt</w:t>
      </w:r>
      <w:r w:rsidR="0014531F">
        <w:t>D</w:t>
      </w:r>
      <w:r>
        <w:t>yrekategori gemmes.</w:t>
      </w:r>
    </w:p>
    <w:p w14:paraId="2B75D04C" w14:textId="578D3FDD" w:rsidR="00EC735F" w:rsidRDefault="00EC735F" w:rsidP="00EC735F">
      <w:pPr>
        <w:pStyle w:val="BodyText"/>
        <w:numPr>
          <w:ilvl w:val="0"/>
          <w:numId w:val="41"/>
        </w:numPr>
      </w:pPr>
      <w:r>
        <w:t xml:space="preserve">For staldgruppe 2 (den nærmeste stald + den næstnærmeste stald) beregnes den ukorrigerede geneafstand for alle mulige kombination af de reducerede </w:t>
      </w:r>
      <w:r w:rsidR="0014531F" w:rsidRPr="00C11CEF">
        <w:rPr>
          <w:rFonts w:asciiTheme="majorHAnsi" w:hAnsiTheme="majorHAnsi" w:cs="Consolas"/>
          <w:color w:val="000000"/>
          <w:szCs w:val="18"/>
          <w:lang w:eastAsia="da-DK"/>
        </w:rPr>
        <w:t>dyreOgStaldkategori</w:t>
      </w:r>
      <w:r>
        <w:t xml:space="preserve">er </w:t>
      </w:r>
      <w:r w:rsidRPr="005B7737">
        <w:rPr>
          <w:u w:val="single"/>
        </w:rPr>
        <w:t>i den næstnærmeste stald</w:t>
      </w:r>
      <w:r>
        <w:t xml:space="preserve"> og ikke for hele staldgruppen. Den gemte lugt fordelt på lugt</w:t>
      </w:r>
      <w:r w:rsidR="0014531F">
        <w:t>D</w:t>
      </w:r>
      <w:r>
        <w:t>yretyper fra staldgruppe 1 beregningen medtages i beregningen af den ukorrigerede geneafstand. Den samlede lugt fordelt på lugt</w:t>
      </w:r>
      <w:r w:rsidR="0014531F">
        <w:t>D</w:t>
      </w:r>
      <w:r>
        <w:t>yretyper som gav anledning til den længste geneafstand for staldgruppe 2 gemmes.</w:t>
      </w:r>
    </w:p>
    <w:p w14:paraId="4E719122" w14:textId="2D6066C6" w:rsidR="000B17C2" w:rsidRDefault="00EC735F" w:rsidP="000B17C2">
      <w:pPr>
        <w:pStyle w:val="BodyText"/>
        <w:numPr>
          <w:ilvl w:val="0"/>
          <w:numId w:val="41"/>
        </w:numPr>
      </w:pPr>
      <w:r>
        <w:lastRenderedPageBreak/>
        <w:t xml:space="preserve">For staldgruppe 3 (den nærmeste stald + den næstnærmeste stald + den 3. nærmeste) beregnes den ukorrigerede geneafstand for alle mulige kombination af de reducerede </w:t>
      </w:r>
      <w:r w:rsidR="0014531F" w:rsidRPr="00C11CEF">
        <w:rPr>
          <w:rFonts w:asciiTheme="majorHAnsi" w:hAnsiTheme="majorHAnsi" w:cs="Consolas"/>
          <w:color w:val="000000"/>
          <w:szCs w:val="18"/>
          <w:lang w:eastAsia="da-DK"/>
        </w:rPr>
        <w:t>dyreOgStaldkategori</w:t>
      </w:r>
      <w:r>
        <w:t xml:space="preserve">er </w:t>
      </w:r>
      <w:r w:rsidRPr="005B7737">
        <w:rPr>
          <w:u w:val="single"/>
        </w:rPr>
        <w:t xml:space="preserve">i den </w:t>
      </w:r>
      <w:r w:rsidRPr="000A1A91">
        <w:rPr>
          <w:u w:val="single"/>
        </w:rPr>
        <w:t>3. nærmeste stald</w:t>
      </w:r>
      <w:r>
        <w:t xml:space="preserve"> og ikke for hele staldgruppen. Den gemte lugt fordelt på lugt</w:t>
      </w:r>
      <w:r w:rsidR="0014531F">
        <w:t>D</w:t>
      </w:r>
      <w:r>
        <w:t>yretyper fra staldgruppe 2 beregningen medtages i beregningen af den ukorrigerede geneafstand. Den samlede lugt fordelt på lugt</w:t>
      </w:r>
      <w:r w:rsidR="0014531F">
        <w:t>D</w:t>
      </w:r>
      <w:r>
        <w:t>yretyper som gav anledning til den længste geneafstand for staldgruppe 3 gemmes og bruges til en eventuel staldgruppe 4 beregning, og sådan fortsætter det indtil geneafstanden for den sidste staldgruppe er beregnet.</w:t>
      </w:r>
    </w:p>
    <w:p w14:paraId="7276FAFF" w14:textId="1AEB65A0" w:rsidR="007227E3" w:rsidRDefault="007227E3" w:rsidP="007227E3">
      <w:pPr>
        <w:pStyle w:val="BodyText"/>
        <w:jc w:val="center"/>
      </w:pPr>
      <w:r w:rsidRPr="007227E3">
        <w:rPr>
          <w:noProof/>
          <w:lang w:eastAsia="da-DK"/>
        </w:rPr>
        <w:drawing>
          <wp:inline distT="0" distB="0" distL="0" distR="0" wp14:anchorId="35908D66" wp14:editId="5193A793">
            <wp:extent cx="3439855" cy="2607048"/>
            <wp:effectExtent l="0" t="0" r="0" b="3175"/>
            <wp:docPr id="7" name="Picture 6">
              <a:extLst xmlns:a="http://schemas.openxmlformats.org/drawingml/2006/main">
                <a:ext uri="{FF2B5EF4-FFF2-40B4-BE49-F238E27FC236}">
                  <a16:creationId xmlns:a16="http://schemas.microsoft.com/office/drawing/2014/main" id="{C465AEEC-E34A-4780-8162-50F2CA6BD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465AEEC-E34A-4780-8162-50F2CA6BDF55}"/>
                        </a:ext>
                      </a:extLst>
                    </pic:cNvPr>
                    <pic:cNvPicPr>
                      <a:picLocks noChangeAspect="1"/>
                    </pic:cNvPicPr>
                  </pic:nvPicPr>
                  <pic:blipFill>
                    <a:blip r:embed="rId24"/>
                    <a:stretch>
                      <a:fillRect/>
                    </a:stretch>
                  </pic:blipFill>
                  <pic:spPr>
                    <a:xfrm>
                      <a:off x="0" y="0"/>
                      <a:ext cx="3443869" cy="2610090"/>
                    </a:xfrm>
                    <a:prstGeom prst="rect">
                      <a:avLst/>
                    </a:prstGeom>
                  </pic:spPr>
                </pic:pic>
              </a:graphicData>
            </a:graphic>
          </wp:inline>
        </w:drawing>
      </w:r>
    </w:p>
    <w:p w14:paraId="53A66F9C" w14:textId="66B28BCA" w:rsidR="007227E3" w:rsidRDefault="007227E3" w:rsidP="003F58F7">
      <w:pPr>
        <w:pStyle w:val="Caption"/>
      </w:pPr>
      <w:r>
        <w:t xml:space="preserve">Figur </w:t>
      </w:r>
      <w:r w:rsidR="00FF7E31">
        <w:rPr>
          <w:noProof/>
        </w:rPr>
        <w:fldChar w:fldCharType="begin"/>
      </w:r>
      <w:r w:rsidR="00FF7E31">
        <w:rPr>
          <w:noProof/>
        </w:rPr>
        <w:instrText xml:space="preserve"> SEQ Figur \* ARABIC </w:instrText>
      </w:r>
      <w:r w:rsidR="00FF7E31">
        <w:rPr>
          <w:noProof/>
        </w:rPr>
        <w:fldChar w:fldCharType="separate"/>
      </w:r>
      <w:r>
        <w:rPr>
          <w:noProof/>
        </w:rPr>
        <w:t>5</w:t>
      </w:r>
      <w:r w:rsidR="00FF7E31">
        <w:rPr>
          <w:noProof/>
        </w:rPr>
        <w:fldChar w:fldCharType="end"/>
      </w:r>
      <w:r>
        <w:t>: Udregning NY geneafstand for</w:t>
      </w:r>
      <w:r w:rsidR="003F58F7">
        <w:t xml:space="preserve"> flexgrupper</w:t>
      </w:r>
    </w:p>
    <w:p w14:paraId="6AA9C27C" w14:textId="11EAD630" w:rsidR="00E7328A" w:rsidRPr="00E7328A" w:rsidRDefault="00E7328A" w:rsidP="00E7328A">
      <w:pPr>
        <w:pStyle w:val="BodyText"/>
      </w:pPr>
      <w:r w:rsidRPr="00E7328A">
        <w:rPr>
          <w:b/>
        </w:rPr>
        <w:t>Bemærk</w:t>
      </w:r>
      <w:r>
        <w:t>: Hvis ingen konstellation af lugt i en staldgruppe giver anledning til en geneafstand, vælges og gemmes den konstellation med den største totale lugt for staldgruppen.</w:t>
      </w:r>
    </w:p>
    <w:p w14:paraId="59563A46" w14:textId="5E5CDD0E" w:rsidR="00875393" w:rsidRDefault="00875393" w:rsidP="00875393">
      <w:pPr>
        <w:pStyle w:val="Heading3"/>
      </w:pPr>
      <w:bookmarkStart w:id="94" w:name="_Toc40791981"/>
      <w:r>
        <w:t>Vægtet Gennemsnitsafstand Beregnes</w:t>
      </w:r>
      <w:bookmarkEnd w:id="94"/>
    </w:p>
    <w:p w14:paraId="7D298BED" w14:textId="6D75DF75" w:rsidR="00875393" w:rsidRDefault="00875393" w:rsidP="00875393">
      <w:pPr>
        <w:pStyle w:val="BodyText"/>
      </w:pPr>
      <w:r>
        <w:t>Vægtet gennemsnitsafstand udregnes på følgende måde, hvor</w:t>
      </w:r>
      <m:oMath>
        <m:r>
          <w:rPr>
            <w:rFonts w:ascii="Cambria Math" w:hAnsi="Cambria Math"/>
            <w:sz w:val="16"/>
          </w:rPr>
          <m:t xml:space="preserve"> </m:t>
        </m:r>
        <m:r>
          <w:rPr>
            <w:rFonts w:ascii="Cambria Math" w:hAnsi="Cambria Math"/>
            <w:sz w:val="22"/>
          </w:rPr>
          <m:t xml:space="preserve">N </m:t>
        </m:r>
      </m:oMath>
      <w:r w:rsidR="00895FCC">
        <w:t xml:space="preserve">er antallet af </w:t>
      </w:r>
      <w:r w:rsidR="0075531F">
        <w:t>staldafsnit</w:t>
      </w:r>
      <w: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2"/>
              </w:rPr>
              <m:t>afstand</m:t>
            </m:r>
          </m:e>
          <m:sub>
            <m:r>
              <w:rPr>
                <w:rFonts w:ascii="Cambria Math" w:hAnsi="Cambria Math"/>
                <w:sz w:val="24"/>
              </w:rPr>
              <m:t>x</m:t>
            </m:r>
          </m:sub>
        </m:sSub>
      </m:oMath>
      <w:r w:rsidRPr="006F3856">
        <w:rPr>
          <w:sz w:val="20"/>
        </w:rPr>
        <w:t xml:space="preserve"> </w:t>
      </w:r>
      <w:r>
        <w:t xml:space="preserve">er afstanden fra det x’ne nærmeste </w:t>
      </w:r>
      <w:r w:rsidR="0075531F">
        <w:t xml:space="preserve">staldafsnits </w:t>
      </w:r>
      <w:r>
        <w:t>center til bebyggelse, og</w:t>
      </w:r>
      <m:oMath>
        <m:sSub>
          <m:sSubPr>
            <m:ctrlPr>
              <w:rPr>
                <w:rFonts w:ascii="Cambria Math" w:hAnsi="Cambria Math"/>
                <w:i/>
                <w:sz w:val="24"/>
              </w:rPr>
            </m:ctrlPr>
          </m:sSubPr>
          <m:e>
            <m:r>
              <w:rPr>
                <w:rFonts w:ascii="Cambria Math" w:hAnsi="Cambria Math"/>
                <w:sz w:val="24"/>
              </w:rPr>
              <m:t xml:space="preserve"> </m:t>
            </m:r>
            <m:r>
              <w:rPr>
                <w:rFonts w:ascii="Cambria Math" w:hAnsi="Cambria Math"/>
                <w:sz w:val="22"/>
              </w:rPr>
              <m:t>lugt</m:t>
            </m:r>
          </m:e>
          <m:sub>
            <m:r>
              <w:rPr>
                <w:rFonts w:ascii="Cambria Math" w:hAnsi="Cambria Math"/>
                <w:sz w:val="24"/>
              </w:rPr>
              <m:t>x</m:t>
            </m:r>
          </m:sub>
        </m:sSub>
        <m:r>
          <w:rPr>
            <w:rFonts w:ascii="Cambria Math" w:hAnsi="Cambria Math"/>
            <w:sz w:val="24"/>
          </w:rPr>
          <m:t xml:space="preserve"> </m:t>
        </m:r>
      </m:oMath>
      <w:r>
        <w:t>er lugt i OU/LE for stalda</w:t>
      </w:r>
      <w:r w:rsidR="00895FCC">
        <w:t>nlægget</w:t>
      </w:r>
      <w:r>
        <w:t>.</w:t>
      </w:r>
    </w:p>
    <w:p w14:paraId="3DE9EF85" w14:textId="77777777" w:rsidR="00875393" w:rsidRDefault="004133C9" w:rsidP="00875393">
      <w:pPr>
        <w:pStyle w:val="BodyText"/>
      </w:pPr>
      <m:oMathPara>
        <m:oMath>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(afstand</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lugt</m:t>
                      </m:r>
                    </m:e>
                    <m:sub>
                      <m:r>
                        <w:rPr>
                          <w:rFonts w:ascii="Cambria Math" w:hAnsi="Cambria Math"/>
                          <w:sz w:val="24"/>
                        </w:rPr>
                        <m:t>x</m:t>
                      </m:r>
                    </m:sub>
                  </m:sSub>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lugt</m:t>
                          </m:r>
                        </m:e>
                        <m:sub>
                          <m:r>
                            <w:rPr>
                              <w:rFonts w:ascii="Cambria Math" w:hAnsi="Cambria Math"/>
                              <w:sz w:val="24"/>
                            </w:rPr>
                            <m:t>x</m:t>
                          </m:r>
                        </m:sub>
                      </m:sSub>
                    </m:e>
                  </m:d>
                </m:e>
              </m:nary>
            </m:den>
          </m:f>
        </m:oMath>
      </m:oMathPara>
    </w:p>
    <w:p w14:paraId="1AF409B5" w14:textId="4E859504" w:rsidR="00706574" w:rsidRDefault="00875393" w:rsidP="008215AC">
      <w:pPr>
        <w:pStyle w:val="BodyText"/>
      </w:pPr>
      <w:r>
        <w:t>På denne måde beregnes vægtet gennemsnitsafstand.</w:t>
      </w:r>
    </w:p>
    <w:p w14:paraId="0D5D7C3E" w14:textId="0C762538" w:rsidR="00D90E41" w:rsidRDefault="0075531F" w:rsidP="0075531F">
      <w:pPr>
        <w:pStyle w:val="Heading3"/>
      </w:pPr>
      <w:bookmarkStart w:id="95" w:name="_Toc40791982"/>
      <w:r>
        <w:t>Overholdelse</w:t>
      </w:r>
      <w:bookmarkEnd w:id="95"/>
    </w:p>
    <w:p w14:paraId="4F62B7D3" w14:textId="77777777" w:rsidR="00D90E41" w:rsidRDefault="00D90E41" w:rsidP="00D90E41">
      <w:pPr>
        <w:pStyle w:val="BodyText"/>
      </w:pPr>
      <w:r>
        <w:t>Det afgøres om genekriteriet er overholdt for staldgruppen på følgende måde:</w:t>
      </w:r>
    </w:p>
    <w:p w14:paraId="55CA76E1" w14:textId="77777777" w:rsidR="00D90E41" w:rsidRDefault="00D90E41" w:rsidP="00D90E41">
      <w:pPr>
        <w:pStyle w:val="BodyText"/>
        <w:numPr>
          <w:ilvl w:val="0"/>
          <w:numId w:val="29"/>
        </w:numPr>
      </w:pPr>
      <w:r>
        <w:t xml:space="preserve">Hvis korrigeret geneafstand (ansøgt) og vægtet gennemsnitsafstand (ansøgt) er &lt; 0.00001 </w:t>
      </w:r>
      <w:r>
        <w:rPr>
          <w:rFonts w:ascii="Arial" w:hAnsi="Arial" w:cs="Arial"/>
        </w:rPr>
        <w:t>→</w:t>
      </w:r>
      <w:r>
        <w:t xml:space="preserve"> Genekriterie overholdt.</w:t>
      </w:r>
    </w:p>
    <w:p w14:paraId="533F80BC" w14:textId="77777777" w:rsidR="00D90E41" w:rsidRDefault="00D90E41" w:rsidP="00D90E41">
      <w:pPr>
        <w:pStyle w:val="BodyText"/>
        <w:numPr>
          <w:ilvl w:val="0"/>
          <w:numId w:val="29"/>
        </w:numPr>
      </w:pPr>
      <w:r>
        <w:t xml:space="preserve">Hvis korrigeret geneafstand (ansøgt) &lt; vægtet gennemsnitsafstand (ansøgt) </w:t>
      </w:r>
      <w:r>
        <w:rPr>
          <w:rFonts w:ascii="Arial" w:hAnsi="Arial" w:cs="Arial"/>
        </w:rPr>
        <w:t>→</w:t>
      </w:r>
      <w:r>
        <w:t xml:space="preserve"> Genekriterie overholdt.</w:t>
      </w:r>
    </w:p>
    <w:p w14:paraId="2B7E95B5" w14:textId="005198D1" w:rsidR="00D90E41" w:rsidRPr="00D90E41" w:rsidRDefault="00D90E41" w:rsidP="00D90E41">
      <w:pPr>
        <w:pStyle w:val="BodyText"/>
        <w:numPr>
          <w:ilvl w:val="0"/>
          <w:numId w:val="29"/>
        </w:numPr>
      </w:pPr>
      <w:r>
        <w:t>Ellers: Genekriterie IKKE overholdt.</w:t>
      </w:r>
    </w:p>
    <w:p w14:paraId="75B2999C" w14:textId="68407930" w:rsidR="0075531F" w:rsidRDefault="0075531F" w:rsidP="0075531F">
      <w:pPr>
        <w:pStyle w:val="Heading3"/>
      </w:pPr>
      <w:r>
        <w:t xml:space="preserve"> </w:t>
      </w:r>
      <w:bookmarkStart w:id="96" w:name="_Toc40791983"/>
      <w:r w:rsidR="00D90E41">
        <w:t>D</w:t>
      </w:r>
      <w:r>
        <w:t>ispensation</w:t>
      </w:r>
      <w:bookmarkEnd w:id="96"/>
    </w:p>
    <w:p w14:paraId="44D56E24" w14:textId="433B587A" w:rsidR="00EE305F" w:rsidRDefault="00EE305F" w:rsidP="00087D2F">
      <w:pPr>
        <w:pStyle w:val="BodyText"/>
      </w:pPr>
      <w:r>
        <w:t xml:space="preserve">Hvorvidt dispensation er muligt, beregnes ud fra de to modeller (FMK, NY) hver for sig. Det vil sige at Hudyrgodkendelse, melder at det er muligt at søge om dispensation, såfremt en </w:t>
      </w:r>
      <w:r w:rsidR="003D48A9">
        <w:t>eller beg</w:t>
      </w:r>
      <w:r w:rsidR="00FB6A8F">
        <w:t>g</w:t>
      </w:r>
      <w:r w:rsidR="003D48A9">
        <w:t xml:space="preserve">e </w:t>
      </w:r>
      <w:r>
        <w:t>af modellerne giver anledning til det.</w:t>
      </w:r>
    </w:p>
    <w:p w14:paraId="0B563E35" w14:textId="23CC72E2" w:rsidR="00087D2F" w:rsidRDefault="00EE305F" w:rsidP="00087D2F">
      <w:pPr>
        <w:pStyle w:val="BodyText"/>
      </w:pPr>
      <w:r>
        <w:lastRenderedPageBreak/>
        <w:t>Om dispensation kan gives,</w:t>
      </w:r>
      <w:r w:rsidR="00087D2F">
        <w:t xml:space="preserve"> afgøres på følgende måde:</w:t>
      </w:r>
    </w:p>
    <w:p w14:paraId="3C29424A" w14:textId="79C6687D" w:rsidR="00087D2F" w:rsidRDefault="00087D2F" w:rsidP="00087D2F">
      <w:pPr>
        <w:pStyle w:val="BodyText"/>
        <w:numPr>
          <w:ilvl w:val="0"/>
          <w:numId w:val="29"/>
        </w:numPr>
      </w:pPr>
      <w:r>
        <w:t xml:space="preserve">Genekriterie overholdt </w:t>
      </w:r>
      <w:r>
        <w:rPr>
          <w:rFonts w:ascii="Arial" w:hAnsi="Arial" w:cs="Arial"/>
        </w:rPr>
        <w:t>→</w:t>
      </w:r>
      <w:r>
        <w:t xml:space="preserve"> ikke relevant.</w:t>
      </w:r>
    </w:p>
    <w:p w14:paraId="4BA37D05" w14:textId="3D226067" w:rsidR="00C6296B" w:rsidRDefault="00C6296B" w:rsidP="00087D2F">
      <w:pPr>
        <w:pStyle w:val="BodyText"/>
        <w:numPr>
          <w:ilvl w:val="0"/>
          <w:numId w:val="29"/>
        </w:numPr>
      </w:pPr>
      <w:r>
        <w:t>Skemaets indsendte dato er før 01-08-2018 og korrigeret geneafstand (</w:t>
      </w:r>
      <w:r w:rsidR="009A5853">
        <w:t>nudrift</w:t>
      </w:r>
      <w:r>
        <w:t xml:space="preserve">) er mindre end korrigeret geneafstand (ansøgt) </w:t>
      </w:r>
      <w:r>
        <w:rPr>
          <w:rFonts w:ascii="Arial" w:hAnsi="Arial" w:cs="Arial"/>
        </w:rPr>
        <w:t>→</w:t>
      </w:r>
      <w:r>
        <w:t xml:space="preserve">  ikke relevant.</w:t>
      </w:r>
    </w:p>
    <w:p w14:paraId="57E114CB" w14:textId="0CE23C71" w:rsidR="00087D2F" w:rsidRDefault="00087D2F" w:rsidP="0075531F">
      <w:pPr>
        <w:pStyle w:val="BodyText"/>
        <w:numPr>
          <w:ilvl w:val="0"/>
          <w:numId w:val="29"/>
        </w:numPr>
      </w:pPr>
      <w:r>
        <w:t xml:space="preserve">Hvis vægtet gennemsnitsafstand (ansøgt) </w:t>
      </w:r>
      <w:r w:rsidR="00833C5B">
        <w:t>&lt;=</w:t>
      </w:r>
      <w:r>
        <w:t xml:space="preserve"> 0,5 * korrigeret geneafstand (ansøgt) </w:t>
      </w:r>
      <w:r>
        <w:rPr>
          <w:rFonts w:ascii="Arial" w:hAnsi="Arial" w:cs="Arial"/>
        </w:rPr>
        <w:t>→</w:t>
      </w:r>
      <w:r>
        <w:t xml:space="preserve"> </w:t>
      </w:r>
      <w:r w:rsidR="00833C5B">
        <w:t xml:space="preserve">ikke </w:t>
      </w:r>
      <w:r>
        <w:t>relevant</w:t>
      </w:r>
    </w:p>
    <w:p w14:paraId="51443B0A" w14:textId="70469932" w:rsidR="001E673F" w:rsidRDefault="00C6296B" w:rsidP="0075531F">
      <w:pPr>
        <w:pStyle w:val="BodyText"/>
        <w:numPr>
          <w:ilvl w:val="0"/>
          <w:numId w:val="29"/>
        </w:numPr>
      </w:pPr>
      <w:r>
        <w:t>Hvis ingen af de</w:t>
      </w:r>
      <w:r w:rsidR="001E673F">
        <w:t xml:space="preserve"> ovenstående punkter resulterede i ”ikke relevant”, vurderes dispensation relevant hvis:</w:t>
      </w:r>
    </w:p>
    <w:p w14:paraId="2F52ED09" w14:textId="20FEEF10" w:rsidR="00C6296B" w:rsidRDefault="00C6296B" w:rsidP="001E673F">
      <w:pPr>
        <w:pStyle w:val="BodyText"/>
        <w:numPr>
          <w:ilvl w:val="1"/>
          <w:numId w:val="29"/>
        </w:numPr>
      </w:pPr>
      <w:r>
        <w:t>Skemaets indsendte dato er før 01-08-2018.</w:t>
      </w:r>
    </w:p>
    <w:p w14:paraId="231CC1F6" w14:textId="7C9E982B" w:rsidR="00833C5B" w:rsidRDefault="00C6296B" w:rsidP="001E673F">
      <w:pPr>
        <w:pStyle w:val="BodyText"/>
        <w:numPr>
          <w:ilvl w:val="1"/>
          <w:numId w:val="29"/>
        </w:numPr>
      </w:pPr>
      <w:r>
        <w:t xml:space="preserve">ELLER: </w:t>
      </w:r>
      <w:r w:rsidR="001E673F">
        <w:t>L</w:t>
      </w:r>
      <w:r w:rsidR="00833C5B">
        <w:t>ugt</w:t>
      </w:r>
      <w:r w:rsidR="001E673F">
        <w:t>emissionen</w:t>
      </w:r>
      <w:r w:rsidR="00833C5B">
        <w:t xml:space="preserve"> i det enkelte staldafsnit forøges ikke, medmindre:</w:t>
      </w:r>
    </w:p>
    <w:p w14:paraId="470FAFD5" w14:textId="7A8CD082" w:rsidR="001E673F" w:rsidRDefault="001E673F" w:rsidP="001E673F">
      <w:pPr>
        <w:pStyle w:val="BodyText"/>
        <w:numPr>
          <w:ilvl w:val="2"/>
          <w:numId w:val="29"/>
        </w:numPr>
      </w:pPr>
      <w:r>
        <w:t>Lugtemissionen reduceres tilsvarende eller mere i staldafsnit placeret nærmere den pågældende nabobebyggelse</w:t>
      </w:r>
    </w:p>
    <w:p w14:paraId="35A691AC" w14:textId="156B66B5" w:rsidR="001E673F" w:rsidRDefault="001E673F" w:rsidP="001E673F">
      <w:pPr>
        <w:pStyle w:val="BodyText"/>
        <w:numPr>
          <w:ilvl w:val="2"/>
          <w:numId w:val="29"/>
        </w:numPr>
      </w:pPr>
      <w:r>
        <w:t xml:space="preserve">Afstanden fra det staldafsnit, hvor lugtemissionen forsøges, til den pågældende nabobebyggelse er mindst 200 % af den ukorrigerede geneafstand beregnet for alle staldafsnit i husdyrbruget. </w:t>
      </w:r>
    </w:p>
    <w:p w14:paraId="31F2473B" w14:textId="7A00057E" w:rsidR="00875393" w:rsidRDefault="00875393" w:rsidP="00875393">
      <w:pPr>
        <w:pStyle w:val="Heading2"/>
      </w:pPr>
      <w:bookmarkStart w:id="97" w:name="_Toc40791984"/>
      <w:r>
        <w:t>Resultater</w:t>
      </w:r>
      <w:bookmarkEnd w:id="97"/>
    </w:p>
    <w:p w14:paraId="36A36EC9" w14:textId="77777777" w:rsidR="00875393" w:rsidRPr="00B87834" w:rsidRDefault="00875393" w:rsidP="00875393">
      <w:pPr>
        <w:pStyle w:val="BodyText"/>
        <w:rPr>
          <w:szCs w:val="18"/>
        </w:rPr>
      </w:pPr>
      <w:r w:rsidRPr="00B87834">
        <w:rPr>
          <w:szCs w:val="18"/>
        </w:rPr>
        <w:t>Output fra lugtberegningen består af følgende resultater:</w:t>
      </w:r>
    </w:p>
    <w:p w14:paraId="36DDF262" w14:textId="1E2D0DEF" w:rsidR="00875393" w:rsidRPr="00B87834" w:rsidRDefault="00875393" w:rsidP="00875393">
      <w:pPr>
        <w:pStyle w:val="BodyText"/>
        <w:numPr>
          <w:ilvl w:val="0"/>
          <w:numId w:val="27"/>
        </w:numPr>
        <w:rPr>
          <w:szCs w:val="18"/>
        </w:rPr>
      </w:pPr>
      <w:r w:rsidRPr="00B87834">
        <w:rPr>
          <w:szCs w:val="18"/>
        </w:rPr>
        <w:t>Pr. produktion</w:t>
      </w:r>
      <w:r w:rsidR="00E046D7" w:rsidRPr="00B87834">
        <w:rPr>
          <w:szCs w:val="18"/>
        </w:rPr>
        <w:t>sareal</w:t>
      </w:r>
      <w:r w:rsidRPr="00B87834">
        <w:rPr>
          <w:szCs w:val="18"/>
        </w:rPr>
        <w:t>:</w:t>
      </w:r>
    </w:p>
    <w:p w14:paraId="7BA85983" w14:textId="77777777" w:rsidR="00875393" w:rsidRPr="00B87834" w:rsidRDefault="00875393" w:rsidP="00875393">
      <w:pPr>
        <w:pStyle w:val="BodyText"/>
        <w:numPr>
          <w:ilvl w:val="1"/>
          <w:numId w:val="27"/>
        </w:numPr>
        <w:rPr>
          <w:szCs w:val="18"/>
        </w:rPr>
      </w:pPr>
      <w:r w:rsidRPr="00B87834">
        <w:rPr>
          <w:szCs w:val="18"/>
        </w:rPr>
        <w:t>LE lugt (ansøgt og nudrift)</w:t>
      </w:r>
    </w:p>
    <w:p w14:paraId="047EF479" w14:textId="77777777" w:rsidR="00875393" w:rsidRPr="00B87834" w:rsidRDefault="00875393" w:rsidP="00875393">
      <w:pPr>
        <w:pStyle w:val="BodyText"/>
        <w:numPr>
          <w:ilvl w:val="1"/>
          <w:numId w:val="27"/>
        </w:numPr>
        <w:rPr>
          <w:szCs w:val="18"/>
        </w:rPr>
      </w:pPr>
      <w:r w:rsidRPr="00B87834">
        <w:rPr>
          <w:szCs w:val="18"/>
        </w:rPr>
        <w:t>OU lugt (ansøgt og nudrift)</w:t>
      </w:r>
    </w:p>
    <w:p w14:paraId="15757F6E" w14:textId="4AD01100" w:rsidR="00875393" w:rsidRPr="00B87834" w:rsidRDefault="00875393" w:rsidP="00875393">
      <w:pPr>
        <w:pStyle w:val="BodyText"/>
        <w:numPr>
          <w:ilvl w:val="1"/>
          <w:numId w:val="27"/>
        </w:numPr>
        <w:rPr>
          <w:szCs w:val="18"/>
        </w:rPr>
      </w:pPr>
      <w:r w:rsidRPr="00B87834">
        <w:rPr>
          <w:szCs w:val="18"/>
        </w:rPr>
        <w:t>Faktisk LE lugt</w:t>
      </w:r>
      <w:r w:rsidR="005D7F6B" w:rsidRPr="00B87834">
        <w:rPr>
          <w:szCs w:val="18"/>
        </w:rPr>
        <w:t>, med effekt af teknologi</w:t>
      </w:r>
      <w:r w:rsidRPr="00B87834">
        <w:rPr>
          <w:szCs w:val="18"/>
        </w:rPr>
        <w:t xml:space="preserve"> (ansøgt og nudrift)</w:t>
      </w:r>
    </w:p>
    <w:p w14:paraId="57A65EA6" w14:textId="5FAD7B23" w:rsidR="00875393" w:rsidRPr="00B87834" w:rsidRDefault="00875393" w:rsidP="00875393">
      <w:pPr>
        <w:pStyle w:val="BodyText"/>
        <w:numPr>
          <w:ilvl w:val="1"/>
          <w:numId w:val="27"/>
        </w:numPr>
        <w:rPr>
          <w:szCs w:val="18"/>
        </w:rPr>
      </w:pPr>
      <w:r w:rsidRPr="00B87834">
        <w:rPr>
          <w:szCs w:val="18"/>
        </w:rPr>
        <w:t>Faktisk OU lugt</w:t>
      </w:r>
      <w:r w:rsidR="005D7F6B" w:rsidRPr="00B87834">
        <w:rPr>
          <w:szCs w:val="18"/>
        </w:rPr>
        <w:t>, med effekt af teknologi</w:t>
      </w:r>
      <w:r w:rsidRPr="00B87834">
        <w:rPr>
          <w:szCs w:val="18"/>
        </w:rPr>
        <w:t xml:space="preserve"> (ansøgt og nudrift)</w:t>
      </w:r>
    </w:p>
    <w:p w14:paraId="61EE5F70" w14:textId="3440FF59" w:rsidR="00983CC3" w:rsidRPr="00B87834" w:rsidRDefault="00983CC3" w:rsidP="00875393">
      <w:pPr>
        <w:pStyle w:val="BodyText"/>
        <w:numPr>
          <w:ilvl w:val="1"/>
          <w:numId w:val="27"/>
        </w:numPr>
        <w:rPr>
          <w:szCs w:val="18"/>
        </w:rPr>
      </w:pPr>
      <w:r w:rsidRPr="00B87834">
        <w:rPr>
          <w:szCs w:val="18"/>
        </w:rPr>
        <w:t>Effekt af teknologi (ansøgt og nudrift)</w:t>
      </w:r>
    </w:p>
    <w:p w14:paraId="3C8DD674" w14:textId="5F3DDF75" w:rsidR="00B3596D" w:rsidRPr="00B87834" w:rsidRDefault="00B3596D" w:rsidP="00B87834">
      <w:pPr>
        <w:pStyle w:val="BodyText"/>
        <w:numPr>
          <w:ilvl w:val="0"/>
          <w:numId w:val="27"/>
        </w:numPr>
        <w:rPr>
          <w:szCs w:val="18"/>
        </w:rPr>
      </w:pPr>
      <w:r w:rsidRPr="00B87834">
        <w:rPr>
          <w:szCs w:val="18"/>
        </w:rPr>
        <w:t>Pr.</w:t>
      </w:r>
      <w:r w:rsidR="00875393" w:rsidRPr="00B87834">
        <w:rPr>
          <w:szCs w:val="18"/>
        </w:rPr>
        <w:t xml:space="preserve"> bebyggelse</w:t>
      </w:r>
    </w:p>
    <w:p w14:paraId="3D43DF48" w14:textId="1D83673C" w:rsidR="00B3596D" w:rsidRPr="00B87834" w:rsidRDefault="00B3596D" w:rsidP="00B87834">
      <w:pPr>
        <w:pStyle w:val="BodyText"/>
        <w:numPr>
          <w:ilvl w:val="1"/>
          <w:numId w:val="27"/>
        </w:numPr>
        <w:rPr>
          <w:szCs w:val="18"/>
        </w:rPr>
      </w:pPr>
      <w:r w:rsidRPr="00B87834">
        <w:rPr>
          <w:szCs w:val="18"/>
        </w:rPr>
        <w:t>Pr. staldgruppe</w:t>
      </w:r>
    </w:p>
    <w:p w14:paraId="0BCFA491" w14:textId="77777777" w:rsidR="00B87834" w:rsidRPr="00B87834" w:rsidRDefault="00B87834" w:rsidP="00B87834">
      <w:pPr>
        <w:pStyle w:val="BodyText"/>
        <w:numPr>
          <w:ilvl w:val="2"/>
          <w:numId w:val="27"/>
        </w:numPr>
        <w:rPr>
          <w:szCs w:val="18"/>
        </w:rPr>
      </w:pPr>
      <w:r w:rsidRPr="00B87834">
        <w:rPr>
          <w:szCs w:val="18"/>
        </w:rPr>
        <w:t>Sidste (længst væk) staldafsnit i gruppen</w:t>
      </w:r>
    </w:p>
    <w:p w14:paraId="68C431BE" w14:textId="4CDADDEA" w:rsidR="00B87834" w:rsidRPr="00B87834" w:rsidRDefault="00B87834" w:rsidP="00B87834">
      <w:pPr>
        <w:pStyle w:val="BodyText"/>
        <w:numPr>
          <w:ilvl w:val="3"/>
          <w:numId w:val="27"/>
        </w:numPr>
        <w:rPr>
          <w:szCs w:val="18"/>
        </w:rPr>
      </w:pPr>
      <w:r w:rsidRPr="00B87834">
        <w:rPr>
          <w:szCs w:val="18"/>
        </w:rPr>
        <w:t>Afstand</w:t>
      </w:r>
    </w:p>
    <w:p w14:paraId="7DA1D780" w14:textId="32E4A2A7" w:rsidR="00B87834" w:rsidRPr="00B87834" w:rsidRDefault="00B87834" w:rsidP="00B87834">
      <w:pPr>
        <w:pStyle w:val="BodyText"/>
        <w:numPr>
          <w:ilvl w:val="3"/>
          <w:numId w:val="27"/>
        </w:numPr>
        <w:rPr>
          <w:szCs w:val="18"/>
        </w:rPr>
      </w:pPr>
      <w:r w:rsidRPr="00B87834">
        <w:rPr>
          <w:szCs w:val="18"/>
        </w:rPr>
        <w:t>Nord-liggende</w:t>
      </w:r>
    </w:p>
    <w:p w14:paraId="551C3C91" w14:textId="2A941A07" w:rsidR="00B3596D" w:rsidRPr="00B87834" w:rsidRDefault="00B87834" w:rsidP="00B87834">
      <w:pPr>
        <w:pStyle w:val="BodyText"/>
        <w:numPr>
          <w:ilvl w:val="2"/>
          <w:numId w:val="27"/>
        </w:numPr>
        <w:rPr>
          <w:szCs w:val="18"/>
        </w:rPr>
      </w:pPr>
      <w:r w:rsidRPr="00B87834">
        <w:rPr>
          <w:szCs w:val="18"/>
        </w:rPr>
        <w:t>FMK resultater</w:t>
      </w:r>
    </w:p>
    <w:p w14:paraId="58B1CD48" w14:textId="055C801E" w:rsidR="00875393" w:rsidRPr="00B87834" w:rsidRDefault="00875393" w:rsidP="00B87834">
      <w:pPr>
        <w:pStyle w:val="BodyText"/>
        <w:numPr>
          <w:ilvl w:val="3"/>
          <w:numId w:val="27"/>
        </w:numPr>
        <w:rPr>
          <w:szCs w:val="18"/>
        </w:rPr>
      </w:pPr>
      <w:r w:rsidRPr="00B87834">
        <w:rPr>
          <w:szCs w:val="18"/>
        </w:rPr>
        <w:t>Ukorrigeret geneafstand (ansøgt</w:t>
      </w:r>
      <w:r w:rsidR="002068C9" w:rsidRPr="00B87834">
        <w:rPr>
          <w:szCs w:val="18"/>
        </w:rPr>
        <w:t xml:space="preserve"> og nudrift</w:t>
      </w:r>
      <w:r w:rsidRPr="00B87834">
        <w:rPr>
          <w:szCs w:val="18"/>
        </w:rPr>
        <w:t>)</w:t>
      </w:r>
    </w:p>
    <w:p w14:paraId="381D2071" w14:textId="77777777" w:rsidR="00875393" w:rsidRPr="00B87834" w:rsidRDefault="00875393" w:rsidP="00B87834">
      <w:pPr>
        <w:pStyle w:val="BodyText"/>
        <w:numPr>
          <w:ilvl w:val="3"/>
          <w:numId w:val="27"/>
        </w:numPr>
        <w:rPr>
          <w:szCs w:val="18"/>
        </w:rPr>
      </w:pPr>
      <w:r w:rsidRPr="00B87834">
        <w:rPr>
          <w:szCs w:val="18"/>
        </w:rPr>
        <w:t>Korrigeret geneafstand (ansøgt og nudrift)</w:t>
      </w:r>
    </w:p>
    <w:p w14:paraId="50726E5C" w14:textId="09C315FD" w:rsidR="00875393" w:rsidRPr="00B87834" w:rsidRDefault="002068C9" w:rsidP="00B87834">
      <w:pPr>
        <w:pStyle w:val="BodyText"/>
        <w:numPr>
          <w:ilvl w:val="3"/>
          <w:numId w:val="27"/>
        </w:numPr>
        <w:rPr>
          <w:szCs w:val="18"/>
        </w:rPr>
      </w:pPr>
      <w:r w:rsidRPr="00B87834">
        <w:rPr>
          <w:szCs w:val="18"/>
        </w:rPr>
        <w:t>V</w:t>
      </w:r>
      <w:r w:rsidR="00875393" w:rsidRPr="00B87834">
        <w:rPr>
          <w:szCs w:val="18"/>
        </w:rPr>
        <w:t>ægtet gennemsnitsafstand (ansøgt)</w:t>
      </w:r>
    </w:p>
    <w:p w14:paraId="6BC4034A" w14:textId="41FB73E7" w:rsidR="00970A7B" w:rsidRDefault="00875393" w:rsidP="00B87834">
      <w:pPr>
        <w:pStyle w:val="BodyText"/>
        <w:numPr>
          <w:ilvl w:val="3"/>
          <w:numId w:val="27"/>
        </w:numPr>
        <w:rPr>
          <w:szCs w:val="18"/>
        </w:rPr>
      </w:pPr>
      <w:r w:rsidRPr="00B87834">
        <w:rPr>
          <w:szCs w:val="18"/>
        </w:rPr>
        <w:t>Om genekriterie er overholdt</w:t>
      </w:r>
      <w:r w:rsidR="00970A7B">
        <w:rPr>
          <w:szCs w:val="18"/>
        </w:rPr>
        <w:t xml:space="preserve"> (ansøgt)</w:t>
      </w:r>
    </w:p>
    <w:p w14:paraId="07EAE137" w14:textId="3B3E19DB" w:rsidR="00975F76" w:rsidRPr="00B87834" w:rsidRDefault="00970A7B" w:rsidP="00B87834">
      <w:pPr>
        <w:pStyle w:val="BodyText"/>
        <w:numPr>
          <w:ilvl w:val="3"/>
          <w:numId w:val="27"/>
        </w:numPr>
        <w:rPr>
          <w:szCs w:val="18"/>
        </w:rPr>
      </w:pPr>
      <w:r>
        <w:rPr>
          <w:szCs w:val="18"/>
        </w:rPr>
        <w:t>O</w:t>
      </w:r>
      <w:r w:rsidR="00B87834">
        <w:rPr>
          <w:szCs w:val="18"/>
        </w:rPr>
        <w:t>m dispensation er relevant</w:t>
      </w:r>
      <w:r w:rsidR="00875393" w:rsidRPr="00B87834">
        <w:rPr>
          <w:szCs w:val="18"/>
        </w:rPr>
        <w:t xml:space="preserve"> (ans</w:t>
      </w:r>
      <w:r w:rsidR="000F3C58" w:rsidRPr="00B87834">
        <w:rPr>
          <w:szCs w:val="18"/>
        </w:rPr>
        <w:t>øgt)</w:t>
      </w:r>
      <w:r w:rsidR="009018C6" w:rsidRPr="00B87834">
        <w:rPr>
          <w:szCs w:val="18"/>
        </w:rPr>
        <w:t xml:space="preserve"> </w:t>
      </w:r>
    </w:p>
    <w:p w14:paraId="7840D443" w14:textId="02F319B6" w:rsidR="00B87834" w:rsidRPr="00B87834" w:rsidRDefault="00B87834" w:rsidP="00B87834">
      <w:pPr>
        <w:pStyle w:val="BodyText"/>
        <w:numPr>
          <w:ilvl w:val="2"/>
          <w:numId w:val="27"/>
        </w:numPr>
        <w:rPr>
          <w:szCs w:val="18"/>
        </w:rPr>
      </w:pPr>
      <w:r w:rsidRPr="00B87834">
        <w:rPr>
          <w:szCs w:val="18"/>
        </w:rPr>
        <w:t>NY resultater</w:t>
      </w:r>
    </w:p>
    <w:p w14:paraId="6A1BFDFB" w14:textId="77777777" w:rsidR="00B87834" w:rsidRPr="00B87834" w:rsidRDefault="00B87834" w:rsidP="00B87834">
      <w:pPr>
        <w:pStyle w:val="BodyText"/>
        <w:numPr>
          <w:ilvl w:val="3"/>
          <w:numId w:val="27"/>
        </w:numPr>
        <w:rPr>
          <w:szCs w:val="18"/>
        </w:rPr>
      </w:pPr>
      <w:r w:rsidRPr="00B87834">
        <w:rPr>
          <w:szCs w:val="18"/>
        </w:rPr>
        <w:t>Ukorrigeret geneafstand (ansøgt og nudrift)</w:t>
      </w:r>
    </w:p>
    <w:p w14:paraId="4EEB78E6" w14:textId="77777777" w:rsidR="00B87834" w:rsidRPr="00B87834" w:rsidRDefault="00B87834" w:rsidP="00B87834">
      <w:pPr>
        <w:pStyle w:val="BodyText"/>
        <w:numPr>
          <w:ilvl w:val="3"/>
          <w:numId w:val="27"/>
        </w:numPr>
        <w:rPr>
          <w:szCs w:val="18"/>
        </w:rPr>
      </w:pPr>
      <w:r w:rsidRPr="00B87834">
        <w:rPr>
          <w:szCs w:val="18"/>
        </w:rPr>
        <w:t>Korrigeret geneafstand (ansøgt og nudrift)</w:t>
      </w:r>
    </w:p>
    <w:p w14:paraId="3A89ECEA" w14:textId="77777777" w:rsidR="00B87834" w:rsidRPr="00B87834" w:rsidRDefault="00B87834" w:rsidP="00B87834">
      <w:pPr>
        <w:pStyle w:val="BodyText"/>
        <w:numPr>
          <w:ilvl w:val="3"/>
          <w:numId w:val="27"/>
        </w:numPr>
        <w:rPr>
          <w:szCs w:val="18"/>
        </w:rPr>
      </w:pPr>
      <w:r w:rsidRPr="00B87834">
        <w:rPr>
          <w:szCs w:val="18"/>
        </w:rPr>
        <w:lastRenderedPageBreak/>
        <w:t>Vægtet gennemsnitsafstand (ansøgt)</w:t>
      </w:r>
    </w:p>
    <w:p w14:paraId="10B796AC" w14:textId="77777777" w:rsidR="00970A7B" w:rsidRDefault="00970A7B" w:rsidP="00970A7B">
      <w:pPr>
        <w:pStyle w:val="BodyText"/>
        <w:numPr>
          <w:ilvl w:val="3"/>
          <w:numId w:val="27"/>
        </w:numPr>
        <w:rPr>
          <w:szCs w:val="18"/>
        </w:rPr>
      </w:pPr>
      <w:r w:rsidRPr="00B87834">
        <w:rPr>
          <w:szCs w:val="18"/>
        </w:rPr>
        <w:t>Om genekriterie er overholdt</w:t>
      </w:r>
      <w:r>
        <w:rPr>
          <w:szCs w:val="18"/>
        </w:rPr>
        <w:t xml:space="preserve"> (ansøgt)</w:t>
      </w:r>
    </w:p>
    <w:p w14:paraId="580BF25A" w14:textId="42E4713D" w:rsidR="00B87834" w:rsidRPr="00970A7B" w:rsidRDefault="00970A7B" w:rsidP="00970A7B">
      <w:pPr>
        <w:pStyle w:val="BodyText"/>
        <w:numPr>
          <w:ilvl w:val="3"/>
          <w:numId w:val="27"/>
        </w:numPr>
        <w:rPr>
          <w:szCs w:val="18"/>
        </w:rPr>
      </w:pPr>
      <w:r>
        <w:rPr>
          <w:szCs w:val="18"/>
        </w:rPr>
        <w:t>Om dispensation er relevant</w:t>
      </w:r>
      <w:r w:rsidRPr="00B87834">
        <w:rPr>
          <w:szCs w:val="18"/>
        </w:rPr>
        <w:t xml:space="preserve"> (ansøgt) </w:t>
      </w:r>
    </w:p>
    <w:sectPr w:rsidR="00B87834" w:rsidRPr="00970A7B" w:rsidSect="00432665">
      <w:headerReference w:type="default" r:id="rId25"/>
      <w:footerReference w:type="default" r:id="rId26"/>
      <w:headerReference w:type="first" r:id="rId27"/>
      <w:footerReference w:type="first" r:id="rId28"/>
      <w:pgSz w:w="11906" w:h="16838" w:code="9"/>
      <w:pgMar w:top="992" w:right="1140" w:bottom="992" w:left="1412" w:header="397" w:footer="170"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7" w:author="Lykke Kirkebæk Pilegaard" w:date="2023-01-13T13:00:00Z" w:initials="LKP">
    <w:p w14:paraId="74246C86" w14:textId="762BA660" w:rsidR="008E7CCE" w:rsidRDefault="008E7CCE">
      <w:pPr>
        <w:pStyle w:val="CommentText"/>
      </w:pPr>
      <w:bookmarkStart w:id="68" w:name="_GoBack"/>
      <w:bookmarkEnd w:id="68"/>
      <w:r>
        <w:rPr>
          <w:rStyle w:val="CommentReference"/>
        </w:rPr>
        <w:annotationRef/>
      </w:r>
      <w:r>
        <w:t>Har kun kommenteret på afsnit 5 om lugt som følge af tilføjelse af den 5. LugtDyrekategori i Ny model – Slagtesvin øvrige - i release 6.1. november 2022.</w:t>
      </w:r>
    </w:p>
  </w:comment>
  <w:comment w:id="92" w:author="Lykke Kirkebæk Pilegaard" w:date="2022-11-08T13:27:00Z" w:initials="LKP">
    <w:p w14:paraId="059083AB" w14:textId="77777777" w:rsidR="00DD7C96" w:rsidRDefault="00DD7C96">
      <w:pPr>
        <w:pStyle w:val="CommentText"/>
      </w:pPr>
      <w:r>
        <w:rPr>
          <w:rStyle w:val="CommentReference"/>
        </w:rPr>
        <w:annotationRef/>
      </w:r>
      <w:r>
        <w:t>Har slettet LE, da ny model kun beregnes i OU og det er kun ny model der korrigeres.</w:t>
      </w:r>
    </w:p>
    <w:p w14:paraId="3C7B7B26" w14:textId="77777777" w:rsidR="00DD7C96" w:rsidRDefault="00DD7C96">
      <w:pPr>
        <w:pStyle w:val="CommentText"/>
      </w:pPr>
    </w:p>
    <w:p w14:paraId="5E76E07B" w14:textId="2120B320" w:rsidR="00DD7C96" w:rsidRDefault="00DD7C96">
      <w:pPr>
        <w:pStyle w:val="CommentText"/>
      </w:pPr>
      <w:r>
        <w:t>Peter kan du se nogle særlige tilfælde hvor den korrigerer baseret på LE?</w:t>
      </w:r>
    </w:p>
  </w:comment>
  <w:comment w:id="93" w:author="Lykke Kirkebæk Pilegaard" w:date="2023-01-13T12:53:00Z" w:initials="LKP">
    <w:p w14:paraId="71AF584F" w14:textId="44E4ED12" w:rsidR="00D82B92" w:rsidRDefault="00D82B92">
      <w:pPr>
        <w:pStyle w:val="CommentText"/>
      </w:pPr>
      <w:r>
        <w:rPr>
          <w:rStyle w:val="CommentReference"/>
        </w:rPr>
        <w:annotationRef/>
      </w:r>
      <w:r>
        <w:t>Peter har svaret at det er korrekt at LE skal slettes.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246C86" w15:done="0"/>
  <w15:commentEx w15:paraId="5E76E07B" w15:done="0"/>
  <w15:commentEx w15:paraId="71AF584F" w15:paraIdParent="5E76E0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0BD79" w14:textId="77777777" w:rsidR="004133C9" w:rsidRDefault="004133C9">
      <w:pPr>
        <w:spacing w:after="0" w:line="240" w:lineRule="auto"/>
      </w:pPr>
      <w:r>
        <w:separator/>
      </w:r>
    </w:p>
  </w:endnote>
  <w:endnote w:type="continuationSeparator" w:id="0">
    <w:p w14:paraId="27DD66EB" w14:textId="77777777" w:rsidR="004133C9" w:rsidRDefault="004133C9">
      <w:pPr>
        <w:spacing w:after="0" w:line="240" w:lineRule="auto"/>
      </w:pPr>
      <w:r>
        <w:continuationSeparator/>
      </w:r>
    </w:p>
  </w:endnote>
  <w:endnote w:type="continuationNotice" w:id="1">
    <w:p w14:paraId="77206436" w14:textId="77777777" w:rsidR="004133C9" w:rsidRDefault="00413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il"/>
        <w:left w:val="nil"/>
        <w:bottom w:val="nil"/>
        <w:right w:val="nil"/>
        <w:insideH w:val="nil"/>
        <w:insideV w:val="nil"/>
      </w:tblBorders>
      <w:tblCellMar>
        <w:top w:w="0" w:type="dxa"/>
      </w:tblCellMar>
      <w:tblLook w:val="01E0" w:firstRow="1" w:lastRow="1" w:firstColumn="1" w:lastColumn="1" w:noHBand="0" w:noVBand="0"/>
    </w:tblPr>
    <w:tblGrid>
      <w:gridCol w:w="3158"/>
      <w:gridCol w:w="3154"/>
      <w:gridCol w:w="3042"/>
    </w:tblGrid>
    <w:tr w:rsidR="00DD7C96" w14:paraId="0634F387" w14:textId="77777777" w:rsidTr="00A32E79">
      <w:trPr>
        <w:cnfStyle w:val="100000000000" w:firstRow="1" w:lastRow="0" w:firstColumn="0" w:lastColumn="0" w:oddVBand="0" w:evenVBand="0" w:oddHBand="0" w:evenHBand="0" w:firstRowFirstColumn="0" w:firstRowLastColumn="0" w:lastRowFirstColumn="0" w:lastRowLastColumn="0"/>
        <w:trHeight w:hRule="exact" w:val="227"/>
      </w:trPr>
      <w:sdt>
        <w:sdtPr>
          <w:alias w:val="Title"/>
          <w:id w:val="595128535"/>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3"/>
              <w:tcBorders>
                <w:top w:val="single" w:sz="4" w:space="0" w:color="808080"/>
              </w:tcBorders>
              <w:shd w:val="clear" w:color="auto" w:fill="auto"/>
            </w:tcPr>
            <w:p w14:paraId="0634F386" w14:textId="41F3D5C8" w:rsidR="00DD7C96" w:rsidRPr="009F170D" w:rsidRDefault="00DD7C96" w:rsidP="00432665">
              <w:pPr>
                <w:pStyle w:val="Footer"/>
                <w:spacing w:before="40"/>
              </w:pPr>
              <w:r>
                <w:t>DD130 - Beregningsservicedesign</w:t>
              </w:r>
            </w:p>
          </w:tc>
        </w:sdtContent>
      </w:sdt>
    </w:tr>
    <w:tr w:rsidR="00DD7C96" w14:paraId="0634F38B" w14:textId="77777777" w:rsidTr="00A32E79">
      <w:trPr>
        <w:trHeight w:hRule="exact" w:val="227"/>
      </w:trPr>
      <w:tc>
        <w:tcPr>
          <w:tcW w:w="1688" w:type="pct"/>
        </w:tcPr>
        <w:p w14:paraId="0634F388" w14:textId="14D98188" w:rsidR="00DD7C96" w:rsidRPr="00E8747A" w:rsidRDefault="00DD7C96" w:rsidP="000B2021">
          <w:pPr>
            <w:pStyle w:val="Footer"/>
            <w:spacing w:before="40"/>
          </w:pPr>
          <w:r>
            <w:t>Opdateret</w:t>
          </w:r>
          <w:r w:rsidRPr="00E8747A">
            <w:t xml:space="preserve">: </w:t>
          </w:r>
          <w:r>
            <w:t>08-01-2021</w:t>
          </w:r>
        </w:p>
      </w:tc>
      <w:tc>
        <w:tcPr>
          <w:tcW w:w="1686" w:type="pct"/>
        </w:tcPr>
        <w:p w14:paraId="0634F389" w14:textId="5C60D914" w:rsidR="00DD7C96" w:rsidRPr="000C64FD" w:rsidRDefault="00DD7C96" w:rsidP="000D64A6">
          <w:pPr>
            <w:pStyle w:val="Footer"/>
            <w:spacing w:before="40"/>
            <w:jc w:val="center"/>
          </w:pPr>
          <w:r>
            <w:t xml:space="preserve">© </w:t>
          </w:r>
          <w:r w:rsidRPr="000C64FD">
            <w:fldChar w:fldCharType="begin"/>
          </w:r>
          <w:r w:rsidRPr="000C64FD">
            <w:instrText xml:space="preserve"> DATE  \@ "yyyy"  \* MERGEFORMAT </w:instrText>
          </w:r>
          <w:r w:rsidRPr="000C64FD">
            <w:fldChar w:fldCharType="separate"/>
          </w:r>
          <w:r w:rsidR="000A03F7">
            <w:rPr>
              <w:noProof/>
            </w:rPr>
            <w:t>2023</w:t>
          </w:r>
          <w:r w:rsidRPr="000C64FD">
            <w:fldChar w:fldCharType="end"/>
          </w:r>
          <w:r>
            <w:t xml:space="preserve"> Visma</w:t>
          </w:r>
        </w:p>
      </w:tc>
      <w:tc>
        <w:tcPr>
          <w:tcW w:w="1626" w:type="pct"/>
        </w:tcPr>
        <w:p w14:paraId="0634F38A" w14:textId="37B1B7FA" w:rsidR="00DD7C96" w:rsidRPr="006D08FC" w:rsidRDefault="00DD7C96" w:rsidP="00432665">
          <w:pPr>
            <w:pStyle w:val="Footer"/>
            <w:spacing w:before="40"/>
            <w:jc w:val="right"/>
            <w:rPr>
              <w:szCs w:val="14"/>
            </w:rPr>
          </w:pPr>
          <w:r w:rsidRPr="006D08FC">
            <w:rPr>
              <w:szCs w:val="14"/>
            </w:rPr>
            <w:t xml:space="preserve">Side </w:t>
          </w:r>
          <w:r w:rsidRPr="006D08FC">
            <w:rPr>
              <w:rStyle w:val="PageNumber"/>
              <w:sz w:val="14"/>
              <w:szCs w:val="14"/>
            </w:rPr>
            <w:fldChar w:fldCharType="begin"/>
          </w:r>
          <w:r w:rsidRPr="006D08FC">
            <w:rPr>
              <w:rStyle w:val="PageNumber"/>
              <w:sz w:val="14"/>
              <w:szCs w:val="14"/>
            </w:rPr>
            <w:instrText xml:space="preserve"> PAGE </w:instrText>
          </w:r>
          <w:r w:rsidRPr="006D08FC">
            <w:rPr>
              <w:rStyle w:val="PageNumber"/>
              <w:sz w:val="14"/>
              <w:szCs w:val="14"/>
            </w:rPr>
            <w:fldChar w:fldCharType="separate"/>
          </w:r>
          <w:r w:rsidR="000A03F7">
            <w:rPr>
              <w:rStyle w:val="PageNumber"/>
              <w:noProof/>
              <w:sz w:val="14"/>
              <w:szCs w:val="14"/>
            </w:rPr>
            <w:t>23</w:t>
          </w:r>
          <w:r w:rsidRPr="006D08FC">
            <w:rPr>
              <w:rStyle w:val="PageNumber"/>
              <w:sz w:val="14"/>
              <w:szCs w:val="14"/>
            </w:rPr>
            <w:fldChar w:fldCharType="end"/>
          </w:r>
          <w:r w:rsidRPr="006D08FC">
            <w:rPr>
              <w:rStyle w:val="PageNumber"/>
              <w:sz w:val="14"/>
              <w:szCs w:val="14"/>
            </w:rPr>
            <w:t xml:space="preserve"> a</w:t>
          </w:r>
          <w:r w:rsidRPr="006D08FC">
            <w:rPr>
              <w:szCs w:val="14"/>
            </w:rPr>
            <w:t xml:space="preserve">f </w:t>
          </w:r>
          <w:r w:rsidRPr="006D08FC">
            <w:rPr>
              <w:szCs w:val="14"/>
            </w:rPr>
            <w:fldChar w:fldCharType="begin"/>
          </w:r>
          <w:r w:rsidRPr="006D08FC">
            <w:rPr>
              <w:szCs w:val="14"/>
            </w:rPr>
            <w:instrText xml:space="preserve"> NUMPAGES  \* MERGEFORMAT </w:instrText>
          </w:r>
          <w:r w:rsidRPr="006D08FC">
            <w:rPr>
              <w:szCs w:val="14"/>
            </w:rPr>
            <w:fldChar w:fldCharType="separate"/>
          </w:r>
          <w:r w:rsidR="000A03F7">
            <w:rPr>
              <w:noProof/>
              <w:szCs w:val="14"/>
            </w:rPr>
            <w:t>32</w:t>
          </w:r>
          <w:r w:rsidRPr="006D08FC">
            <w:rPr>
              <w:noProof/>
              <w:szCs w:val="14"/>
            </w:rPr>
            <w:fldChar w:fldCharType="end"/>
          </w:r>
        </w:p>
      </w:tc>
    </w:tr>
  </w:tbl>
  <w:p w14:paraId="0634F38C" w14:textId="77777777" w:rsidR="00DD7C96" w:rsidRPr="00650046" w:rsidRDefault="00DD7C96" w:rsidP="00432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F395" w14:textId="21D0AF66" w:rsidR="00DD7C96" w:rsidRDefault="00DD7C96" w:rsidP="000D64A6">
    <w:pPr>
      <w:jc w:val="center"/>
    </w:pPr>
    <w:r>
      <w:t xml:space="preserve">© Copyright </w:t>
    </w:r>
    <w:r>
      <w:fldChar w:fldCharType="begin"/>
    </w:r>
    <w:r>
      <w:instrText xml:space="preserve"> DATE  \@ "yyyy"  \* MERGEFORMAT </w:instrText>
    </w:r>
    <w:r>
      <w:fldChar w:fldCharType="separate"/>
    </w:r>
    <w:r w:rsidR="000A03F7">
      <w:rPr>
        <w:noProof/>
      </w:rPr>
      <w:t>2023</w:t>
    </w:r>
    <w:r>
      <w:fldChar w:fldCharType="end"/>
    </w:r>
    <w:r>
      <w:t xml:space="preserve"> Visma. Alle rettigheder forbeholdes.</w:t>
    </w:r>
  </w:p>
  <w:p w14:paraId="0634F396" w14:textId="77777777" w:rsidR="00DD7C96" w:rsidRDefault="00DD7C96" w:rsidP="0043266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D1D79" w14:textId="77777777" w:rsidR="004133C9" w:rsidRDefault="004133C9">
      <w:pPr>
        <w:spacing w:after="0" w:line="240" w:lineRule="auto"/>
      </w:pPr>
      <w:r>
        <w:separator/>
      </w:r>
    </w:p>
  </w:footnote>
  <w:footnote w:type="continuationSeparator" w:id="0">
    <w:p w14:paraId="2ACD8156" w14:textId="77777777" w:rsidR="004133C9" w:rsidRDefault="004133C9">
      <w:pPr>
        <w:spacing w:after="0" w:line="240" w:lineRule="auto"/>
      </w:pPr>
      <w:r>
        <w:continuationSeparator/>
      </w:r>
    </w:p>
  </w:footnote>
  <w:footnote w:type="continuationNotice" w:id="1">
    <w:p w14:paraId="56B318F3" w14:textId="77777777" w:rsidR="004133C9" w:rsidRDefault="004133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2" w:space="0" w:color="808080"/>
      </w:tblBorders>
      <w:tblCellMar>
        <w:left w:w="56" w:type="dxa"/>
        <w:right w:w="56" w:type="dxa"/>
      </w:tblCellMar>
      <w:tblLook w:val="0000" w:firstRow="0" w:lastRow="0" w:firstColumn="0" w:lastColumn="0" w:noHBand="0" w:noVBand="0"/>
    </w:tblPr>
    <w:tblGrid>
      <w:gridCol w:w="6804"/>
      <w:gridCol w:w="2550"/>
    </w:tblGrid>
    <w:tr w:rsidR="00DD7C96" w14:paraId="0634F383" w14:textId="77777777" w:rsidTr="00432665">
      <w:trPr>
        <w:cantSplit/>
        <w:trHeight w:val="20"/>
      </w:trPr>
      <w:tc>
        <w:tcPr>
          <w:tcW w:w="3637" w:type="pct"/>
          <w:vAlign w:val="bottom"/>
        </w:tcPr>
        <w:sdt>
          <w:sdtPr>
            <w:rPr>
              <w:sz w:val="14"/>
              <w:szCs w:val="14"/>
            </w:rPr>
            <w:alias w:val="Løsning"/>
            <w:tag w:val="ProjectName"/>
            <w:id w:val="1913041501"/>
            <w:placeholder>
              <w:docPart w:val="3F55DD5B7BFC4D4DAB9B49FA7BDB93C7"/>
            </w:placeholder>
            <w:dataBinding w:prefixMappings="xmlns:ns0='http://schemas.microsoft.com/office/2006/metadata/properties' xmlns:ns1='http://www.w3.org/2001/XMLSchema-instance' xmlns:ns2='http://schemas.microsoft.com/sharepoint/v3' xmlns:ns3='BFD6A833-BB28-40F2-8182-38F7EC2768F9' " w:xpath="/ns0:properties[1]/documentManagement[1]/ns2:ProjectName[1]" w:storeItemID="{24941436-85A8-46D7-A2CE-7A134E5F1DD2}"/>
            <w:text/>
          </w:sdtPr>
          <w:sdtEndPr/>
          <w:sdtContent>
            <w:p w14:paraId="0634F380" w14:textId="70E4A682" w:rsidR="00DD7C96" w:rsidRPr="00B75736" w:rsidRDefault="00DD7C96" w:rsidP="00432665">
              <w:pPr>
                <w:pStyle w:val="Header"/>
                <w:rPr>
                  <w:sz w:val="14"/>
                  <w:szCs w:val="14"/>
                </w:rPr>
              </w:pPr>
              <w:r>
                <w:rPr>
                  <w:sz w:val="14"/>
                  <w:szCs w:val="14"/>
                </w:rPr>
                <w:t>husdyrgodkendelse.dk</w:t>
              </w:r>
            </w:p>
          </w:sdtContent>
        </w:sdt>
        <w:sdt>
          <w:sdtPr>
            <w:rPr>
              <w:sz w:val="14"/>
              <w:szCs w:val="14"/>
            </w:rPr>
            <w:alias w:val="Title"/>
            <w:id w:val="446739313"/>
            <w:placeholder>
              <w:docPart w:val="BA12D79A7F1042A5A395BD1AA295BC46"/>
            </w:placeholder>
            <w:dataBinding w:prefixMappings="xmlns:ns0='http://purl.org/dc/elements/1.1/' xmlns:ns1='http://schemas.openxmlformats.org/package/2006/metadata/core-properties' " w:xpath="/ns1:coreProperties[1]/ns0:title[1]" w:storeItemID="{6C3C8BC8-F283-45AE-878A-BAB7291924A1}"/>
            <w:text/>
          </w:sdtPr>
          <w:sdtEndPr/>
          <w:sdtContent>
            <w:p w14:paraId="0634F381" w14:textId="3C225E8F" w:rsidR="00DD7C96" w:rsidRPr="002F403E" w:rsidRDefault="00DD7C96" w:rsidP="00432665">
              <w:pPr>
                <w:pStyle w:val="Header"/>
              </w:pPr>
              <w:r>
                <w:rPr>
                  <w:sz w:val="14"/>
                  <w:szCs w:val="14"/>
                </w:rPr>
                <w:t>DD130 - Beregningsservicedesign</w:t>
              </w:r>
            </w:p>
          </w:sdtContent>
        </w:sdt>
      </w:tc>
      <w:tc>
        <w:tcPr>
          <w:tcW w:w="1363" w:type="pct"/>
          <w:vAlign w:val="bottom"/>
        </w:tcPr>
        <w:p w14:paraId="0634F382" w14:textId="465B39F9" w:rsidR="00DD7C96" w:rsidRPr="002F403E" w:rsidRDefault="00DD7C96" w:rsidP="00432665">
          <w:pPr>
            <w:spacing w:before="160" w:after="40"/>
            <w:jc w:val="right"/>
            <w:rPr>
              <w:noProof/>
            </w:rPr>
          </w:pPr>
          <w:r>
            <w:rPr>
              <w:noProof/>
              <w:lang w:eastAsia="da-DK"/>
            </w:rPr>
            <w:drawing>
              <wp:anchor distT="0" distB="0" distL="114300" distR="114300" simplePos="0" relativeHeight="251661312" behindDoc="1" locked="0" layoutInCell="1" allowOverlap="1" wp14:anchorId="34CBCDEA" wp14:editId="4D8FBC34">
                <wp:simplePos x="0" y="0"/>
                <wp:positionH relativeFrom="page">
                  <wp:posOffset>685800</wp:posOffset>
                </wp:positionH>
                <wp:positionV relativeFrom="page">
                  <wp:posOffset>15875</wp:posOffset>
                </wp:positionV>
                <wp:extent cx="857250" cy="180975"/>
                <wp:effectExtent l="19050" t="0" r="0" b="0"/>
                <wp:wrapNone/>
                <wp:docPr id="3" name="Picture 5" descr="Visma logo 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ma logo RGB.emf"/>
                        <pic:cNvPicPr/>
                      </pic:nvPicPr>
                      <pic:blipFill>
                        <a:blip r:embed="rId1"/>
                        <a:stretch>
                          <a:fillRect/>
                        </a:stretch>
                      </pic:blipFill>
                      <pic:spPr>
                        <a:xfrm>
                          <a:off x="0" y="0"/>
                          <a:ext cx="857250" cy="180975"/>
                        </a:xfrm>
                        <a:prstGeom prst="rect">
                          <a:avLst/>
                        </a:prstGeom>
                      </pic:spPr>
                    </pic:pic>
                  </a:graphicData>
                </a:graphic>
                <wp14:sizeRelH relativeFrom="margin">
                  <wp14:pctWidth>0</wp14:pctWidth>
                </wp14:sizeRelH>
                <wp14:sizeRelV relativeFrom="margin">
                  <wp14:pctHeight>0</wp14:pctHeight>
                </wp14:sizeRelV>
              </wp:anchor>
            </w:drawing>
          </w:r>
        </w:p>
      </w:tc>
    </w:tr>
  </w:tbl>
  <w:p w14:paraId="0634F384" w14:textId="77777777" w:rsidR="00DD7C96" w:rsidRDefault="00DD7C96" w:rsidP="0043266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56" w:type="dxa"/>
        <w:right w:w="56" w:type="dxa"/>
      </w:tblCellMar>
      <w:tblLook w:val="0000" w:firstRow="0" w:lastRow="0" w:firstColumn="0" w:lastColumn="0" w:noHBand="0" w:noVBand="0"/>
    </w:tblPr>
    <w:tblGrid>
      <w:gridCol w:w="3156"/>
      <w:gridCol w:w="3889"/>
      <w:gridCol w:w="2309"/>
    </w:tblGrid>
    <w:tr w:rsidR="00DD7C96" w14:paraId="0634F391" w14:textId="77777777" w:rsidTr="00432665">
      <w:trPr>
        <w:cantSplit/>
        <w:trHeight w:val="760"/>
      </w:trPr>
      <w:tc>
        <w:tcPr>
          <w:tcW w:w="1687" w:type="pct"/>
          <w:vAlign w:val="bottom"/>
        </w:tcPr>
        <w:p w14:paraId="0634F38D" w14:textId="77777777" w:rsidR="00DD7C96" w:rsidRPr="002F403E" w:rsidRDefault="00DD7C96" w:rsidP="00432665">
          <w:pPr>
            <w:pStyle w:val="Header"/>
          </w:pPr>
        </w:p>
      </w:tc>
      <w:tc>
        <w:tcPr>
          <w:tcW w:w="2079" w:type="pct"/>
        </w:tcPr>
        <w:p w14:paraId="0634F38E" w14:textId="77777777" w:rsidR="00DD7C96" w:rsidRDefault="00DD7C96" w:rsidP="00432665">
          <w:pPr>
            <w:rPr>
              <w:rFonts w:ascii="Arial" w:hAnsi="Arial"/>
              <w:i/>
              <w:sz w:val="20"/>
            </w:rPr>
          </w:pPr>
        </w:p>
        <w:p w14:paraId="0634F38F" w14:textId="77777777" w:rsidR="00DD7C96" w:rsidRDefault="00DD7C96" w:rsidP="00432665"/>
      </w:tc>
      <w:tc>
        <w:tcPr>
          <w:tcW w:w="1234" w:type="pct"/>
          <w:vAlign w:val="bottom"/>
        </w:tcPr>
        <w:p w14:paraId="0634F390" w14:textId="6C314B35" w:rsidR="00DD7C96" w:rsidRPr="002F403E" w:rsidRDefault="00DD7C96" w:rsidP="000D64A6">
          <w:pPr>
            <w:spacing w:before="160" w:after="40"/>
            <w:jc w:val="right"/>
            <w:rPr>
              <w:noProof/>
            </w:rPr>
          </w:pPr>
          <w:r>
            <w:rPr>
              <w:noProof/>
              <w:lang w:eastAsia="da-DK"/>
            </w:rPr>
            <w:drawing>
              <wp:anchor distT="0" distB="0" distL="114300" distR="114300" simplePos="0" relativeHeight="251659264" behindDoc="0" locked="0" layoutInCell="1" allowOverlap="1" wp14:anchorId="475EFDE0" wp14:editId="3793574C">
                <wp:simplePos x="0" y="0"/>
                <wp:positionH relativeFrom="page">
                  <wp:posOffset>954405</wp:posOffset>
                </wp:positionH>
                <wp:positionV relativeFrom="page">
                  <wp:posOffset>-48895</wp:posOffset>
                </wp:positionV>
                <wp:extent cx="857250" cy="180975"/>
                <wp:effectExtent l="0" t="0" r="0" b="9525"/>
                <wp:wrapNone/>
                <wp:docPr id="6" name="Picture 5" descr="Visma logo 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ma logo RGB.emf"/>
                        <pic:cNvPicPr/>
                      </pic:nvPicPr>
                      <pic:blipFill>
                        <a:blip r:embed="rId1"/>
                        <a:stretch>
                          <a:fillRect/>
                        </a:stretch>
                      </pic:blipFill>
                      <pic:spPr>
                        <a:xfrm>
                          <a:off x="0" y="0"/>
                          <a:ext cx="857250" cy="180975"/>
                        </a:xfrm>
                        <a:prstGeom prst="rect">
                          <a:avLst/>
                        </a:prstGeom>
                      </pic:spPr>
                    </pic:pic>
                  </a:graphicData>
                </a:graphic>
                <wp14:sizeRelH relativeFrom="margin">
                  <wp14:pctWidth>0</wp14:pctWidth>
                </wp14:sizeRelH>
                <wp14:sizeRelV relativeFrom="margin">
                  <wp14:pctHeight>0</wp14:pctHeight>
                </wp14:sizeRelV>
              </wp:anchor>
            </w:drawing>
          </w:r>
        </w:p>
      </w:tc>
    </w:tr>
  </w:tbl>
  <w:p w14:paraId="0634F392" w14:textId="326873DA" w:rsidR="00DD7C96" w:rsidRDefault="00DD7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70425"/>
    <w:multiLevelType w:val="hybridMultilevel"/>
    <w:tmpl w:val="7EDC25A0"/>
    <w:lvl w:ilvl="0" w:tplc="914A6FB2">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3E64AA2"/>
    <w:multiLevelType w:val="hybridMultilevel"/>
    <w:tmpl w:val="F6582A8C"/>
    <w:lvl w:ilvl="0" w:tplc="F4F2B156">
      <w:start w:val="1"/>
      <w:numFmt w:val="bullet"/>
      <w:lvlText w:val=""/>
      <w:lvlJc w:val="left"/>
      <w:pPr>
        <w:tabs>
          <w:tab w:val="num" w:pos="1429"/>
        </w:tabs>
        <w:ind w:left="1429" w:hanging="360"/>
      </w:pPr>
      <w:rPr>
        <w:rFonts w:ascii="Symbol" w:hAnsi="Symbol" w:hint="default"/>
      </w:rPr>
    </w:lvl>
    <w:lvl w:ilvl="1" w:tplc="D2D267EC" w:tentative="1">
      <w:start w:val="1"/>
      <w:numFmt w:val="bullet"/>
      <w:lvlText w:val="o"/>
      <w:lvlJc w:val="left"/>
      <w:pPr>
        <w:tabs>
          <w:tab w:val="num" w:pos="2149"/>
        </w:tabs>
        <w:ind w:left="2149" w:hanging="360"/>
      </w:pPr>
      <w:rPr>
        <w:rFonts w:ascii="Courier New" w:hAnsi="Courier New" w:cs="Courier New" w:hint="default"/>
      </w:rPr>
    </w:lvl>
    <w:lvl w:ilvl="2" w:tplc="57BE6B02" w:tentative="1">
      <w:start w:val="1"/>
      <w:numFmt w:val="bullet"/>
      <w:lvlText w:val=""/>
      <w:lvlJc w:val="left"/>
      <w:pPr>
        <w:tabs>
          <w:tab w:val="num" w:pos="2869"/>
        </w:tabs>
        <w:ind w:left="2869" w:hanging="360"/>
      </w:pPr>
      <w:rPr>
        <w:rFonts w:ascii="Wingdings" w:hAnsi="Wingdings" w:hint="default"/>
      </w:rPr>
    </w:lvl>
    <w:lvl w:ilvl="3" w:tplc="C546BA66" w:tentative="1">
      <w:start w:val="1"/>
      <w:numFmt w:val="bullet"/>
      <w:lvlText w:val=""/>
      <w:lvlJc w:val="left"/>
      <w:pPr>
        <w:tabs>
          <w:tab w:val="num" w:pos="3589"/>
        </w:tabs>
        <w:ind w:left="3589" w:hanging="360"/>
      </w:pPr>
      <w:rPr>
        <w:rFonts w:ascii="Symbol" w:hAnsi="Symbol" w:hint="default"/>
      </w:rPr>
    </w:lvl>
    <w:lvl w:ilvl="4" w:tplc="4BFEC480" w:tentative="1">
      <w:start w:val="1"/>
      <w:numFmt w:val="bullet"/>
      <w:lvlText w:val="o"/>
      <w:lvlJc w:val="left"/>
      <w:pPr>
        <w:tabs>
          <w:tab w:val="num" w:pos="4309"/>
        </w:tabs>
        <w:ind w:left="4309" w:hanging="360"/>
      </w:pPr>
      <w:rPr>
        <w:rFonts w:ascii="Courier New" w:hAnsi="Courier New" w:cs="Courier New" w:hint="default"/>
      </w:rPr>
    </w:lvl>
    <w:lvl w:ilvl="5" w:tplc="0988FB98" w:tentative="1">
      <w:start w:val="1"/>
      <w:numFmt w:val="bullet"/>
      <w:lvlText w:val=""/>
      <w:lvlJc w:val="left"/>
      <w:pPr>
        <w:tabs>
          <w:tab w:val="num" w:pos="5029"/>
        </w:tabs>
        <w:ind w:left="5029" w:hanging="360"/>
      </w:pPr>
      <w:rPr>
        <w:rFonts w:ascii="Wingdings" w:hAnsi="Wingdings" w:hint="default"/>
      </w:rPr>
    </w:lvl>
    <w:lvl w:ilvl="6" w:tplc="84A2BEE0" w:tentative="1">
      <w:start w:val="1"/>
      <w:numFmt w:val="bullet"/>
      <w:lvlText w:val=""/>
      <w:lvlJc w:val="left"/>
      <w:pPr>
        <w:tabs>
          <w:tab w:val="num" w:pos="5749"/>
        </w:tabs>
        <w:ind w:left="5749" w:hanging="360"/>
      </w:pPr>
      <w:rPr>
        <w:rFonts w:ascii="Symbol" w:hAnsi="Symbol" w:hint="default"/>
      </w:rPr>
    </w:lvl>
    <w:lvl w:ilvl="7" w:tplc="3D6A7C7C" w:tentative="1">
      <w:start w:val="1"/>
      <w:numFmt w:val="bullet"/>
      <w:lvlText w:val="o"/>
      <w:lvlJc w:val="left"/>
      <w:pPr>
        <w:tabs>
          <w:tab w:val="num" w:pos="6469"/>
        </w:tabs>
        <w:ind w:left="6469" w:hanging="360"/>
      </w:pPr>
      <w:rPr>
        <w:rFonts w:ascii="Courier New" w:hAnsi="Courier New" w:cs="Courier New" w:hint="default"/>
      </w:rPr>
    </w:lvl>
    <w:lvl w:ilvl="8" w:tplc="055E67D8"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30F5F4E"/>
    <w:multiLevelType w:val="hybridMultilevel"/>
    <w:tmpl w:val="8C7284D6"/>
    <w:lvl w:ilvl="0" w:tplc="914A6FB2">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5116F80"/>
    <w:multiLevelType w:val="hybridMultilevel"/>
    <w:tmpl w:val="277ABA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A8A4A17"/>
    <w:multiLevelType w:val="hybridMultilevel"/>
    <w:tmpl w:val="2A58F5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BE71D0E"/>
    <w:multiLevelType w:val="hybridMultilevel"/>
    <w:tmpl w:val="21E811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D993BB6"/>
    <w:multiLevelType w:val="hybridMultilevel"/>
    <w:tmpl w:val="11C86C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1020B5C"/>
    <w:multiLevelType w:val="hybridMultilevel"/>
    <w:tmpl w:val="1F88E6A0"/>
    <w:lvl w:ilvl="0" w:tplc="BB621BAC">
      <w:start w:val="3"/>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2B7718D"/>
    <w:multiLevelType w:val="hybridMultilevel"/>
    <w:tmpl w:val="256E557A"/>
    <w:lvl w:ilvl="0" w:tplc="6B065996">
      <w:start w:val="3"/>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6402818"/>
    <w:multiLevelType w:val="hybridMultilevel"/>
    <w:tmpl w:val="D9BC7F7A"/>
    <w:lvl w:ilvl="0" w:tplc="E1307C72">
      <w:start w:val="1"/>
      <w:numFmt w:val="bullet"/>
      <w:lvlText w:val="•"/>
      <w:lvlJc w:val="left"/>
      <w:pPr>
        <w:tabs>
          <w:tab w:val="num" w:pos="720"/>
        </w:tabs>
        <w:ind w:left="720" w:hanging="360"/>
      </w:pPr>
      <w:rPr>
        <w:rFonts w:ascii="Times New Roman" w:hAnsi="Times New Roman" w:hint="default"/>
      </w:rPr>
    </w:lvl>
    <w:lvl w:ilvl="1" w:tplc="82987A10">
      <w:numFmt w:val="bullet"/>
      <w:lvlText w:val="–"/>
      <w:lvlJc w:val="left"/>
      <w:pPr>
        <w:tabs>
          <w:tab w:val="num" w:pos="1440"/>
        </w:tabs>
        <w:ind w:left="1440" w:hanging="360"/>
      </w:pPr>
      <w:rPr>
        <w:rFonts w:ascii="Times New Roman" w:hAnsi="Times New Roman" w:hint="default"/>
      </w:rPr>
    </w:lvl>
    <w:lvl w:ilvl="2" w:tplc="3894D908" w:tentative="1">
      <w:start w:val="1"/>
      <w:numFmt w:val="bullet"/>
      <w:lvlText w:val="•"/>
      <w:lvlJc w:val="left"/>
      <w:pPr>
        <w:tabs>
          <w:tab w:val="num" w:pos="2160"/>
        </w:tabs>
        <w:ind w:left="2160" w:hanging="360"/>
      </w:pPr>
      <w:rPr>
        <w:rFonts w:ascii="Times New Roman" w:hAnsi="Times New Roman" w:hint="default"/>
      </w:rPr>
    </w:lvl>
    <w:lvl w:ilvl="3" w:tplc="A710B8C2" w:tentative="1">
      <w:start w:val="1"/>
      <w:numFmt w:val="bullet"/>
      <w:lvlText w:val="•"/>
      <w:lvlJc w:val="left"/>
      <w:pPr>
        <w:tabs>
          <w:tab w:val="num" w:pos="2880"/>
        </w:tabs>
        <w:ind w:left="2880" w:hanging="360"/>
      </w:pPr>
      <w:rPr>
        <w:rFonts w:ascii="Times New Roman" w:hAnsi="Times New Roman" w:hint="default"/>
      </w:rPr>
    </w:lvl>
    <w:lvl w:ilvl="4" w:tplc="74704AE2" w:tentative="1">
      <w:start w:val="1"/>
      <w:numFmt w:val="bullet"/>
      <w:lvlText w:val="•"/>
      <w:lvlJc w:val="left"/>
      <w:pPr>
        <w:tabs>
          <w:tab w:val="num" w:pos="3600"/>
        </w:tabs>
        <w:ind w:left="3600" w:hanging="360"/>
      </w:pPr>
      <w:rPr>
        <w:rFonts w:ascii="Times New Roman" w:hAnsi="Times New Roman" w:hint="default"/>
      </w:rPr>
    </w:lvl>
    <w:lvl w:ilvl="5" w:tplc="1CBA7678" w:tentative="1">
      <w:start w:val="1"/>
      <w:numFmt w:val="bullet"/>
      <w:lvlText w:val="•"/>
      <w:lvlJc w:val="left"/>
      <w:pPr>
        <w:tabs>
          <w:tab w:val="num" w:pos="4320"/>
        </w:tabs>
        <w:ind w:left="4320" w:hanging="360"/>
      </w:pPr>
      <w:rPr>
        <w:rFonts w:ascii="Times New Roman" w:hAnsi="Times New Roman" w:hint="default"/>
      </w:rPr>
    </w:lvl>
    <w:lvl w:ilvl="6" w:tplc="560EED5C" w:tentative="1">
      <w:start w:val="1"/>
      <w:numFmt w:val="bullet"/>
      <w:lvlText w:val="•"/>
      <w:lvlJc w:val="left"/>
      <w:pPr>
        <w:tabs>
          <w:tab w:val="num" w:pos="5040"/>
        </w:tabs>
        <w:ind w:left="5040" w:hanging="360"/>
      </w:pPr>
      <w:rPr>
        <w:rFonts w:ascii="Times New Roman" w:hAnsi="Times New Roman" w:hint="default"/>
      </w:rPr>
    </w:lvl>
    <w:lvl w:ilvl="7" w:tplc="793A10BA" w:tentative="1">
      <w:start w:val="1"/>
      <w:numFmt w:val="bullet"/>
      <w:lvlText w:val="•"/>
      <w:lvlJc w:val="left"/>
      <w:pPr>
        <w:tabs>
          <w:tab w:val="num" w:pos="5760"/>
        </w:tabs>
        <w:ind w:left="5760" w:hanging="360"/>
      </w:pPr>
      <w:rPr>
        <w:rFonts w:ascii="Times New Roman" w:hAnsi="Times New Roman" w:hint="default"/>
      </w:rPr>
    </w:lvl>
    <w:lvl w:ilvl="8" w:tplc="2D72B5F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93A63C5"/>
    <w:multiLevelType w:val="hybridMultilevel"/>
    <w:tmpl w:val="45AE98F4"/>
    <w:lvl w:ilvl="0" w:tplc="E61095A4">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BDC4889"/>
    <w:multiLevelType w:val="hybridMultilevel"/>
    <w:tmpl w:val="E64C8D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79A4D25"/>
    <w:multiLevelType w:val="hybridMultilevel"/>
    <w:tmpl w:val="B7D020DA"/>
    <w:lvl w:ilvl="0" w:tplc="CAF6F94E">
      <w:start w:val="1"/>
      <w:numFmt w:val="bullet"/>
      <w:lvlText w:val="•"/>
      <w:lvlJc w:val="left"/>
      <w:pPr>
        <w:tabs>
          <w:tab w:val="num" w:pos="720"/>
        </w:tabs>
        <w:ind w:left="720" w:hanging="360"/>
      </w:pPr>
      <w:rPr>
        <w:rFonts w:ascii="Times New Roman" w:hAnsi="Times New Roman" w:hint="default"/>
      </w:rPr>
    </w:lvl>
    <w:lvl w:ilvl="1" w:tplc="B0C2AD60" w:tentative="1">
      <w:start w:val="1"/>
      <w:numFmt w:val="bullet"/>
      <w:lvlText w:val="•"/>
      <w:lvlJc w:val="left"/>
      <w:pPr>
        <w:tabs>
          <w:tab w:val="num" w:pos="1440"/>
        </w:tabs>
        <w:ind w:left="1440" w:hanging="360"/>
      </w:pPr>
      <w:rPr>
        <w:rFonts w:ascii="Times New Roman" w:hAnsi="Times New Roman" w:hint="default"/>
      </w:rPr>
    </w:lvl>
    <w:lvl w:ilvl="2" w:tplc="BFEC7B82" w:tentative="1">
      <w:start w:val="1"/>
      <w:numFmt w:val="bullet"/>
      <w:lvlText w:val="•"/>
      <w:lvlJc w:val="left"/>
      <w:pPr>
        <w:tabs>
          <w:tab w:val="num" w:pos="2160"/>
        </w:tabs>
        <w:ind w:left="2160" w:hanging="360"/>
      </w:pPr>
      <w:rPr>
        <w:rFonts w:ascii="Times New Roman" w:hAnsi="Times New Roman" w:hint="default"/>
      </w:rPr>
    </w:lvl>
    <w:lvl w:ilvl="3" w:tplc="86889DCC" w:tentative="1">
      <w:start w:val="1"/>
      <w:numFmt w:val="bullet"/>
      <w:lvlText w:val="•"/>
      <w:lvlJc w:val="left"/>
      <w:pPr>
        <w:tabs>
          <w:tab w:val="num" w:pos="2880"/>
        </w:tabs>
        <w:ind w:left="2880" w:hanging="360"/>
      </w:pPr>
      <w:rPr>
        <w:rFonts w:ascii="Times New Roman" w:hAnsi="Times New Roman" w:hint="default"/>
      </w:rPr>
    </w:lvl>
    <w:lvl w:ilvl="4" w:tplc="3B6E5A9E" w:tentative="1">
      <w:start w:val="1"/>
      <w:numFmt w:val="bullet"/>
      <w:lvlText w:val="•"/>
      <w:lvlJc w:val="left"/>
      <w:pPr>
        <w:tabs>
          <w:tab w:val="num" w:pos="3600"/>
        </w:tabs>
        <w:ind w:left="3600" w:hanging="360"/>
      </w:pPr>
      <w:rPr>
        <w:rFonts w:ascii="Times New Roman" w:hAnsi="Times New Roman" w:hint="default"/>
      </w:rPr>
    </w:lvl>
    <w:lvl w:ilvl="5" w:tplc="FA0C5660" w:tentative="1">
      <w:start w:val="1"/>
      <w:numFmt w:val="bullet"/>
      <w:lvlText w:val="•"/>
      <w:lvlJc w:val="left"/>
      <w:pPr>
        <w:tabs>
          <w:tab w:val="num" w:pos="4320"/>
        </w:tabs>
        <w:ind w:left="4320" w:hanging="360"/>
      </w:pPr>
      <w:rPr>
        <w:rFonts w:ascii="Times New Roman" w:hAnsi="Times New Roman" w:hint="default"/>
      </w:rPr>
    </w:lvl>
    <w:lvl w:ilvl="6" w:tplc="FDC2B146" w:tentative="1">
      <w:start w:val="1"/>
      <w:numFmt w:val="bullet"/>
      <w:lvlText w:val="•"/>
      <w:lvlJc w:val="left"/>
      <w:pPr>
        <w:tabs>
          <w:tab w:val="num" w:pos="5040"/>
        </w:tabs>
        <w:ind w:left="5040" w:hanging="360"/>
      </w:pPr>
      <w:rPr>
        <w:rFonts w:ascii="Times New Roman" w:hAnsi="Times New Roman" w:hint="default"/>
      </w:rPr>
    </w:lvl>
    <w:lvl w:ilvl="7" w:tplc="458A0BAE" w:tentative="1">
      <w:start w:val="1"/>
      <w:numFmt w:val="bullet"/>
      <w:lvlText w:val="•"/>
      <w:lvlJc w:val="left"/>
      <w:pPr>
        <w:tabs>
          <w:tab w:val="num" w:pos="5760"/>
        </w:tabs>
        <w:ind w:left="5760" w:hanging="360"/>
      </w:pPr>
      <w:rPr>
        <w:rFonts w:ascii="Times New Roman" w:hAnsi="Times New Roman" w:hint="default"/>
      </w:rPr>
    </w:lvl>
    <w:lvl w:ilvl="8" w:tplc="8CAE91E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7C13790"/>
    <w:multiLevelType w:val="hybridMultilevel"/>
    <w:tmpl w:val="9D9C08A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4314512"/>
    <w:multiLevelType w:val="hybridMultilevel"/>
    <w:tmpl w:val="B3B487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4827A66"/>
    <w:multiLevelType w:val="hybridMultilevel"/>
    <w:tmpl w:val="F8045EF6"/>
    <w:lvl w:ilvl="0" w:tplc="857A1F46">
      <w:start w:val="1"/>
      <w:numFmt w:val="bullet"/>
      <w:lvlText w:val="•"/>
      <w:lvlJc w:val="left"/>
      <w:pPr>
        <w:tabs>
          <w:tab w:val="num" w:pos="720"/>
        </w:tabs>
        <w:ind w:left="720" w:hanging="360"/>
      </w:pPr>
      <w:rPr>
        <w:rFonts w:ascii="Times New Roman" w:hAnsi="Times New Roman" w:hint="default"/>
      </w:rPr>
    </w:lvl>
    <w:lvl w:ilvl="1" w:tplc="12000AA6">
      <w:numFmt w:val="bullet"/>
      <w:lvlText w:val="–"/>
      <w:lvlJc w:val="left"/>
      <w:pPr>
        <w:tabs>
          <w:tab w:val="num" w:pos="1440"/>
        </w:tabs>
        <w:ind w:left="1440" w:hanging="360"/>
      </w:pPr>
      <w:rPr>
        <w:rFonts w:ascii="Times New Roman" w:hAnsi="Times New Roman" w:hint="default"/>
      </w:rPr>
    </w:lvl>
    <w:lvl w:ilvl="2" w:tplc="F88E236A" w:tentative="1">
      <w:start w:val="1"/>
      <w:numFmt w:val="bullet"/>
      <w:lvlText w:val="•"/>
      <w:lvlJc w:val="left"/>
      <w:pPr>
        <w:tabs>
          <w:tab w:val="num" w:pos="2160"/>
        </w:tabs>
        <w:ind w:left="2160" w:hanging="360"/>
      </w:pPr>
      <w:rPr>
        <w:rFonts w:ascii="Times New Roman" w:hAnsi="Times New Roman" w:hint="default"/>
      </w:rPr>
    </w:lvl>
    <w:lvl w:ilvl="3" w:tplc="F80A3142" w:tentative="1">
      <w:start w:val="1"/>
      <w:numFmt w:val="bullet"/>
      <w:lvlText w:val="•"/>
      <w:lvlJc w:val="left"/>
      <w:pPr>
        <w:tabs>
          <w:tab w:val="num" w:pos="2880"/>
        </w:tabs>
        <w:ind w:left="2880" w:hanging="360"/>
      </w:pPr>
      <w:rPr>
        <w:rFonts w:ascii="Times New Roman" w:hAnsi="Times New Roman" w:hint="default"/>
      </w:rPr>
    </w:lvl>
    <w:lvl w:ilvl="4" w:tplc="01CC3340" w:tentative="1">
      <w:start w:val="1"/>
      <w:numFmt w:val="bullet"/>
      <w:lvlText w:val="•"/>
      <w:lvlJc w:val="left"/>
      <w:pPr>
        <w:tabs>
          <w:tab w:val="num" w:pos="3600"/>
        </w:tabs>
        <w:ind w:left="3600" w:hanging="360"/>
      </w:pPr>
      <w:rPr>
        <w:rFonts w:ascii="Times New Roman" w:hAnsi="Times New Roman" w:hint="default"/>
      </w:rPr>
    </w:lvl>
    <w:lvl w:ilvl="5" w:tplc="98DA92C2" w:tentative="1">
      <w:start w:val="1"/>
      <w:numFmt w:val="bullet"/>
      <w:lvlText w:val="•"/>
      <w:lvlJc w:val="left"/>
      <w:pPr>
        <w:tabs>
          <w:tab w:val="num" w:pos="4320"/>
        </w:tabs>
        <w:ind w:left="4320" w:hanging="360"/>
      </w:pPr>
      <w:rPr>
        <w:rFonts w:ascii="Times New Roman" w:hAnsi="Times New Roman" w:hint="default"/>
      </w:rPr>
    </w:lvl>
    <w:lvl w:ilvl="6" w:tplc="8454F116" w:tentative="1">
      <w:start w:val="1"/>
      <w:numFmt w:val="bullet"/>
      <w:lvlText w:val="•"/>
      <w:lvlJc w:val="left"/>
      <w:pPr>
        <w:tabs>
          <w:tab w:val="num" w:pos="5040"/>
        </w:tabs>
        <w:ind w:left="5040" w:hanging="360"/>
      </w:pPr>
      <w:rPr>
        <w:rFonts w:ascii="Times New Roman" w:hAnsi="Times New Roman" w:hint="default"/>
      </w:rPr>
    </w:lvl>
    <w:lvl w:ilvl="7" w:tplc="5C86E0AA" w:tentative="1">
      <w:start w:val="1"/>
      <w:numFmt w:val="bullet"/>
      <w:lvlText w:val="•"/>
      <w:lvlJc w:val="left"/>
      <w:pPr>
        <w:tabs>
          <w:tab w:val="num" w:pos="5760"/>
        </w:tabs>
        <w:ind w:left="5760" w:hanging="360"/>
      </w:pPr>
      <w:rPr>
        <w:rFonts w:ascii="Times New Roman" w:hAnsi="Times New Roman" w:hint="default"/>
      </w:rPr>
    </w:lvl>
    <w:lvl w:ilvl="8" w:tplc="92BCC16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7B415E3"/>
    <w:multiLevelType w:val="hybridMultilevel"/>
    <w:tmpl w:val="551A1BC0"/>
    <w:lvl w:ilvl="0" w:tplc="5734D606">
      <w:start w:val="10"/>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8E06C51"/>
    <w:multiLevelType w:val="hybridMultilevel"/>
    <w:tmpl w:val="388A8B40"/>
    <w:lvl w:ilvl="0" w:tplc="BF6E662E">
      <w:start w:val="1"/>
      <w:numFmt w:val="bullet"/>
      <w:lvlText w:val="•"/>
      <w:lvlJc w:val="left"/>
      <w:pPr>
        <w:tabs>
          <w:tab w:val="num" w:pos="720"/>
        </w:tabs>
        <w:ind w:left="720" w:hanging="360"/>
      </w:pPr>
      <w:rPr>
        <w:rFonts w:ascii="Times New Roman" w:hAnsi="Times New Roman" w:hint="default"/>
      </w:rPr>
    </w:lvl>
    <w:lvl w:ilvl="1" w:tplc="88DCDE58">
      <w:numFmt w:val="bullet"/>
      <w:lvlText w:val="–"/>
      <w:lvlJc w:val="left"/>
      <w:pPr>
        <w:tabs>
          <w:tab w:val="num" w:pos="1440"/>
        </w:tabs>
        <w:ind w:left="1440" w:hanging="360"/>
      </w:pPr>
      <w:rPr>
        <w:rFonts w:ascii="Times New Roman" w:hAnsi="Times New Roman" w:hint="default"/>
      </w:rPr>
    </w:lvl>
    <w:lvl w:ilvl="2" w:tplc="905CB6F4" w:tentative="1">
      <w:start w:val="1"/>
      <w:numFmt w:val="bullet"/>
      <w:lvlText w:val="•"/>
      <w:lvlJc w:val="left"/>
      <w:pPr>
        <w:tabs>
          <w:tab w:val="num" w:pos="2160"/>
        </w:tabs>
        <w:ind w:left="2160" w:hanging="360"/>
      </w:pPr>
      <w:rPr>
        <w:rFonts w:ascii="Times New Roman" w:hAnsi="Times New Roman" w:hint="default"/>
      </w:rPr>
    </w:lvl>
    <w:lvl w:ilvl="3" w:tplc="2870B7BA" w:tentative="1">
      <w:start w:val="1"/>
      <w:numFmt w:val="bullet"/>
      <w:lvlText w:val="•"/>
      <w:lvlJc w:val="left"/>
      <w:pPr>
        <w:tabs>
          <w:tab w:val="num" w:pos="2880"/>
        </w:tabs>
        <w:ind w:left="2880" w:hanging="360"/>
      </w:pPr>
      <w:rPr>
        <w:rFonts w:ascii="Times New Roman" w:hAnsi="Times New Roman" w:hint="default"/>
      </w:rPr>
    </w:lvl>
    <w:lvl w:ilvl="4" w:tplc="FB1CFD96" w:tentative="1">
      <w:start w:val="1"/>
      <w:numFmt w:val="bullet"/>
      <w:lvlText w:val="•"/>
      <w:lvlJc w:val="left"/>
      <w:pPr>
        <w:tabs>
          <w:tab w:val="num" w:pos="3600"/>
        </w:tabs>
        <w:ind w:left="3600" w:hanging="360"/>
      </w:pPr>
      <w:rPr>
        <w:rFonts w:ascii="Times New Roman" w:hAnsi="Times New Roman" w:hint="default"/>
      </w:rPr>
    </w:lvl>
    <w:lvl w:ilvl="5" w:tplc="1E028F2A" w:tentative="1">
      <w:start w:val="1"/>
      <w:numFmt w:val="bullet"/>
      <w:lvlText w:val="•"/>
      <w:lvlJc w:val="left"/>
      <w:pPr>
        <w:tabs>
          <w:tab w:val="num" w:pos="4320"/>
        </w:tabs>
        <w:ind w:left="4320" w:hanging="360"/>
      </w:pPr>
      <w:rPr>
        <w:rFonts w:ascii="Times New Roman" w:hAnsi="Times New Roman" w:hint="default"/>
      </w:rPr>
    </w:lvl>
    <w:lvl w:ilvl="6" w:tplc="B608E142" w:tentative="1">
      <w:start w:val="1"/>
      <w:numFmt w:val="bullet"/>
      <w:lvlText w:val="•"/>
      <w:lvlJc w:val="left"/>
      <w:pPr>
        <w:tabs>
          <w:tab w:val="num" w:pos="5040"/>
        </w:tabs>
        <w:ind w:left="5040" w:hanging="360"/>
      </w:pPr>
      <w:rPr>
        <w:rFonts w:ascii="Times New Roman" w:hAnsi="Times New Roman" w:hint="default"/>
      </w:rPr>
    </w:lvl>
    <w:lvl w:ilvl="7" w:tplc="231AF56E" w:tentative="1">
      <w:start w:val="1"/>
      <w:numFmt w:val="bullet"/>
      <w:lvlText w:val="•"/>
      <w:lvlJc w:val="left"/>
      <w:pPr>
        <w:tabs>
          <w:tab w:val="num" w:pos="5760"/>
        </w:tabs>
        <w:ind w:left="5760" w:hanging="360"/>
      </w:pPr>
      <w:rPr>
        <w:rFonts w:ascii="Times New Roman" w:hAnsi="Times New Roman" w:hint="default"/>
      </w:rPr>
    </w:lvl>
    <w:lvl w:ilvl="8" w:tplc="030E78E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B292A91"/>
    <w:multiLevelType w:val="hybridMultilevel"/>
    <w:tmpl w:val="D540A134"/>
    <w:lvl w:ilvl="0" w:tplc="688E6A3C">
      <w:start w:val="1"/>
      <w:numFmt w:val="decimal"/>
      <w:lvlText w:val="%1."/>
      <w:lvlJc w:val="left"/>
      <w:pPr>
        <w:tabs>
          <w:tab w:val="num" w:pos="720"/>
        </w:tabs>
        <w:ind w:left="720" w:hanging="360"/>
      </w:pPr>
      <w:rPr>
        <w:rFonts w:hint="default"/>
      </w:rPr>
    </w:lvl>
    <w:lvl w:ilvl="1" w:tplc="E70E8138" w:tentative="1">
      <w:start w:val="1"/>
      <w:numFmt w:val="lowerLetter"/>
      <w:lvlText w:val="%2."/>
      <w:lvlJc w:val="left"/>
      <w:pPr>
        <w:tabs>
          <w:tab w:val="num" w:pos="1440"/>
        </w:tabs>
        <w:ind w:left="1440" w:hanging="360"/>
      </w:pPr>
    </w:lvl>
    <w:lvl w:ilvl="2" w:tplc="B5003898" w:tentative="1">
      <w:start w:val="1"/>
      <w:numFmt w:val="lowerRoman"/>
      <w:lvlText w:val="%3."/>
      <w:lvlJc w:val="right"/>
      <w:pPr>
        <w:tabs>
          <w:tab w:val="num" w:pos="2160"/>
        </w:tabs>
        <w:ind w:left="2160" w:hanging="180"/>
      </w:pPr>
    </w:lvl>
    <w:lvl w:ilvl="3" w:tplc="7D6626DE" w:tentative="1">
      <w:start w:val="1"/>
      <w:numFmt w:val="decimal"/>
      <w:lvlText w:val="%4."/>
      <w:lvlJc w:val="left"/>
      <w:pPr>
        <w:tabs>
          <w:tab w:val="num" w:pos="2880"/>
        </w:tabs>
        <w:ind w:left="2880" w:hanging="360"/>
      </w:pPr>
    </w:lvl>
    <w:lvl w:ilvl="4" w:tplc="9CD64300" w:tentative="1">
      <w:start w:val="1"/>
      <w:numFmt w:val="lowerLetter"/>
      <w:lvlText w:val="%5."/>
      <w:lvlJc w:val="left"/>
      <w:pPr>
        <w:tabs>
          <w:tab w:val="num" w:pos="3600"/>
        </w:tabs>
        <w:ind w:left="3600" w:hanging="360"/>
      </w:pPr>
    </w:lvl>
    <w:lvl w:ilvl="5" w:tplc="D58E6A90" w:tentative="1">
      <w:start w:val="1"/>
      <w:numFmt w:val="lowerRoman"/>
      <w:lvlText w:val="%6."/>
      <w:lvlJc w:val="right"/>
      <w:pPr>
        <w:tabs>
          <w:tab w:val="num" w:pos="4320"/>
        </w:tabs>
        <w:ind w:left="4320" w:hanging="180"/>
      </w:pPr>
    </w:lvl>
    <w:lvl w:ilvl="6" w:tplc="B2E0E1B0" w:tentative="1">
      <w:start w:val="1"/>
      <w:numFmt w:val="decimal"/>
      <w:lvlText w:val="%7."/>
      <w:lvlJc w:val="left"/>
      <w:pPr>
        <w:tabs>
          <w:tab w:val="num" w:pos="5040"/>
        </w:tabs>
        <w:ind w:left="5040" w:hanging="360"/>
      </w:pPr>
    </w:lvl>
    <w:lvl w:ilvl="7" w:tplc="AC06F958" w:tentative="1">
      <w:start w:val="1"/>
      <w:numFmt w:val="lowerLetter"/>
      <w:lvlText w:val="%8."/>
      <w:lvlJc w:val="left"/>
      <w:pPr>
        <w:tabs>
          <w:tab w:val="num" w:pos="5760"/>
        </w:tabs>
        <w:ind w:left="5760" w:hanging="360"/>
      </w:pPr>
    </w:lvl>
    <w:lvl w:ilvl="8" w:tplc="5546D594" w:tentative="1">
      <w:start w:val="1"/>
      <w:numFmt w:val="lowerRoman"/>
      <w:lvlText w:val="%9."/>
      <w:lvlJc w:val="right"/>
      <w:pPr>
        <w:tabs>
          <w:tab w:val="num" w:pos="6480"/>
        </w:tabs>
        <w:ind w:left="6480" w:hanging="180"/>
      </w:pPr>
    </w:lvl>
  </w:abstractNum>
  <w:abstractNum w:abstractNumId="32" w15:restartNumberingAfterBreak="0">
    <w:nsid w:val="512D750D"/>
    <w:multiLevelType w:val="hybridMultilevel"/>
    <w:tmpl w:val="97C4E36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627683D"/>
    <w:multiLevelType w:val="hybridMultilevel"/>
    <w:tmpl w:val="8EEEC940"/>
    <w:lvl w:ilvl="0" w:tplc="45901542">
      <w:start w:val="1"/>
      <w:numFmt w:val="decimal"/>
      <w:lvlText w:val="%1."/>
      <w:lvlJc w:val="left"/>
      <w:pPr>
        <w:tabs>
          <w:tab w:val="num" w:pos="720"/>
        </w:tabs>
        <w:ind w:left="720" w:hanging="360"/>
      </w:pPr>
    </w:lvl>
    <w:lvl w:ilvl="1" w:tplc="F34A204C" w:tentative="1">
      <w:start w:val="1"/>
      <w:numFmt w:val="lowerLetter"/>
      <w:lvlText w:val="%2."/>
      <w:lvlJc w:val="left"/>
      <w:pPr>
        <w:tabs>
          <w:tab w:val="num" w:pos="1440"/>
        </w:tabs>
        <w:ind w:left="1440" w:hanging="360"/>
      </w:pPr>
    </w:lvl>
    <w:lvl w:ilvl="2" w:tplc="505AFAA2" w:tentative="1">
      <w:start w:val="1"/>
      <w:numFmt w:val="lowerRoman"/>
      <w:lvlText w:val="%3."/>
      <w:lvlJc w:val="right"/>
      <w:pPr>
        <w:tabs>
          <w:tab w:val="num" w:pos="2160"/>
        </w:tabs>
        <w:ind w:left="2160" w:hanging="180"/>
      </w:pPr>
    </w:lvl>
    <w:lvl w:ilvl="3" w:tplc="BC103BE6" w:tentative="1">
      <w:start w:val="1"/>
      <w:numFmt w:val="decimal"/>
      <w:lvlText w:val="%4."/>
      <w:lvlJc w:val="left"/>
      <w:pPr>
        <w:tabs>
          <w:tab w:val="num" w:pos="2880"/>
        </w:tabs>
        <w:ind w:left="2880" w:hanging="360"/>
      </w:pPr>
    </w:lvl>
    <w:lvl w:ilvl="4" w:tplc="7A7ECDC6" w:tentative="1">
      <w:start w:val="1"/>
      <w:numFmt w:val="lowerLetter"/>
      <w:lvlText w:val="%5."/>
      <w:lvlJc w:val="left"/>
      <w:pPr>
        <w:tabs>
          <w:tab w:val="num" w:pos="3600"/>
        </w:tabs>
        <w:ind w:left="3600" w:hanging="360"/>
      </w:pPr>
    </w:lvl>
    <w:lvl w:ilvl="5" w:tplc="BF96640A" w:tentative="1">
      <w:start w:val="1"/>
      <w:numFmt w:val="lowerRoman"/>
      <w:lvlText w:val="%6."/>
      <w:lvlJc w:val="right"/>
      <w:pPr>
        <w:tabs>
          <w:tab w:val="num" w:pos="4320"/>
        </w:tabs>
        <w:ind w:left="4320" w:hanging="180"/>
      </w:pPr>
    </w:lvl>
    <w:lvl w:ilvl="6" w:tplc="616014B2" w:tentative="1">
      <w:start w:val="1"/>
      <w:numFmt w:val="decimal"/>
      <w:lvlText w:val="%7."/>
      <w:lvlJc w:val="left"/>
      <w:pPr>
        <w:tabs>
          <w:tab w:val="num" w:pos="5040"/>
        </w:tabs>
        <w:ind w:left="5040" w:hanging="360"/>
      </w:pPr>
    </w:lvl>
    <w:lvl w:ilvl="7" w:tplc="427E6DD4" w:tentative="1">
      <w:start w:val="1"/>
      <w:numFmt w:val="lowerLetter"/>
      <w:lvlText w:val="%8."/>
      <w:lvlJc w:val="left"/>
      <w:pPr>
        <w:tabs>
          <w:tab w:val="num" w:pos="5760"/>
        </w:tabs>
        <w:ind w:left="5760" w:hanging="360"/>
      </w:pPr>
    </w:lvl>
    <w:lvl w:ilvl="8" w:tplc="E96A08BA" w:tentative="1">
      <w:start w:val="1"/>
      <w:numFmt w:val="lowerRoman"/>
      <w:lvlText w:val="%9."/>
      <w:lvlJc w:val="right"/>
      <w:pPr>
        <w:tabs>
          <w:tab w:val="num" w:pos="6480"/>
        </w:tabs>
        <w:ind w:left="6480" w:hanging="180"/>
      </w:pPr>
    </w:lvl>
  </w:abstractNum>
  <w:abstractNum w:abstractNumId="34" w15:restartNumberingAfterBreak="0">
    <w:nsid w:val="5D5C4FB1"/>
    <w:multiLevelType w:val="hybridMultilevel"/>
    <w:tmpl w:val="22906010"/>
    <w:lvl w:ilvl="0" w:tplc="B9E06348">
      <w:start w:val="1"/>
      <w:numFmt w:val="decimal"/>
      <w:lvlText w:val="%1."/>
      <w:lvlJc w:val="left"/>
      <w:pPr>
        <w:ind w:left="785" w:hanging="360"/>
      </w:pPr>
      <w:rPr>
        <w:rFonts w:hint="default"/>
      </w:rPr>
    </w:lvl>
    <w:lvl w:ilvl="1" w:tplc="498C0D5E" w:tentative="1">
      <w:start w:val="1"/>
      <w:numFmt w:val="bullet"/>
      <w:lvlText w:val="o"/>
      <w:lvlJc w:val="left"/>
      <w:pPr>
        <w:ind w:left="1505" w:hanging="360"/>
      </w:pPr>
      <w:rPr>
        <w:rFonts w:ascii="Courier New" w:hAnsi="Courier New" w:cs="Courier New" w:hint="default"/>
      </w:rPr>
    </w:lvl>
    <w:lvl w:ilvl="2" w:tplc="0DEA251C" w:tentative="1">
      <w:start w:val="1"/>
      <w:numFmt w:val="bullet"/>
      <w:lvlText w:val=""/>
      <w:lvlJc w:val="left"/>
      <w:pPr>
        <w:ind w:left="2225" w:hanging="360"/>
      </w:pPr>
      <w:rPr>
        <w:rFonts w:ascii="Wingdings" w:hAnsi="Wingdings" w:hint="default"/>
      </w:rPr>
    </w:lvl>
    <w:lvl w:ilvl="3" w:tplc="14DC8206" w:tentative="1">
      <w:start w:val="1"/>
      <w:numFmt w:val="bullet"/>
      <w:lvlText w:val=""/>
      <w:lvlJc w:val="left"/>
      <w:pPr>
        <w:ind w:left="2945" w:hanging="360"/>
      </w:pPr>
      <w:rPr>
        <w:rFonts w:ascii="Symbol" w:hAnsi="Symbol" w:hint="default"/>
      </w:rPr>
    </w:lvl>
    <w:lvl w:ilvl="4" w:tplc="A00C77FE" w:tentative="1">
      <w:start w:val="1"/>
      <w:numFmt w:val="bullet"/>
      <w:lvlText w:val="o"/>
      <w:lvlJc w:val="left"/>
      <w:pPr>
        <w:ind w:left="3665" w:hanging="360"/>
      </w:pPr>
      <w:rPr>
        <w:rFonts w:ascii="Courier New" w:hAnsi="Courier New" w:cs="Courier New" w:hint="default"/>
      </w:rPr>
    </w:lvl>
    <w:lvl w:ilvl="5" w:tplc="F1D405A8" w:tentative="1">
      <w:start w:val="1"/>
      <w:numFmt w:val="bullet"/>
      <w:lvlText w:val=""/>
      <w:lvlJc w:val="left"/>
      <w:pPr>
        <w:ind w:left="4385" w:hanging="360"/>
      </w:pPr>
      <w:rPr>
        <w:rFonts w:ascii="Wingdings" w:hAnsi="Wingdings" w:hint="default"/>
      </w:rPr>
    </w:lvl>
    <w:lvl w:ilvl="6" w:tplc="427E4D0C" w:tentative="1">
      <w:start w:val="1"/>
      <w:numFmt w:val="bullet"/>
      <w:lvlText w:val=""/>
      <w:lvlJc w:val="left"/>
      <w:pPr>
        <w:ind w:left="5105" w:hanging="360"/>
      </w:pPr>
      <w:rPr>
        <w:rFonts w:ascii="Symbol" w:hAnsi="Symbol" w:hint="default"/>
      </w:rPr>
    </w:lvl>
    <w:lvl w:ilvl="7" w:tplc="40AEDC50" w:tentative="1">
      <w:start w:val="1"/>
      <w:numFmt w:val="bullet"/>
      <w:lvlText w:val="o"/>
      <w:lvlJc w:val="left"/>
      <w:pPr>
        <w:ind w:left="5825" w:hanging="360"/>
      </w:pPr>
      <w:rPr>
        <w:rFonts w:ascii="Courier New" w:hAnsi="Courier New" w:cs="Courier New" w:hint="default"/>
      </w:rPr>
    </w:lvl>
    <w:lvl w:ilvl="8" w:tplc="A96ACC82" w:tentative="1">
      <w:start w:val="1"/>
      <w:numFmt w:val="bullet"/>
      <w:lvlText w:val=""/>
      <w:lvlJc w:val="left"/>
      <w:pPr>
        <w:ind w:left="6545" w:hanging="360"/>
      </w:pPr>
      <w:rPr>
        <w:rFonts w:ascii="Wingdings" w:hAnsi="Wingdings" w:hint="default"/>
      </w:rPr>
    </w:lvl>
  </w:abstractNum>
  <w:abstractNum w:abstractNumId="35" w15:restartNumberingAfterBreak="0">
    <w:nsid w:val="5D914C84"/>
    <w:multiLevelType w:val="hybridMultilevel"/>
    <w:tmpl w:val="D9505DC4"/>
    <w:lvl w:ilvl="0" w:tplc="9BBC2474">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3ED4FFF"/>
    <w:multiLevelType w:val="hybridMultilevel"/>
    <w:tmpl w:val="B6345A80"/>
    <w:lvl w:ilvl="0" w:tplc="6472E55A">
      <w:numFmt w:val="bullet"/>
      <w:lvlText w:val="–"/>
      <w:lvlJc w:val="left"/>
      <w:pPr>
        <w:tabs>
          <w:tab w:val="num" w:pos="720"/>
        </w:tabs>
        <w:ind w:left="720" w:hanging="360"/>
      </w:pPr>
      <w:rPr>
        <w:rFonts w:ascii="Times New Roman" w:hAnsi="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44467C46" w:tentative="1">
      <w:start w:val="1"/>
      <w:numFmt w:val="bullet"/>
      <w:lvlText w:val="•"/>
      <w:lvlJc w:val="left"/>
      <w:pPr>
        <w:tabs>
          <w:tab w:val="num" w:pos="2160"/>
        </w:tabs>
        <w:ind w:left="2160" w:hanging="360"/>
      </w:pPr>
      <w:rPr>
        <w:rFonts w:ascii="Times New Roman" w:hAnsi="Times New Roman" w:hint="default"/>
      </w:rPr>
    </w:lvl>
    <w:lvl w:ilvl="3" w:tplc="08D89ECA" w:tentative="1">
      <w:start w:val="1"/>
      <w:numFmt w:val="bullet"/>
      <w:lvlText w:val="•"/>
      <w:lvlJc w:val="left"/>
      <w:pPr>
        <w:tabs>
          <w:tab w:val="num" w:pos="2880"/>
        </w:tabs>
        <w:ind w:left="2880" w:hanging="360"/>
      </w:pPr>
      <w:rPr>
        <w:rFonts w:ascii="Times New Roman" w:hAnsi="Times New Roman" w:hint="default"/>
      </w:rPr>
    </w:lvl>
    <w:lvl w:ilvl="4" w:tplc="1956414A" w:tentative="1">
      <w:start w:val="1"/>
      <w:numFmt w:val="bullet"/>
      <w:lvlText w:val="•"/>
      <w:lvlJc w:val="left"/>
      <w:pPr>
        <w:tabs>
          <w:tab w:val="num" w:pos="3600"/>
        </w:tabs>
        <w:ind w:left="3600" w:hanging="360"/>
      </w:pPr>
      <w:rPr>
        <w:rFonts w:ascii="Times New Roman" w:hAnsi="Times New Roman" w:hint="default"/>
      </w:rPr>
    </w:lvl>
    <w:lvl w:ilvl="5" w:tplc="0A4A3000" w:tentative="1">
      <w:start w:val="1"/>
      <w:numFmt w:val="bullet"/>
      <w:lvlText w:val="•"/>
      <w:lvlJc w:val="left"/>
      <w:pPr>
        <w:tabs>
          <w:tab w:val="num" w:pos="4320"/>
        </w:tabs>
        <w:ind w:left="4320" w:hanging="360"/>
      </w:pPr>
      <w:rPr>
        <w:rFonts w:ascii="Times New Roman" w:hAnsi="Times New Roman" w:hint="default"/>
      </w:rPr>
    </w:lvl>
    <w:lvl w:ilvl="6" w:tplc="BBEE4D46" w:tentative="1">
      <w:start w:val="1"/>
      <w:numFmt w:val="bullet"/>
      <w:lvlText w:val="•"/>
      <w:lvlJc w:val="left"/>
      <w:pPr>
        <w:tabs>
          <w:tab w:val="num" w:pos="5040"/>
        </w:tabs>
        <w:ind w:left="5040" w:hanging="360"/>
      </w:pPr>
      <w:rPr>
        <w:rFonts w:ascii="Times New Roman" w:hAnsi="Times New Roman" w:hint="default"/>
      </w:rPr>
    </w:lvl>
    <w:lvl w:ilvl="7" w:tplc="0AD02A1E" w:tentative="1">
      <w:start w:val="1"/>
      <w:numFmt w:val="bullet"/>
      <w:lvlText w:val="•"/>
      <w:lvlJc w:val="left"/>
      <w:pPr>
        <w:tabs>
          <w:tab w:val="num" w:pos="5760"/>
        </w:tabs>
        <w:ind w:left="5760" w:hanging="360"/>
      </w:pPr>
      <w:rPr>
        <w:rFonts w:ascii="Times New Roman" w:hAnsi="Times New Roman" w:hint="default"/>
      </w:rPr>
    </w:lvl>
    <w:lvl w:ilvl="8" w:tplc="486A9B5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749313A"/>
    <w:multiLevelType w:val="hybridMultilevel"/>
    <w:tmpl w:val="ACB4122E"/>
    <w:lvl w:ilvl="0" w:tplc="97AE86E0">
      <w:start w:val="1"/>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BC773B5"/>
    <w:multiLevelType w:val="multilevel"/>
    <w:tmpl w:val="4D948CF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6237"/>
        </w:tabs>
        <w:ind w:left="6237"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3A53ED9"/>
    <w:multiLevelType w:val="hybridMultilevel"/>
    <w:tmpl w:val="797AAF26"/>
    <w:lvl w:ilvl="0" w:tplc="B1A0B3C0">
      <w:start w:val="1"/>
      <w:numFmt w:val="bullet"/>
      <w:lvlText w:val=""/>
      <w:lvlJc w:val="left"/>
      <w:pPr>
        <w:ind w:left="785" w:hanging="360"/>
      </w:pPr>
      <w:rPr>
        <w:rFonts w:ascii="Symbol" w:hAnsi="Symbol" w:hint="default"/>
      </w:rPr>
    </w:lvl>
    <w:lvl w:ilvl="1" w:tplc="4DD41704" w:tentative="1">
      <w:start w:val="1"/>
      <w:numFmt w:val="bullet"/>
      <w:lvlText w:val="o"/>
      <w:lvlJc w:val="left"/>
      <w:pPr>
        <w:ind w:left="1505" w:hanging="360"/>
      </w:pPr>
      <w:rPr>
        <w:rFonts w:ascii="Courier New" w:hAnsi="Courier New" w:cs="Courier New" w:hint="default"/>
      </w:rPr>
    </w:lvl>
    <w:lvl w:ilvl="2" w:tplc="438A8A3A" w:tentative="1">
      <w:start w:val="1"/>
      <w:numFmt w:val="bullet"/>
      <w:lvlText w:val=""/>
      <w:lvlJc w:val="left"/>
      <w:pPr>
        <w:ind w:left="2225" w:hanging="360"/>
      </w:pPr>
      <w:rPr>
        <w:rFonts w:ascii="Wingdings" w:hAnsi="Wingdings" w:hint="default"/>
      </w:rPr>
    </w:lvl>
    <w:lvl w:ilvl="3" w:tplc="41024B6A" w:tentative="1">
      <w:start w:val="1"/>
      <w:numFmt w:val="bullet"/>
      <w:lvlText w:val=""/>
      <w:lvlJc w:val="left"/>
      <w:pPr>
        <w:ind w:left="2945" w:hanging="360"/>
      </w:pPr>
      <w:rPr>
        <w:rFonts w:ascii="Symbol" w:hAnsi="Symbol" w:hint="default"/>
      </w:rPr>
    </w:lvl>
    <w:lvl w:ilvl="4" w:tplc="7010AAA4" w:tentative="1">
      <w:start w:val="1"/>
      <w:numFmt w:val="bullet"/>
      <w:lvlText w:val="o"/>
      <w:lvlJc w:val="left"/>
      <w:pPr>
        <w:ind w:left="3665" w:hanging="360"/>
      </w:pPr>
      <w:rPr>
        <w:rFonts w:ascii="Courier New" w:hAnsi="Courier New" w:cs="Courier New" w:hint="default"/>
      </w:rPr>
    </w:lvl>
    <w:lvl w:ilvl="5" w:tplc="EAECE4A0" w:tentative="1">
      <w:start w:val="1"/>
      <w:numFmt w:val="bullet"/>
      <w:lvlText w:val=""/>
      <w:lvlJc w:val="left"/>
      <w:pPr>
        <w:ind w:left="4385" w:hanging="360"/>
      </w:pPr>
      <w:rPr>
        <w:rFonts w:ascii="Wingdings" w:hAnsi="Wingdings" w:hint="default"/>
      </w:rPr>
    </w:lvl>
    <w:lvl w:ilvl="6" w:tplc="591C0D20" w:tentative="1">
      <w:start w:val="1"/>
      <w:numFmt w:val="bullet"/>
      <w:lvlText w:val=""/>
      <w:lvlJc w:val="left"/>
      <w:pPr>
        <w:ind w:left="5105" w:hanging="360"/>
      </w:pPr>
      <w:rPr>
        <w:rFonts w:ascii="Symbol" w:hAnsi="Symbol" w:hint="default"/>
      </w:rPr>
    </w:lvl>
    <w:lvl w:ilvl="7" w:tplc="D7B275AC" w:tentative="1">
      <w:start w:val="1"/>
      <w:numFmt w:val="bullet"/>
      <w:lvlText w:val="o"/>
      <w:lvlJc w:val="left"/>
      <w:pPr>
        <w:ind w:left="5825" w:hanging="360"/>
      </w:pPr>
      <w:rPr>
        <w:rFonts w:ascii="Courier New" w:hAnsi="Courier New" w:cs="Courier New" w:hint="default"/>
      </w:rPr>
    </w:lvl>
    <w:lvl w:ilvl="8" w:tplc="A7C4809A" w:tentative="1">
      <w:start w:val="1"/>
      <w:numFmt w:val="bullet"/>
      <w:lvlText w:val=""/>
      <w:lvlJc w:val="left"/>
      <w:pPr>
        <w:ind w:left="6545" w:hanging="360"/>
      </w:pPr>
      <w:rPr>
        <w:rFonts w:ascii="Wingdings" w:hAnsi="Wingdings" w:hint="default"/>
      </w:rPr>
    </w:lvl>
  </w:abstractNum>
  <w:abstractNum w:abstractNumId="40" w15:restartNumberingAfterBreak="0">
    <w:nsid w:val="749D79F3"/>
    <w:multiLevelType w:val="hybridMultilevel"/>
    <w:tmpl w:val="6DB6600C"/>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1" w15:restartNumberingAfterBreak="0">
    <w:nsid w:val="75702C1A"/>
    <w:multiLevelType w:val="hybridMultilevel"/>
    <w:tmpl w:val="8278A700"/>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42" w15:restartNumberingAfterBreak="0">
    <w:nsid w:val="78175281"/>
    <w:multiLevelType w:val="hybridMultilevel"/>
    <w:tmpl w:val="B6A45A4E"/>
    <w:lvl w:ilvl="0" w:tplc="D7848D52">
      <w:start w:val="1"/>
      <w:numFmt w:val="bullet"/>
      <w:lvlText w:val="•"/>
      <w:lvlJc w:val="left"/>
      <w:pPr>
        <w:tabs>
          <w:tab w:val="num" w:pos="720"/>
        </w:tabs>
        <w:ind w:left="720" w:hanging="360"/>
      </w:pPr>
      <w:rPr>
        <w:rFonts w:ascii="Times New Roman" w:hAnsi="Times New Roman" w:hint="default"/>
      </w:rPr>
    </w:lvl>
    <w:lvl w:ilvl="1" w:tplc="E3F004BC" w:tentative="1">
      <w:start w:val="1"/>
      <w:numFmt w:val="bullet"/>
      <w:lvlText w:val="•"/>
      <w:lvlJc w:val="left"/>
      <w:pPr>
        <w:tabs>
          <w:tab w:val="num" w:pos="1440"/>
        </w:tabs>
        <w:ind w:left="1440" w:hanging="360"/>
      </w:pPr>
      <w:rPr>
        <w:rFonts w:ascii="Times New Roman" w:hAnsi="Times New Roman" w:hint="default"/>
      </w:rPr>
    </w:lvl>
    <w:lvl w:ilvl="2" w:tplc="E66EB07E" w:tentative="1">
      <w:start w:val="1"/>
      <w:numFmt w:val="bullet"/>
      <w:lvlText w:val="•"/>
      <w:lvlJc w:val="left"/>
      <w:pPr>
        <w:tabs>
          <w:tab w:val="num" w:pos="2160"/>
        </w:tabs>
        <w:ind w:left="2160" w:hanging="360"/>
      </w:pPr>
      <w:rPr>
        <w:rFonts w:ascii="Times New Roman" w:hAnsi="Times New Roman" w:hint="default"/>
      </w:rPr>
    </w:lvl>
    <w:lvl w:ilvl="3" w:tplc="486A6CEA" w:tentative="1">
      <w:start w:val="1"/>
      <w:numFmt w:val="bullet"/>
      <w:lvlText w:val="•"/>
      <w:lvlJc w:val="left"/>
      <w:pPr>
        <w:tabs>
          <w:tab w:val="num" w:pos="2880"/>
        </w:tabs>
        <w:ind w:left="2880" w:hanging="360"/>
      </w:pPr>
      <w:rPr>
        <w:rFonts w:ascii="Times New Roman" w:hAnsi="Times New Roman" w:hint="default"/>
      </w:rPr>
    </w:lvl>
    <w:lvl w:ilvl="4" w:tplc="C99864BA" w:tentative="1">
      <w:start w:val="1"/>
      <w:numFmt w:val="bullet"/>
      <w:lvlText w:val="•"/>
      <w:lvlJc w:val="left"/>
      <w:pPr>
        <w:tabs>
          <w:tab w:val="num" w:pos="3600"/>
        </w:tabs>
        <w:ind w:left="3600" w:hanging="360"/>
      </w:pPr>
      <w:rPr>
        <w:rFonts w:ascii="Times New Roman" w:hAnsi="Times New Roman" w:hint="default"/>
      </w:rPr>
    </w:lvl>
    <w:lvl w:ilvl="5" w:tplc="B4083A90" w:tentative="1">
      <w:start w:val="1"/>
      <w:numFmt w:val="bullet"/>
      <w:lvlText w:val="•"/>
      <w:lvlJc w:val="left"/>
      <w:pPr>
        <w:tabs>
          <w:tab w:val="num" w:pos="4320"/>
        </w:tabs>
        <w:ind w:left="4320" w:hanging="360"/>
      </w:pPr>
      <w:rPr>
        <w:rFonts w:ascii="Times New Roman" w:hAnsi="Times New Roman" w:hint="default"/>
      </w:rPr>
    </w:lvl>
    <w:lvl w:ilvl="6" w:tplc="F92C9FCC" w:tentative="1">
      <w:start w:val="1"/>
      <w:numFmt w:val="bullet"/>
      <w:lvlText w:val="•"/>
      <w:lvlJc w:val="left"/>
      <w:pPr>
        <w:tabs>
          <w:tab w:val="num" w:pos="5040"/>
        </w:tabs>
        <w:ind w:left="5040" w:hanging="360"/>
      </w:pPr>
      <w:rPr>
        <w:rFonts w:ascii="Times New Roman" w:hAnsi="Times New Roman" w:hint="default"/>
      </w:rPr>
    </w:lvl>
    <w:lvl w:ilvl="7" w:tplc="E28C8F08" w:tentative="1">
      <w:start w:val="1"/>
      <w:numFmt w:val="bullet"/>
      <w:lvlText w:val="•"/>
      <w:lvlJc w:val="left"/>
      <w:pPr>
        <w:tabs>
          <w:tab w:val="num" w:pos="5760"/>
        </w:tabs>
        <w:ind w:left="5760" w:hanging="360"/>
      </w:pPr>
      <w:rPr>
        <w:rFonts w:ascii="Times New Roman" w:hAnsi="Times New Roman" w:hint="default"/>
      </w:rPr>
    </w:lvl>
    <w:lvl w:ilvl="8" w:tplc="902A1B9E"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AC06AD0"/>
    <w:multiLevelType w:val="hybridMultilevel"/>
    <w:tmpl w:val="25A81D8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AE91C7F"/>
    <w:multiLevelType w:val="hybridMultilevel"/>
    <w:tmpl w:val="5FA4AF6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D6E3DB1"/>
    <w:multiLevelType w:val="hybridMultilevel"/>
    <w:tmpl w:val="F1BC66A2"/>
    <w:lvl w:ilvl="0" w:tplc="22240ABC">
      <w:start w:val="1"/>
      <w:numFmt w:val="bullet"/>
      <w:lvlText w:val=""/>
      <w:lvlJc w:val="left"/>
      <w:pPr>
        <w:ind w:left="785" w:hanging="360"/>
      </w:pPr>
      <w:rPr>
        <w:rFonts w:ascii="Symbol" w:hAnsi="Symbol" w:hint="default"/>
      </w:rPr>
    </w:lvl>
    <w:lvl w:ilvl="1" w:tplc="355099DC" w:tentative="1">
      <w:start w:val="1"/>
      <w:numFmt w:val="bullet"/>
      <w:lvlText w:val="o"/>
      <w:lvlJc w:val="left"/>
      <w:pPr>
        <w:ind w:left="1505" w:hanging="360"/>
      </w:pPr>
      <w:rPr>
        <w:rFonts w:ascii="Courier New" w:hAnsi="Courier New" w:cs="Courier New" w:hint="default"/>
      </w:rPr>
    </w:lvl>
    <w:lvl w:ilvl="2" w:tplc="0A9C7810" w:tentative="1">
      <w:start w:val="1"/>
      <w:numFmt w:val="bullet"/>
      <w:lvlText w:val=""/>
      <w:lvlJc w:val="left"/>
      <w:pPr>
        <w:ind w:left="2225" w:hanging="360"/>
      </w:pPr>
      <w:rPr>
        <w:rFonts w:ascii="Wingdings" w:hAnsi="Wingdings" w:hint="default"/>
      </w:rPr>
    </w:lvl>
    <w:lvl w:ilvl="3" w:tplc="9544B880" w:tentative="1">
      <w:start w:val="1"/>
      <w:numFmt w:val="bullet"/>
      <w:lvlText w:val=""/>
      <w:lvlJc w:val="left"/>
      <w:pPr>
        <w:ind w:left="2945" w:hanging="360"/>
      </w:pPr>
      <w:rPr>
        <w:rFonts w:ascii="Symbol" w:hAnsi="Symbol" w:hint="default"/>
      </w:rPr>
    </w:lvl>
    <w:lvl w:ilvl="4" w:tplc="8A72B8EA" w:tentative="1">
      <w:start w:val="1"/>
      <w:numFmt w:val="bullet"/>
      <w:lvlText w:val="o"/>
      <w:lvlJc w:val="left"/>
      <w:pPr>
        <w:ind w:left="3665" w:hanging="360"/>
      </w:pPr>
      <w:rPr>
        <w:rFonts w:ascii="Courier New" w:hAnsi="Courier New" w:cs="Courier New" w:hint="default"/>
      </w:rPr>
    </w:lvl>
    <w:lvl w:ilvl="5" w:tplc="69DA6DE8" w:tentative="1">
      <w:start w:val="1"/>
      <w:numFmt w:val="bullet"/>
      <w:lvlText w:val=""/>
      <w:lvlJc w:val="left"/>
      <w:pPr>
        <w:ind w:left="4385" w:hanging="360"/>
      </w:pPr>
      <w:rPr>
        <w:rFonts w:ascii="Wingdings" w:hAnsi="Wingdings" w:hint="default"/>
      </w:rPr>
    </w:lvl>
    <w:lvl w:ilvl="6" w:tplc="F7DC7ED2" w:tentative="1">
      <w:start w:val="1"/>
      <w:numFmt w:val="bullet"/>
      <w:lvlText w:val=""/>
      <w:lvlJc w:val="left"/>
      <w:pPr>
        <w:ind w:left="5105" w:hanging="360"/>
      </w:pPr>
      <w:rPr>
        <w:rFonts w:ascii="Symbol" w:hAnsi="Symbol" w:hint="default"/>
      </w:rPr>
    </w:lvl>
    <w:lvl w:ilvl="7" w:tplc="A1D4B9D8" w:tentative="1">
      <w:start w:val="1"/>
      <w:numFmt w:val="bullet"/>
      <w:lvlText w:val="o"/>
      <w:lvlJc w:val="left"/>
      <w:pPr>
        <w:ind w:left="5825" w:hanging="360"/>
      </w:pPr>
      <w:rPr>
        <w:rFonts w:ascii="Courier New" w:hAnsi="Courier New" w:cs="Courier New" w:hint="default"/>
      </w:rPr>
    </w:lvl>
    <w:lvl w:ilvl="8" w:tplc="02C45B02"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38"/>
  </w:num>
  <w:num w:numId="10">
    <w:abstractNumId w:val="25"/>
  </w:num>
  <w:num w:numId="11">
    <w:abstractNumId w:val="17"/>
  </w:num>
  <w:num w:numId="12">
    <w:abstractNumId w:val="29"/>
  </w:num>
  <w:num w:numId="13">
    <w:abstractNumId w:val="4"/>
  </w:num>
  <w:num w:numId="14">
    <w:abstractNumId w:val="0"/>
  </w:num>
  <w:num w:numId="15">
    <w:abstractNumId w:val="31"/>
  </w:num>
  <w:num w:numId="16">
    <w:abstractNumId w:val="33"/>
  </w:num>
  <w:num w:numId="17">
    <w:abstractNumId w:val="11"/>
  </w:num>
  <w:num w:numId="18">
    <w:abstractNumId w:val="45"/>
  </w:num>
  <w:num w:numId="19">
    <w:abstractNumId w:val="34"/>
  </w:num>
  <w:num w:numId="20">
    <w:abstractNumId w:val="39"/>
  </w:num>
  <w:num w:numId="21">
    <w:abstractNumId w:val="36"/>
  </w:num>
  <w:num w:numId="22">
    <w:abstractNumId w:val="20"/>
  </w:num>
  <w:num w:numId="23">
    <w:abstractNumId w:val="42"/>
  </w:num>
  <w:num w:numId="24">
    <w:abstractNumId w:val="27"/>
  </w:num>
  <w:num w:numId="25">
    <w:abstractNumId w:val="30"/>
  </w:num>
  <w:num w:numId="26">
    <w:abstractNumId w:val="23"/>
  </w:num>
  <w:num w:numId="27">
    <w:abstractNumId w:val="35"/>
  </w:num>
  <w:num w:numId="28">
    <w:abstractNumId w:val="21"/>
  </w:num>
  <w:num w:numId="29">
    <w:abstractNumId w:val="28"/>
  </w:num>
  <w:num w:numId="30">
    <w:abstractNumId w:val="16"/>
  </w:num>
  <w:num w:numId="31">
    <w:abstractNumId w:val="22"/>
  </w:num>
  <w:num w:numId="32">
    <w:abstractNumId w:val="12"/>
  </w:num>
  <w:num w:numId="33">
    <w:abstractNumId w:val="37"/>
  </w:num>
  <w:num w:numId="34">
    <w:abstractNumId w:val="18"/>
  </w:num>
  <w:num w:numId="35">
    <w:abstractNumId w:val="19"/>
  </w:num>
  <w:num w:numId="36">
    <w:abstractNumId w:val="32"/>
  </w:num>
  <w:num w:numId="37">
    <w:abstractNumId w:val="26"/>
  </w:num>
  <w:num w:numId="38">
    <w:abstractNumId w:val="10"/>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num>
  <w:num w:numId="41">
    <w:abstractNumId w:val="13"/>
  </w:num>
  <w:num w:numId="42">
    <w:abstractNumId w:val="44"/>
  </w:num>
  <w:num w:numId="43">
    <w:abstractNumId w:val="24"/>
  </w:num>
  <w:num w:numId="44">
    <w:abstractNumId w:val="15"/>
  </w:num>
  <w:num w:numId="45">
    <w:abstractNumId w:val="40"/>
  </w:num>
  <w:num w:numId="4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kke Kirkebæk Pilegaard">
    <w15:presenceInfo w15:providerId="AD" w15:userId="S-1-5-21-2100284113-1573851820-878952375-362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79"/>
    <w:rsid w:val="00003725"/>
    <w:rsid w:val="0000514B"/>
    <w:rsid w:val="000051B1"/>
    <w:rsid w:val="00005D59"/>
    <w:rsid w:val="000069CA"/>
    <w:rsid w:val="00010DC9"/>
    <w:rsid w:val="00022363"/>
    <w:rsid w:val="00023B26"/>
    <w:rsid w:val="00024AB4"/>
    <w:rsid w:val="00024D63"/>
    <w:rsid w:val="00024F82"/>
    <w:rsid w:val="00025D1A"/>
    <w:rsid w:val="00027A8B"/>
    <w:rsid w:val="00034095"/>
    <w:rsid w:val="00036E22"/>
    <w:rsid w:val="00041A04"/>
    <w:rsid w:val="000455B1"/>
    <w:rsid w:val="0004631F"/>
    <w:rsid w:val="00052703"/>
    <w:rsid w:val="00054643"/>
    <w:rsid w:val="0006256F"/>
    <w:rsid w:val="00063EB6"/>
    <w:rsid w:val="00067DFF"/>
    <w:rsid w:val="0007161A"/>
    <w:rsid w:val="000749EF"/>
    <w:rsid w:val="0007784D"/>
    <w:rsid w:val="00082694"/>
    <w:rsid w:val="00084D63"/>
    <w:rsid w:val="000859AC"/>
    <w:rsid w:val="0008715C"/>
    <w:rsid w:val="0008797D"/>
    <w:rsid w:val="00087D2F"/>
    <w:rsid w:val="00094861"/>
    <w:rsid w:val="00094A85"/>
    <w:rsid w:val="000961DA"/>
    <w:rsid w:val="00097174"/>
    <w:rsid w:val="000978D8"/>
    <w:rsid w:val="00097F34"/>
    <w:rsid w:val="000A03F7"/>
    <w:rsid w:val="000A2AAF"/>
    <w:rsid w:val="000A4534"/>
    <w:rsid w:val="000B0380"/>
    <w:rsid w:val="000B17C2"/>
    <w:rsid w:val="000B2021"/>
    <w:rsid w:val="000B2772"/>
    <w:rsid w:val="000B3E40"/>
    <w:rsid w:val="000B5B4B"/>
    <w:rsid w:val="000B64A7"/>
    <w:rsid w:val="000C056E"/>
    <w:rsid w:val="000C1C40"/>
    <w:rsid w:val="000C4403"/>
    <w:rsid w:val="000C6B9D"/>
    <w:rsid w:val="000C7B74"/>
    <w:rsid w:val="000C7E94"/>
    <w:rsid w:val="000D0AFE"/>
    <w:rsid w:val="000D4BAB"/>
    <w:rsid w:val="000D4BC3"/>
    <w:rsid w:val="000D5CBF"/>
    <w:rsid w:val="000D5DCD"/>
    <w:rsid w:val="000D64A6"/>
    <w:rsid w:val="000D72D4"/>
    <w:rsid w:val="000E1E68"/>
    <w:rsid w:val="000E69E8"/>
    <w:rsid w:val="000E6F83"/>
    <w:rsid w:val="000E75C9"/>
    <w:rsid w:val="000E7DD5"/>
    <w:rsid w:val="000F1B29"/>
    <w:rsid w:val="000F2610"/>
    <w:rsid w:val="000F3C58"/>
    <w:rsid w:val="000F7D5E"/>
    <w:rsid w:val="00106464"/>
    <w:rsid w:val="00106EC2"/>
    <w:rsid w:val="00114862"/>
    <w:rsid w:val="00114E21"/>
    <w:rsid w:val="00115146"/>
    <w:rsid w:val="001207DA"/>
    <w:rsid w:val="001211F0"/>
    <w:rsid w:val="001223DB"/>
    <w:rsid w:val="00123314"/>
    <w:rsid w:val="0012528A"/>
    <w:rsid w:val="00136C06"/>
    <w:rsid w:val="00137940"/>
    <w:rsid w:val="00137A27"/>
    <w:rsid w:val="00144883"/>
    <w:rsid w:val="001448F5"/>
    <w:rsid w:val="0014531F"/>
    <w:rsid w:val="00145BD9"/>
    <w:rsid w:val="00147BCE"/>
    <w:rsid w:val="0015149E"/>
    <w:rsid w:val="001564CB"/>
    <w:rsid w:val="001565CE"/>
    <w:rsid w:val="00156EC6"/>
    <w:rsid w:val="00160146"/>
    <w:rsid w:val="0016135A"/>
    <w:rsid w:val="00163CAE"/>
    <w:rsid w:val="00166FC1"/>
    <w:rsid w:val="00167E20"/>
    <w:rsid w:val="00172011"/>
    <w:rsid w:val="00172107"/>
    <w:rsid w:val="00173142"/>
    <w:rsid w:val="00173286"/>
    <w:rsid w:val="001812AF"/>
    <w:rsid w:val="00181842"/>
    <w:rsid w:val="0018508B"/>
    <w:rsid w:val="00190B1B"/>
    <w:rsid w:val="001920B4"/>
    <w:rsid w:val="00193E1E"/>
    <w:rsid w:val="0019474D"/>
    <w:rsid w:val="00194EFA"/>
    <w:rsid w:val="001A068C"/>
    <w:rsid w:val="001A2C26"/>
    <w:rsid w:val="001A52AE"/>
    <w:rsid w:val="001B1FB6"/>
    <w:rsid w:val="001B75A3"/>
    <w:rsid w:val="001B7D59"/>
    <w:rsid w:val="001C33E3"/>
    <w:rsid w:val="001C4855"/>
    <w:rsid w:val="001C6E5B"/>
    <w:rsid w:val="001D271D"/>
    <w:rsid w:val="001D3659"/>
    <w:rsid w:val="001D4216"/>
    <w:rsid w:val="001D4C4A"/>
    <w:rsid w:val="001E161E"/>
    <w:rsid w:val="001E5092"/>
    <w:rsid w:val="001E55EF"/>
    <w:rsid w:val="001E673F"/>
    <w:rsid w:val="001E6B05"/>
    <w:rsid w:val="001E7E2A"/>
    <w:rsid w:val="001F0C8C"/>
    <w:rsid w:val="001F127B"/>
    <w:rsid w:val="001F3D19"/>
    <w:rsid w:val="001F4D6F"/>
    <w:rsid w:val="001F5E45"/>
    <w:rsid w:val="001F6EBA"/>
    <w:rsid w:val="001F7CAD"/>
    <w:rsid w:val="00201193"/>
    <w:rsid w:val="00201DF0"/>
    <w:rsid w:val="002068C9"/>
    <w:rsid w:val="00207E29"/>
    <w:rsid w:val="0021331B"/>
    <w:rsid w:val="002145A0"/>
    <w:rsid w:val="00217F0B"/>
    <w:rsid w:val="00221CD0"/>
    <w:rsid w:val="00223B76"/>
    <w:rsid w:val="00231ED2"/>
    <w:rsid w:val="0023545B"/>
    <w:rsid w:val="00242E9F"/>
    <w:rsid w:val="00243013"/>
    <w:rsid w:val="0024347B"/>
    <w:rsid w:val="00247934"/>
    <w:rsid w:val="00254E69"/>
    <w:rsid w:val="002571E1"/>
    <w:rsid w:val="00260067"/>
    <w:rsid w:val="00260BB4"/>
    <w:rsid w:val="00261040"/>
    <w:rsid w:val="00261BFF"/>
    <w:rsid w:val="00262B2C"/>
    <w:rsid w:val="00262E8E"/>
    <w:rsid w:val="0026444F"/>
    <w:rsid w:val="0027054A"/>
    <w:rsid w:val="00270EAC"/>
    <w:rsid w:val="00276567"/>
    <w:rsid w:val="00276CEE"/>
    <w:rsid w:val="0027750D"/>
    <w:rsid w:val="00277812"/>
    <w:rsid w:val="00285864"/>
    <w:rsid w:val="0028619B"/>
    <w:rsid w:val="00290542"/>
    <w:rsid w:val="00290E22"/>
    <w:rsid w:val="00295840"/>
    <w:rsid w:val="002A1688"/>
    <w:rsid w:val="002A4DCB"/>
    <w:rsid w:val="002B1F54"/>
    <w:rsid w:val="002B2C24"/>
    <w:rsid w:val="002B32B6"/>
    <w:rsid w:val="002B4666"/>
    <w:rsid w:val="002B5BFF"/>
    <w:rsid w:val="002B68AE"/>
    <w:rsid w:val="002B6973"/>
    <w:rsid w:val="002B7221"/>
    <w:rsid w:val="002C1857"/>
    <w:rsid w:val="002C478E"/>
    <w:rsid w:val="002D08EB"/>
    <w:rsid w:val="002D1FE8"/>
    <w:rsid w:val="002E0001"/>
    <w:rsid w:val="002E0E6B"/>
    <w:rsid w:val="002E104F"/>
    <w:rsid w:val="002E15FE"/>
    <w:rsid w:val="002E17CD"/>
    <w:rsid w:val="002E1AB7"/>
    <w:rsid w:val="002E45B1"/>
    <w:rsid w:val="002E45D6"/>
    <w:rsid w:val="002E6063"/>
    <w:rsid w:val="002E6B68"/>
    <w:rsid w:val="002F066F"/>
    <w:rsid w:val="002F1763"/>
    <w:rsid w:val="002F572A"/>
    <w:rsid w:val="002F572B"/>
    <w:rsid w:val="002F6FD3"/>
    <w:rsid w:val="002F71CF"/>
    <w:rsid w:val="00302636"/>
    <w:rsid w:val="00302985"/>
    <w:rsid w:val="00305083"/>
    <w:rsid w:val="003059C3"/>
    <w:rsid w:val="00305EC6"/>
    <w:rsid w:val="003146AE"/>
    <w:rsid w:val="003165B7"/>
    <w:rsid w:val="0031718E"/>
    <w:rsid w:val="00321C37"/>
    <w:rsid w:val="00322C16"/>
    <w:rsid w:val="003238A4"/>
    <w:rsid w:val="00326AC7"/>
    <w:rsid w:val="00327F30"/>
    <w:rsid w:val="0033044C"/>
    <w:rsid w:val="00335CA5"/>
    <w:rsid w:val="00337A0B"/>
    <w:rsid w:val="00343389"/>
    <w:rsid w:val="00344EAA"/>
    <w:rsid w:val="00346AC8"/>
    <w:rsid w:val="00353660"/>
    <w:rsid w:val="00353D5A"/>
    <w:rsid w:val="00354F8D"/>
    <w:rsid w:val="00355702"/>
    <w:rsid w:val="00356A49"/>
    <w:rsid w:val="00357D24"/>
    <w:rsid w:val="00362434"/>
    <w:rsid w:val="00363E11"/>
    <w:rsid w:val="00364F96"/>
    <w:rsid w:val="003659DF"/>
    <w:rsid w:val="00366A3A"/>
    <w:rsid w:val="00367406"/>
    <w:rsid w:val="003725AD"/>
    <w:rsid w:val="00372AD8"/>
    <w:rsid w:val="00384731"/>
    <w:rsid w:val="00384E40"/>
    <w:rsid w:val="003861E7"/>
    <w:rsid w:val="0039029B"/>
    <w:rsid w:val="003904C7"/>
    <w:rsid w:val="003922ED"/>
    <w:rsid w:val="003946B3"/>
    <w:rsid w:val="00395887"/>
    <w:rsid w:val="00395A64"/>
    <w:rsid w:val="003962CA"/>
    <w:rsid w:val="003A1C05"/>
    <w:rsid w:val="003A4C5A"/>
    <w:rsid w:val="003A5240"/>
    <w:rsid w:val="003A6782"/>
    <w:rsid w:val="003A6DFF"/>
    <w:rsid w:val="003B0EA5"/>
    <w:rsid w:val="003B2D43"/>
    <w:rsid w:val="003B3101"/>
    <w:rsid w:val="003B5126"/>
    <w:rsid w:val="003B5204"/>
    <w:rsid w:val="003C12CB"/>
    <w:rsid w:val="003D3B73"/>
    <w:rsid w:val="003D3C90"/>
    <w:rsid w:val="003D48A9"/>
    <w:rsid w:val="003E0BDE"/>
    <w:rsid w:val="003E1AC5"/>
    <w:rsid w:val="003E203C"/>
    <w:rsid w:val="003E2556"/>
    <w:rsid w:val="003E5615"/>
    <w:rsid w:val="003E573F"/>
    <w:rsid w:val="003E6E74"/>
    <w:rsid w:val="003E6FBD"/>
    <w:rsid w:val="003E7C22"/>
    <w:rsid w:val="003F437C"/>
    <w:rsid w:val="003F4497"/>
    <w:rsid w:val="003F58F7"/>
    <w:rsid w:val="003F6FBE"/>
    <w:rsid w:val="00403B49"/>
    <w:rsid w:val="00404CE2"/>
    <w:rsid w:val="00405F1A"/>
    <w:rsid w:val="00410076"/>
    <w:rsid w:val="004110F3"/>
    <w:rsid w:val="004128EC"/>
    <w:rsid w:val="004133C9"/>
    <w:rsid w:val="00413D87"/>
    <w:rsid w:val="00414155"/>
    <w:rsid w:val="00415B72"/>
    <w:rsid w:val="00416AAA"/>
    <w:rsid w:val="00416CB7"/>
    <w:rsid w:val="004212F9"/>
    <w:rsid w:val="0042230D"/>
    <w:rsid w:val="004224AB"/>
    <w:rsid w:val="004239BA"/>
    <w:rsid w:val="0042641C"/>
    <w:rsid w:val="004324F2"/>
    <w:rsid w:val="00432665"/>
    <w:rsid w:val="004331F8"/>
    <w:rsid w:val="004332FB"/>
    <w:rsid w:val="004337A1"/>
    <w:rsid w:val="00434B06"/>
    <w:rsid w:val="00435161"/>
    <w:rsid w:val="00436E51"/>
    <w:rsid w:val="0043735C"/>
    <w:rsid w:val="004378AA"/>
    <w:rsid w:val="00437C86"/>
    <w:rsid w:val="00444BAA"/>
    <w:rsid w:val="00444C13"/>
    <w:rsid w:val="004458B0"/>
    <w:rsid w:val="00446457"/>
    <w:rsid w:val="004545BE"/>
    <w:rsid w:val="00463485"/>
    <w:rsid w:val="004644B5"/>
    <w:rsid w:val="00464E2D"/>
    <w:rsid w:val="00466A4C"/>
    <w:rsid w:val="00467394"/>
    <w:rsid w:val="00470F10"/>
    <w:rsid w:val="00472AEB"/>
    <w:rsid w:val="00472ED5"/>
    <w:rsid w:val="004734A1"/>
    <w:rsid w:val="0047368E"/>
    <w:rsid w:val="00475F15"/>
    <w:rsid w:val="0047691C"/>
    <w:rsid w:val="00477DA4"/>
    <w:rsid w:val="0048184B"/>
    <w:rsid w:val="004834C8"/>
    <w:rsid w:val="00486156"/>
    <w:rsid w:val="00486B68"/>
    <w:rsid w:val="00490C15"/>
    <w:rsid w:val="00491291"/>
    <w:rsid w:val="004912A1"/>
    <w:rsid w:val="004941F0"/>
    <w:rsid w:val="0049646D"/>
    <w:rsid w:val="004A32CA"/>
    <w:rsid w:val="004A3E31"/>
    <w:rsid w:val="004A5365"/>
    <w:rsid w:val="004A73D5"/>
    <w:rsid w:val="004B207B"/>
    <w:rsid w:val="004B52CC"/>
    <w:rsid w:val="004C06FB"/>
    <w:rsid w:val="004C1FE3"/>
    <w:rsid w:val="004D0A51"/>
    <w:rsid w:val="004D2AC9"/>
    <w:rsid w:val="004D404B"/>
    <w:rsid w:val="004D7089"/>
    <w:rsid w:val="004E33CD"/>
    <w:rsid w:val="004E43CA"/>
    <w:rsid w:val="004F019D"/>
    <w:rsid w:val="004F1F49"/>
    <w:rsid w:val="004F30EF"/>
    <w:rsid w:val="004F3A82"/>
    <w:rsid w:val="004F3EAE"/>
    <w:rsid w:val="00504784"/>
    <w:rsid w:val="0051593C"/>
    <w:rsid w:val="00515D33"/>
    <w:rsid w:val="00517109"/>
    <w:rsid w:val="005174B7"/>
    <w:rsid w:val="0052006B"/>
    <w:rsid w:val="0052348D"/>
    <w:rsid w:val="005250CC"/>
    <w:rsid w:val="00525BCB"/>
    <w:rsid w:val="00530549"/>
    <w:rsid w:val="00530CB2"/>
    <w:rsid w:val="00540095"/>
    <w:rsid w:val="00542D96"/>
    <w:rsid w:val="005452AD"/>
    <w:rsid w:val="00546F88"/>
    <w:rsid w:val="00553627"/>
    <w:rsid w:val="00554DB2"/>
    <w:rsid w:val="005555F6"/>
    <w:rsid w:val="00556E06"/>
    <w:rsid w:val="00567CA8"/>
    <w:rsid w:val="00570C2E"/>
    <w:rsid w:val="00572B3A"/>
    <w:rsid w:val="00573B61"/>
    <w:rsid w:val="0057634C"/>
    <w:rsid w:val="00581EBF"/>
    <w:rsid w:val="00585191"/>
    <w:rsid w:val="005851B8"/>
    <w:rsid w:val="00585EC8"/>
    <w:rsid w:val="00591B30"/>
    <w:rsid w:val="00592837"/>
    <w:rsid w:val="005A0639"/>
    <w:rsid w:val="005A5348"/>
    <w:rsid w:val="005A5A2C"/>
    <w:rsid w:val="005B0B2D"/>
    <w:rsid w:val="005B0CD8"/>
    <w:rsid w:val="005B1784"/>
    <w:rsid w:val="005B1A87"/>
    <w:rsid w:val="005B1DCE"/>
    <w:rsid w:val="005B46B1"/>
    <w:rsid w:val="005B5ED5"/>
    <w:rsid w:val="005B7684"/>
    <w:rsid w:val="005B7789"/>
    <w:rsid w:val="005C08D3"/>
    <w:rsid w:val="005C2626"/>
    <w:rsid w:val="005C33C3"/>
    <w:rsid w:val="005C48AA"/>
    <w:rsid w:val="005C51A1"/>
    <w:rsid w:val="005D2436"/>
    <w:rsid w:val="005D2EEC"/>
    <w:rsid w:val="005D34ED"/>
    <w:rsid w:val="005D3995"/>
    <w:rsid w:val="005D3A49"/>
    <w:rsid w:val="005D5224"/>
    <w:rsid w:val="005D626A"/>
    <w:rsid w:val="005D7F6B"/>
    <w:rsid w:val="005E0A14"/>
    <w:rsid w:val="005E1844"/>
    <w:rsid w:val="005E228A"/>
    <w:rsid w:val="005E47BF"/>
    <w:rsid w:val="005E4824"/>
    <w:rsid w:val="005E73E1"/>
    <w:rsid w:val="005E7A30"/>
    <w:rsid w:val="005F4CBB"/>
    <w:rsid w:val="005F63B2"/>
    <w:rsid w:val="00601D9E"/>
    <w:rsid w:val="006129DB"/>
    <w:rsid w:val="006131B9"/>
    <w:rsid w:val="006161BA"/>
    <w:rsid w:val="00623C4E"/>
    <w:rsid w:val="006246D4"/>
    <w:rsid w:val="0062680C"/>
    <w:rsid w:val="00631FF5"/>
    <w:rsid w:val="00637650"/>
    <w:rsid w:val="00637E9B"/>
    <w:rsid w:val="0064102C"/>
    <w:rsid w:val="006444A3"/>
    <w:rsid w:val="00646AF6"/>
    <w:rsid w:val="00647F5E"/>
    <w:rsid w:val="006544F5"/>
    <w:rsid w:val="00655ED1"/>
    <w:rsid w:val="0065672B"/>
    <w:rsid w:val="00663356"/>
    <w:rsid w:val="0066360E"/>
    <w:rsid w:val="00663654"/>
    <w:rsid w:val="00670A17"/>
    <w:rsid w:val="00672C70"/>
    <w:rsid w:val="00673125"/>
    <w:rsid w:val="00673497"/>
    <w:rsid w:val="00681CCA"/>
    <w:rsid w:val="006836F6"/>
    <w:rsid w:val="006848CA"/>
    <w:rsid w:val="006873CF"/>
    <w:rsid w:val="00693325"/>
    <w:rsid w:val="00693ED4"/>
    <w:rsid w:val="006975F2"/>
    <w:rsid w:val="00697A57"/>
    <w:rsid w:val="006A3592"/>
    <w:rsid w:val="006A4863"/>
    <w:rsid w:val="006A761D"/>
    <w:rsid w:val="006A7ECB"/>
    <w:rsid w:val="006B1520"/>
    <w:rsid w:val="006B385F"/>
    <w:rsid w:val="006B3E50"/>
    <w:rsid w:val="006B543D"/>
    <w:rsid w:val="006B6F60"/>
    <w:rsid w:val="006C12C0"/>
    <w:rsid w:val="006C20AD"/>
    <w:rsid w:val="006C25BC"/>
    <w:rsid w:val="006C37E5"/>
    <w:rsid w:val="006C7CF1"/>
    <w:rsid w:val="006D0903"/>
    <w:rsid w:val="006D4528"/>
    <w:rsid w:val="006D4A11"/>
    <w:rsid w:val="006D53DC"/>
    <w:rsid w:val="006D5906"/>
    <w:rsid w:val="006E0B45"/>
    <w:rsid w:val="006E62FE"/>
    <w:rsid w:val="006E658D"/>
    <w:rsid w:val="006F0693"/>
    <w:rsid w:val="006F294E"/>
    <w:rsid w:val="006F3838"/>
    <w:rsid w:val="006F3856"/>
    <w:rsid w:val="00701847"/>
    <w:rsid w:val="00701AD5"/>
    <w:rsid w:val="007020E8"/>
    <w:rsid w:val="00704DB7"/>
    <w:rsid w:val="007055F5"/>
    <w:rsid w:val="00706574"/>
    <w:rsid w:val="007072D6"/>
    <w:rsid w:val="007128B8"/>
    <w:rsid w:val="00712EA4"/>
    <w:rsid w:val="00713477"/>
    <w:rsid w:val="00720B4A"/>
    <w:rsid w:val="007227E3"/>
    <w:rsid w:val="007234E2"/>
    <w:rsid w:val="007249EC"/>
    <w:rsid w:val="00726C3F"/>
    <w:rsid w:val="00730404"/>
    <w:rsid w:val="0073124A"/>
    <w:rsid w:val="0073766B"/>
    <w:rsid w:val="00740985"/>
    <w:rsid w:val="00742A4D"/>
    <w:rsid w:val="00744DB3"/>
    <w:rsid w:val="0074682B"/>
    <w:rsid w:val="00750781"/>
    <w:rsid w:val="00755319"/>
    <w:rsid w:val="0075531F"/>
    <w:rsid w:val="0075590C"/>
    <w:rsid w:val="0075705B"/>
    <w:rsid w:val="00762B13"/>
    <w:rsid w:val="007640F6"/>
    <w:rsid w:val="00767B54"/>
    <w:rsid w:val="00771E00"/>
    <w:rsid w:val="007734B3"/>
    <w:rsid w:val="00773AF4"/>
    <w:rsid w:val="00777341"/>
    <w:rsid w:val="00777623"/>
    <w:rsid w:val="00782B72"/>
    <w:rsid w:val="00782C2B"/>
    <w:rsid w:val="007872E5"/>
    <w:rsid w:val="007936A7"/>
    <w:rsid w:val="00794168"/>
    <w:rsid w:val="007A0B16"/>
    <w:rsid w:val="007A1545"/>
    <w:rsid w:val="007A3000"/>
    <w:rsid w:val="007A372C"/>
    <w:rsid w:val="007A7598"/>
    <w:rsid w:val="007B21A0"/>
    <w:rsid w:val="007B3619"/>
    <w:rsid w:val="007B3E10"/>
    <w:rsid w:val="007B56A9"/>
    <w:rsid w:val="007B70D6"/>
    <w:rsid w:val="007B7C5F"/>
    <w:rsid w:val="007C2BAD"/>
    <w:rsid w:val="007C4082"/>
    <w:rsid w:val="007C5A5D"/>
    <w:rsid w:val="007C5E47"/>
    <w:rsid w:val="007C7DDA"/>
    <w:rsid w:val="007E3EB9"/>
    <w:rsid w:val="007E4965"/>
    <w:rsid w:val="007E601A"/>
    <w:rsid w:val="007E6470"/>
    <w:rsid w:val="007F0CB1"/>
    <w:rsid w:val="007F31C6"/>
    <w:rsid w:val="008003D1"/>
    <w:rsid w:val="008008DE"/>
    <w:rsid w:val="00806BA7"/>
    <w:rsid w:val="00806D68"/>
    <w:rsid w:val="00807084"/>
    <w:rsid w:val="0080745C"/>
    <w:rsid w:val="00807B3E"/>
    <w:rsid w:val="00810618"/>
    <w:rsid w:val="00810A56"/>
    <w:rsid w:val="00813F02"/>
    <w:rsid w:val="00816C45"/>
    <w:rsid w:val="00821049"/>
    <w:rsid w:val="008215AC"/>
    <w:rsid w:val="0082376D"/>
    <w:rsid w:val="00823DED"/>
    <w:rsid w:val="00824BB2"/>
    <w:rsid w:val="008308A7"/>
    <w:rsid w:val="008327FA"/>
    <w:rsid w:val="00832D60"/>
    <w:rsid w:val="00833C5B"/>
    <w:rsid w:val="00841741"/>
    <w:rsid w:val="00843462"/>
    <w:rsid w:val="0084500C"/>
    <w:rsid w:val="008523F8"/>
    <w:rsid w:val="00853168"/>
    <w:rsid w:val="00855B51"/>
    <w:rsid w:val="00855C53"/>
    <w:rsid w:val="00860E7C"/>
    <w:rsid w:val="00865F7B"/>
    <w:rsid w:val="00866B9A"/>
    <w:rsid w:val="00867BB9"/>
    <w:rsid w:val="00875393"/>
    <w:rsid w:val="00877599"/>
    <w:rsid w:val="00886AF2"/>
    <w:rsid w:val="008876A0"/>
    <w:rsid w:val="00887DCE"/>
    <w:rsid w:val="00891735"/>
    <w:rsid w:val="008928AA"/>
    <w:rsid w:val="00895FCC"/>
    <w:rsid w:val="008A29DF"/>
    <w:rsid w:val="008A5684"/>
    <w:rsid w:val="008B4C60"/>
    <w:rsid w:val="008B4CBC"/>
    <w:rsid w:val="008B4D71"/>
    <w:rsid w:val="008C041B"/>
    <w:rsid w:val="008C7813"/>
    <w:rsid w:val="008D13E8"/>
    <w:rsid w:val="008D23D8"/>
    <w:rsid w:val="008D2BE9"/>
    <w:rsid w:val="008D53DE"/>
    <w:rsid w:val="008E2AC7"/>
    <w:rsid w:val="008E337A"/>
    <w:rsid w:val="008E7CCE"/>
    <w:rsid w:val="008F4047"/>
    <w:rsid w:val="008F5C50"/>
    <w:rsid w:val="008F754A"/>
    <w:rsid w:val="009018C6"/>
    <w:rsid w:val="009042FA"/>
    <w:rsid w:val="00907249"/>
    <w:rsid w:val="009077CA"/>
    <w:rsid w:val="00914826"/>
    <w:rsid w:val="00915331"/>
    <w:rsid w:val="0091739F"/>
    <w:rsid w:val="00921C3C"/>
    <w:rsid w:val="00925BF2"/>
    <w:rsid w:val="00926076"/>
    <w:rsid w:val="009269DE"/>
    <w:rsid w:val="009314C8"/>
    <w:rsid w:val="00932FBF"/>
    <w:rsid w:val="00934F0D"/>
    <w:rsid w:val="009405E8"/>
    <w:rsid w:val="0094220E"/>
    <w:rsid w:val="009423B1"/>
    <w:rsid w:val="009531C3"/>
    <w:rsid w:val="009532F4"/>
    <w:rsid w:val="009535E3"/>
    <w:rsid w:val="00954282"/>
    <w:rsid w:val="00955870"/>
    <w:rsid w:val="00961606"/>
    <w:rsid w:val="009625D4"/>
    <w:rsid w:val="00964C9D"/>
    <w:rsid w:val="00970A7B"/>
    <w:rsid w:val="0097184B"/>
    <w:rsid w:val="0097311F"/>
    <w:rsid w:val="00973E49"/>
    <w:rsid w:val="00975F76"/>
    <w:rsid w:val="00977BAA"/>
    <w:rsid w:val="009807E3"/>
    <w:rsid w:val="009825DB"/>
    <w:rsid w:val="00983CC3"/>
    <w:rsid w:val="009879C3"/>
    <w:rsid w:val="009937A2"/>
    <w:rsid w:val="00996CB0"/>
    <w:rsid w:val="009A0BA8"/>
    <w:rsid w:val="009A4B13"/>
    <w:rsid w:val="009A54D6"/>
    <w:rsid w:val="009A5853"/>
    <w:rsid w:val="009A7A2E"/>
    <w:rsid w:val="009A7E86"/>
    <w:rsid w:val="009B1C95"/>
    <w:rsid w:val="009B3381"/>
    <w:rsid w:val="009B5479"/>
    <w:rsid w:val="009B5487"/>
    <w:rsid w:val="009C008E"/>
    <w:rsid w:val="009C0C32"/>
    <w:rsid w:val="009C2E5A"/>
    <w:rsid w:val="009C4BAF"/>
    <w:rsid w:val="009C547C"/>
    <w:rsid w:val="009C5B00"/>
    <w:rsid w:val="009D205E"/>
    <w:rsid w:val="009D3AAB"/>
    <w:rsid w:val="009D5732"/>
    <w:rsid w:val="009D643D"/>
    <w:rsid w:val="009E2859"/>
    <w:rsid w:val="009E2BE6"/>
    <w:rsid w:val="009E3E36"/>
    <w:rsid w:val="009E70C5"/>
    <w:rsid w:val="009F10FA"/>
    <w:rsid w:val="009F35D3"/>
    <w:rsid w:val="009F534B"/>
    <w:rsid w:val="009F66C1"/>
    <w:rsid w:val="00A02FF8"/>
    <w:rsid w:val="00A04946"/>
    <w:rsid w:val="00A049BC"/>
    <w:rsid w:val="00A056FA"/>
    <w:rsid w:val="00A0679B"/>
    <w:rsid w:val="00A07C94"/>
    <w:rsid w:val="00A101D9"/>
    <w:rsid w:val="00A144EF"/>
    <w:rsid w:val="00A16978"/>
    <w:rsid w:val="00A206B5"/>
    <w:rsid w:val="00A2493D"/>
    <w:rsid w:val="00A30CA5"/>
    <w:rsid w:val="00A32E79"/>
    <w:rsid w:val="00A36D21"/>
    <w:rsid w:val="00A40E76"/>
    <w:rsid w:val="00A43161"/>
    <w:rsid w:val="00A44B37"/>
    <w:rsid w:val="00A46D37"/>
    <w:rsid w:val="00A47FCD"/>
    <w:rsid w:val="00A47FDB"/>
    <w:rsid w:val="00A52EE0"/>
    <w:rsid w:val="00A55AC7"/>
    <w:rsid w:val="00A62B1E"/>
    <w:rsid w:val="00A75104"/>
    <w:rsid w:val="00A757B3"/>
    <w:rsid w:val="00A762E5"/>
    <w:rsid w:val="00A7689A"/>
    <w:rsid w:val="00A80844"/>
    <w:rsid w:val="00A82932"/>
    <w:rsid w:val="00A86E3E"/>
    <w:rsid w:val="00A87272"/>
    <w:rsid w:val="00A91526"/>
    <w:rsid w:val="00A918F3"/>
    <w:rsid w:val="00A9402B"/>
    <w:rsid w:val="00A94471"/>
    <w:rsid w:val="00A96055"/>
    <w:rsid w:val="00AA13E8"/>
    <w:rsid w:val="00AA2430"/>
    <w:rsid w:val="00AA411F"/>
    <w:rsid w:val="00AA609D"/>
    <w:rsid w:val="00AC2231"/>
    <w:rsid w:val="00AC3610"/>
    <w:rsid w:val="00AC3E68"/>
    <w:rsid w:val="00AC5989"/>
    <w:rsid w:val="00AC5B0E"/>
    <w:rsid w:val="00AC6487"/>
    <w:rsid w:val="00AC6F78"/>
    <w:rsid w:val="00AC7D1C"/>
    <w:rsid w:val="00AD6DCF"/>
    <w:rsid w:val="00AD738F"/>
    <w:rsid w:val="00AE52D4"/>
    <w:rsid w:val="00AE71A3"/>
    <w:rsid w:val="00AF2CAD"/>
    <w:rsid w:val="00AF4A66"/>
    <w:rsid w:val="00AF541C"/>
    <w:rsid w:val="00B04DF4"/>
    <w:rsid w:val="00B0599A"/>
    <w:rsid w:val="00B06D40"/>
    <w:rsid w:val="00B10AF9"/>
    <w:rsid w:val="00B16614"/>
    <w:rsid w:val="00B20813"/>
    <w:rsid w:val="00B231D4"/>
    <w:rsid w:val="00B23F94"/>
    <w:rsid w:val="00B32C1A"/>
    <w:rsid w:val="00B332B5"/>
    <w:rsid w:val="00B33DF4"/>
    <w:rsid w:val="00B35284"/>
    <w:rsid w:val="00B3596D"/>
    <w:rsid w:val="00B37C05"/>
    <w:rsid w:val="00B40952"/>
    <w:rsid w:val="00B40F0C"/>
    <w:rsid w:val="00B4565A"/>
    <w:rsid w:val="00B45919"/>
    <w:rsid w:val="00B47AD0"/>
    <w:rsid w:val="00B512F9"/>
    <w:rsid w:val="00B522EB"/>
    <w:rsid w:val="00B5370F"/>
    <w:rsid w:val="00B55B79"/>
    <w:rsid w:val="00B57611"/>
    <w:rsid w:val="00B600B8"/>
    <w:rsid w:val="00B604E5"/>
    <w:rsid w:val="00B62665"/>
    <w:rsid w:val="00B71680"/>
    <w:rsid w:val="00B73383"/>
    <w:rsid w:val="00B73D5B"/>
    <w:rsid w:val="00B75268"/>
    <w:rsid w:val="00B8026B"/>
    <w:rsid w:val="00B80668"/>
    <w:rsid w:val="00B84C97"/>
    <w:rsid w:val="00B86842"/>
    <w:rsid w:val="00B874E3"/>
    <w:rsid w:val="00B87834"/>
    <w:rsid w:val="00B9241D"/>
    <w:rsid w:val="00B946BC"/>
    <w:rsid w:val="00B95CC7"/>
    <w:rsid w:val="00B962CA"/>
    <w:rsid w:val="00B97DE8"/>
    <w:rsid w:val="00BA1476"/>
    <w:rsid w:val="00BA4C7F"/>
    <w:rsid w:val="00BA4D67"/>
    <w:rsid w:val="00BA6F27"/>
    <w:rsid w:val="00BB0740"/>
    <w:rsid w:val="00BB3309"/>
    <w:rsid w:val="00BB38CC"/>
    <w:rsid w:val="00BB4156"/>
    <w:rsid w:val="00BB560E"/>
    <w:rsid w:val="00BB59E8"/>
    <w:rsid w:val="00BB6E2F"/>
    <w:rsid w:val="00BC0ADF"/>
    <w:rsid w:val="00BC43A8"/>
    <w:rsid w:val="00BC43C9"/>
    <w:rsid w:val="00BD2AB1"/>
    <w:rsid w:val="00BD76C2"/>
    <w:rsid w:val="00BE36D1"/>
    <w:rsid w:val="00BE4579"/>
    <w:rsid w:val="00BE4A36"/>
    <w:rsid w:val="00BE4D9D"/>
    <w:rsid w:val="00BE52B8"/>
    <w:rsid w:val="00BE61DD"/>
    <w:rsid w:val="00BF018D"/>
    <w:rsid w:val="00BF05D7"/>
    <w:rsid w:val="00BF124A"/>
    <w:rsid w:val="00BF4120"/>
    <w:rsid w:val="00BF602D"/>
    <w:rsid w:val="00C11CEF"/>
    <w:rsid w:val="00C13E7D"/>
    <w:rsid w:val="00C1509C"/>
    <w:rsid w:val="00C1638D"/>
    <w:rsid w:val="00C21C45"/>
    <w:rsid w:val="00C2501C"/>
    <w:rsid w:val="00C257B2"/>
    <w:rsid w:val="00C316DF"/>
    <w:rsid w:val="00C33BF2"/>
    <w:rsid w:val="00C35C2D"/>
    <w:rsid w:val="00C37BF1"/>
    <w:rsid w:val="00C41E4C"/>
    <w:rsid w:val="00C468B4"/>
    <w:rsid w:val="00C46E24"/>
    <w:rsid w:val="00C47BD5"/>
    <w:rsid w:val="00C52041"/>
    <w:rsid w:val="00C56EA7"/>
    <w:rsid w:val="00C6296B"/>
    <w:rsid w:val="00C66187"/>
    <w:rsid w:val="00C71005"/>
    <w:rsid w:val="00C7136B"/>
    <w:rsid w:val="00C716F0"/>
    <w:rsid w:val="00C74269"/>
    <w:rsid w:val="00C76013"/>
    <w:rsid w:val="00C7691A"/>
    <w:rsid w:val="00C84502"/>
    <w:rsid w:val="00C903D5"/>
    <w:rsid w:val="00C91E86"/>
    <w:rsid w:val="00C92EFF"/>
    <w:rsid w:val="00C93B58"/>
    <w:rsid w:val="00C941E2"/>
    <w:rsid w:val="00CA3A72"/>
    <w:rsid w:val="00CA69E0"/>
    <w:rsid w:val="00CA6BD3"/>
    <w:rsid w:val="00CB4651"/>
    <w:rsid w:val="00CD2E20"/>
    <w:rsid w:val="00CD445D"/>
    <w:rsid w:val="00CD4A37"/>
    <w:rsid w:val="00CD7592"/>
    <w:rsid w:val="00CE0804"/>
    <w:rsid w:val="00CE1FC2"/>
    <w:rsid w:val="00CE523F"/>
    <w:rsid w:val="00CF3F2A"/>
    <w:rsid w:val="00CF46FB"/>
    <w:rsid w:val="00CF4970"/>
    <w:rsid w:val="00CF71B2"/>
    <w:rsid w:val="00D02E93"/>
    <w:rsid w:val="00D035FF"/>
    <w:rsid w:val="00D03989"/>
    <w:rsid w:val="00D1363B"/>
    <w:rsid w:val="00D14EFA"/>
    <w:rsid w:val="00D15211"/>
    <w:rsid w:val="00D15A46"/>
    <w:rsid w:val="00D16A5F"/>
    <w:rsid w:val="00D16EEB"/>
    <w:rsid w:val="00D20ABE"/>
    <w:rsid w:val="00D21860"/>
    <w:rsid w:val="00D2367E"/>
    <w:rsid w:val="00D249AD"/>
    <w:rsid w:val="00D25A54"/>
    <w:rsid w:val="00D27B0C"/>
    <w:rsid w:val="00D322FF"/>
    <w:rsid w:val="00D32E2C"/>
    <w:rsid w:val="00D34166"/>
    <w:rsid w:val="00D41056"/>
    <w:rsid w:val="00D42E5A"/>
    <w:rsid w:val="00D4716F"/>
    <w:rsid w:val="00D51A8A"/>
    <w:rsid w:val="00D55BC2"/>
    <w:rsid w:val="00D60EF4"/>
    <w:rsid w:val="00D613AA"/>
    <w:rsid w:val="00D61F3F"/>
    <w:rsid w:val="00D634FC"/>
    <w:rsid w:val="00D63F7E"/>
    <w:rsid w:val="00D66903"/>
    <w:rsid w:val="00D72189"/>
    <w:rsid w:val="00D74B8F"/>
    <w:rsid w:val="00D7640A"/>
    <w:rsid w:val="00D76F84"/>
    <w:rsid w:val="00D82B92"/>
    <w:rsid w:val="00D836F1"/>
    <w:rsid w:val="00D85002"/>
    <w:rsid w:val="00D859DF"/>
    <w:rsid w:val="00D86F04"/>
    <w:rsid w:val="00D873CD"/>
    <w:rsid w:val="00D873E0"/>
    <w:rsid w:val="00D87B9F"/>
    <w:rsid w:val="00D90E41"/>
    <w:rsid w:val="00D923EE"/>
    <w:rsid w:val="00D92E8A"/>
    <w:rsid w:val="00D959B1"/>
    <w:rsid w:val="00DA006A"/>
    <w:rsid w:val="00DA0D6C"/>
    <w:rsid w:val="00DA30C1"/>
    <w:rsid w:val="00DA3B02"/>
    <w:rsid w:val="00DA6169"/>
    <w:rsid w:val="00DB28ED"/>
    <w:rsid w:val="00DB52E0"/>
    <w:rsid w:val="00DB6844"/>
    <w:rsid w:val="00DB7813"/>
    <w:rsid w:val="00DC021F"/>
    <w:rsid w:val="00DC02BC"/>
    <w:rsid w:val="00DC0788"/>
    <w:rsid w:val="00DC1CF7"/>
    <w:rsid w:val="00DC5419"/>
    <w:rsid w:val="00DC64DD"/>
    <w:rsid w:val="00DC741B"/>
    <w:rsid w:val="00DD3A35"/>
    <w:rsid w:val="00DD4687"/>
    <w:rsid w:val="00DD4B6E"/>
    <w:rsid w:val="00DD69D7"/>
    <w:rsid w:val="00DD7446"/>
    <w:rsid w:val="00DD7C96"/>
    <w:rsid w:val="00DE082D"/>
    <w:rsid w:val="00DE0D13"/>
    <w:rsid w:val="00DE410C"/>
    <w:rsid w:val="00DE41C7"/>
    <w:rsid w:val="00DE559F"/>
    <w:rsid w:val="00DE6D62"/>
    <w:rsid w:val="00DE7733"/>
    <w:rsid w:val="00DE7AA1"/>
    <w:rsid w:val="00DF5FDD"/>
    <w:rsid w:val="00E009BB"/>
    <w:rsid w:val="00E0268E"/>
    <w:rsid w:val="00E03BC7"/>
    <w:rsid w:val="00E04331"/>
    <w:rsid w:val="00E046D7"/>
    <w:rsid w:val="00E04E75"/>
    <w:rsid w:val="00E0656F"/>
    <w:rsid w:val="00E076EA"/>
    <w:rsid w:val="00E12647"/>
    <w:rsid w:val="00E13309"/>
    <w:rsid w:val="00E17597"/>
    <w:rsid w:val="00E22CB5"/>
    <w:rsid w:val="00E30632"/>
    <w:rsid w:val="00E3228E"/>
    <w:rsid w:val="00E3361A"/>
    <w:rsid w:val="00E33EEE"/>
    <w:rsid w:val="00E36B18"/>
    <w:rsid w:val="00E36DCB"/>
    <w:rsid w:val="00E41488"/>
    <w:rsid w:val="00E41A29"/>
    <w:rsid w:val="00E436D5"/>
    <w:rsid w:val="00E4595B"/>
    <w:rsid w:val="00E46FBF"/>
    <w:rsid w:val="00E51D58"/>
    <w:rsid w:val="00E53215"/>
    <w:rsid w:val="00E538A6"/>
    <w:rsid w:val="00E54399"/>
    <w:rsid w:val="00E57ABC"/>
    <w:rsid w:val="00E6174E"/>
    <w:rsid w:val="00E622B8"/>
    <w:rsid w:val="00E64DE2"/>
    <w:rsid w:val="00E64EB1"/>
    <w:rsid w:val="00E65F56"/>
    <w:rsid w:val="00E66211"/>
    <w:rsid w:val="00E7328A"/>
    <w:rsid w:val="00E73555"/>
    <w:rsid w:val="00E83FC3"/>
    <w:rsid w:val="00E86058"/>
    <w:rsid w:val="00E873BE"/>
    <w:rsid w:val="00E879D5"/>
    <w:rsid w:val="00E9007B"/>
    <w:rsid w:val="00E96373"/>
    <w:rsid w:val="00E97055"/>
    <w:rsid w:val="00EA09B6"/>
    <w:rsid w:val="00EA1B71"/>
    <w:rsid w:val="00EA27F6"/>
    <w:rsid w:val="00EB0E83"/>
    <w:rsid w:val="00EB3456"/>
    <w:rsid w:val="00EB5B84"/>
    <w:rsid w:val="00EB71B4"/>
    <w:rsid w:val="00EB7C85"/>
    <w:rsid w:val="00EC0AAD"/>
    <w:rsid w:val="00EC68CB"/>
    <w:rsid w:val="00EC735F"/>
    <w:rsid w:val="00ED0186"/>
    <w:rsid w:val="00ED16FC"/>
    <w:rsid w:val="00ED62E2"/>
    <w:rsid w:val="00ED664A"/>
    <w:rsid w:val="00ED6D8C"/>
    <w:rsid w:val="00EE2E3C"/>
    <w:rsid w:val="00EE305F"/>
    <w:rsid w:val="00EE75A5"/>
    <w:rsid w:val="00EF1063"/>
    <w:rsid w:val="00EF1515"/>
    <w:rsid w:val="00EF1A8E"/>
    <w:rsid w:val="00EF1FB9"/>
    <w:rsid w:val="00EF22CD"/>
    <w:rsid w:val="00EF29AD"/>
    <w:rsid w:val="00EF5B7A"/>
    <w:rsid w:val="00EF5E9B"/>
    <w:rsid w:val="00EF6F71"/>
    <w:rsid w:val="00F010B3"/>
    <w:rsid w:val="00F066DA"/>
    <w:rsid w:val="00F10058"/>
    <w:rsid w:val="00F1740C"/>
    <w:rsid w:val="00F17A6F"/>
    <w:rsid w:val="00F210E0"/>
    <w:rsid w:val="00F221A8"/>
    <w:rsid w:val="00F232F9"/>
    <w:rsid w:val="00F31FB7"/>
    <w:rsid w:val="00F3463B"/>
    <w:rsid w:val="00F34AB0"/>
    <w:rsid w:val="00F37CFC"/>
    <w:rsid w:val="00F41770"/>
    <w:rsid w:val="00F424E0"/>
    <w:rsid w:val="00F43B2D"/>
    <w:rsid w:val="00F50968"/>
    <w:rsid w:val="00F52980"/>
    <w:rsid w:val="00F531AF"/>
    <w:rsid w:val="00F61607"/>
    <w:rsid w:val="00F66C04"/>
    <w:rsid w:val="00F67030"/>
    <w:rsid w:val="00F67FC6"/>
    <w:rsid w:val="00F71628"/>
    <w:rsid w:val="00F72AE9"/>
    <w:rsid w:val="00F72F3A"/>
    <w:rsid w:val="00F75BD6"/>
    <w:rsid w:val="00F76FAD"/>
    <w:rsid w:val="00F80129"/>
    <w:rsid w:val="00F86621"/>
    <w:rsid w:val="00F86E9A"/>
    <w:rsid w:val="00F87F6D"/>
    <w:rsid w:val="00F95507"/>
    <w:rsid w:val="00FA19AE"/>
    <w:rsid w:val="00FA20D5"/>
    <w:rsid w:val="00FA48AA"/>
    <w:rsid w:val="00FB3040"/>
    <w:rsid w:val="00FB6A8F"/>
    <w:rsid w:val="00FB730C"/>
    <w:rsid w:val="00FD10C5"/>
    <w:rsid w:val="00FD2D52"/>
    <w:rsid w:val="00FD47E7"/>
    <w:rsid w:val="00FE11F7"/>
    <w:rsid w:val="00FE3DF0"/>
    <w:rsid w:val="00FE42E6"/>
    <w:rsid w:val="00FE514E"/>
    <w:rsid w:val="00FE53E1"/>
    <w:rsid w:val="00FE6FCA"/>
    <w:rsid w:val="00FE774F"/>
    <w:rsid w:val="00FF1577"/>
    <w:rsid w:val="00FF1AB0"/>
    <w:rsid w:val="00FF1B26"/>
    <w:rsid w:val="00FF31C1"/>
    <w:rsid w:val="00FF364A"/>
    <w:rsid w:val="00FF4924"/>
    <w:rsid w:val="00FF7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4F333"/>
  <w15:docId w15:val="{844383BA-5F12-4F7D-A28E-AE39355F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0BDB"/>
    <w:rPr>
      <w:rFonts w:asciiTheme="minorHAnsi" w:hAnsiTheme="minorHAnsi"/>
      <w:sz w:val="18"/>
      <w:lang w:eastAsia="en-US"/>
    </w:rPr>
  </w:style>
  <w:style w:type="paragraph" w:styleId="Heading1">
    <w:name w:val="heading 1"/>
    <w:basedOn w:val="Normal"/>
    <w:next w:val="BodyText"/>
    <w:link w:val="Heading1Char"/>
    <w:qFormat/>
    <w:rsid w:val="000F3C58"/>
    <w:pPr>
      <w:keepNext/>
      <w:pageBreakBefore/>
      <w:numPr>
        <w:numId w:val="9"/>
      </w:numPr>
      <w:tabs>
        <w:tab w:val="clear" w:pos="425"/>
        <w:tab w:val="left" w:pos="851"/>
      </w:tabs>
      <w:spacing w:before="240"/>
      <w:ind w:left="0" w:firstLine="0"/>
      <w:outlineLvl w:val="0"/>
    </w:pPr>
    <w:rPr>
      <w:rFonts w:asciiTheme="majorHAnsi" w:hAnsiTheme="majorHAnsi"/>
      <w:b/>
      <w:sz w:val="32"/>
    </w:rPr>
  </w:style>
  <w:style w:type="paragraph" w:styleId="Heading2">
    <w:name w:val="heading 2"/>
    <w:basedOn w:val="Normal"/>
    <w:next w:val="BodyText"/>
    <w:link w:val="Heading2Char"/>
    <w:qFormat/>
    <w:rsid w:val="00220BDB"/>
    <w:pPr>
      <w:keepNext/>
      <w:numPr>
        <w:ilvl w:val="1"/>
        <w:numId w:val="9"/>
      </w:numPr>
      <w:tabs>
        <w:tab w:val="left" w:pos="1077"/>
      </w:tabs>
      <w:spacing w:before="200"/>
      <w:ind w:left="0" w:firstLine="0"/>
      <w:outlineLvl w:val="1"/>
    </w:pPr>
    <w:rPr>
      <w:rFonts w:asciiTheme="majorHAnsi" w:hAnsiTheme="majorHAnsi"/>
      <w:b/>
      <w:sz w:val="28"/>
    </w:rPr>
  </w:style>
  <w:style w:type="paragraph" w:styleId="Heading3">
    <w:name w:val="heading 3"/>
    <w:basedOn w:val="Normal"/>
    <w:next w:val="BodyText"/>
    <w:link w:val="Heading3Char"/>
    <w:qFormat/>
    <w:rsid w:val="00220BDB"/>
    <w:pPr>
      <w:keepNext/>
      <w:numPr>
        <w:ilvl w:val="2"/>
        <w:numId w:val="9"/>
      </w:numPr>
      <w:tabs>
        <w:tab w:val="clear" w:pos="1080"/>
        <w:tab w:val="left" w:pos="1304"/>
      </w:tabs>
      <w:spacing w:before="200"/>
      <w:ind w:left="0" w:firstLine="0"/>
      <w:outlineLvl w:val="2"/>
    </w:pPr>
    <w:rPr>
      <w:rFonts w:asciiTheme="majorHAnsi" w:hAnsiTheme="majorHAnsi"/>
      <w:b/>
      <w:sz w:val="24"/>
    </w:rPr>
  </w:style>
  <w:style w:type="paragraph" w:styleId="Heading4">
    <w:name w:val="heading 4"/>
    <w:basedOn w:val="Normal"/>
    <w:next w:val="BodyText"/>
    <w:link w:val="Heading4Char"/>
    <w:qFormat/>
    <w:rsid w:val="00220BDB"/>
    <w:pPr>
      <w:keepNext/>
      <w:numPr>
        <w:ilvl w:val="3"/>
        <w:numId w:val="9"/>
      </w:numPr>
      <w:tabs>
        <w:tab w:val="clear" w:pos="1648"/>
        <w:tab w:val="left" w:pos="1559"/>
      </w:tabs>
      <w:spacing w:before="200"/>
      <w:ind w:left="0" w:firstLine="0"/>
      <w:outlineLvl w:val="3"/>
    </w:pPr>
    <w:rPr>
      <w:rFonts w:asciiTheme="majorHAnsi" w:hAnsiTheme="majorHAnsi"/>
      <w:b/>
      <w:sz w:val="20"/>
    </w:rPr>
  </w:style>
  <w:style w:type="paragraph" w:styleId="Heading5">
    <w:name w:val="heading 5"/>
    <w:basedOn w:val="Normal"/>
    <w:next w:val="BodyText"/>
    <w:link w:val="Heading5Char"/>
    <w:qFormat/>
    <w:rsid w:val="00220BDB"/>
    <w:pPr>
      <w:keepNext/>
      <w:numPr>
        <w:ilvl w:val="4"/>
        <w:numId w:val="9"/>
      </w:numPr>
      <w:tabs>
        <w:tab w:val="clear" w:pos="1440"/>
        <w:tab w:val="left" w:pos="1644"/>
      </w:tabs>
      <w:spacing w:before="200" w:line="240" w:lineRule="auto"/>
      <w:ind w:left="0" w:firstLine="0"/>
      <w:outlineLvl w:val="4"/>
    </w:pPr>
    <w:rPr>
      <w:rFonts w:asciiTheme="majorHAnsi" w:hAnsiTheme="majorHAnsi"/>
      <w:b/>
    </w:rPr>
  </w:style>
  <w:style w:type="paragraph" w:styleId="Heading6">
    <w:name w:val="heading 6"/>
    <w:basedOn w:val="Normal"/>
    <w:next w:val="BodyText"/>
    <w:link w:val="Heading6Char"/>
    <w:qFormat/>
    <w:rsid w:val="00220BDB"/>
    <w:pPr>
      <w:keepNext/>
      <w:numPr>
        <w:ilvl w:val="5"/>
        <w:numId w:val="9"/>
      </w:numPr>
      <w:tabs>
        <w:tab w:val="clear" w:pos="1152"/>
        <w:tab w:val="left" w:pos="1701"/>
      </w:tabs>
      <w:spacing w:before="200" w:line="240" w:lineRule="auto"/>
      <w:ind w:left="0" w:firstLine="0"/>
      <w:outlineLvl w:val="5"/>
    </w:pPr>
    <w:rPr>
      <w:rFonts w:asciiTheme="majorHAnsi" w:hAnsiTheme="majorHAnsi"/>
    </w:rPr>
  </w:style>
  <w:style w:type="paragraph" w:styleId="Heading7">
    <w:name w:val="heading 7"/>
    <w:basedOn w:val="Normal"/>
    <w:next w:val="Normal"/>
    <w:link w:val="Heading7Char"/>
    <w:qFormat/>
    <w:rsid w:val="00220BDB"/>
    <w:pPr>
      <w:keepNext/>
      <w:spacing w:before="200" w:after="60"/>
      <w:outlineLvl w:val="6"/>
    </w:pPr>
    <w:rPr>
      <w:rFonts w:asciiTheme="majorHAnsi" w:hAnsiTheme="majorHAnsi"/>
      <w:b/>
    </w:rPr>
  </w:style>
  <w:style w:type="paragraph" w:styleId="Heading8">
    <w:name w:val="heading 8"/>
    <w:basedOn w:val="Normal"/>
    <w:next w:val="BodyText"/>
    <w:link w:val="Heading8Char"/>
    <w:qFormat/>
    <w:rsid w:val="00220BDB"/>
    <w:pPr>
      <w:keepNext/>
      <w:spacing w:before="200" w:after="60"/>
      <w:outlineLvl w:val="7"/>
    </w:pPr>
    <w:rPr>
      <w:rFonts w:asciiTheme="majorHAnsi" w:hAnsiTheme="majorHAnsi"/>
      <w:i/>
    </w:rPr>
  </w:style>
  <w:style w:type="paragraph" w:styleId="Heading9">
    <w:name w:val="heading 9"/>
    <w:basedOn w:val="Normal"/>
    <w:next w:val="BodyText"/>
    <w:link w:val="Heading9Char"/>
    <w:qFormat/>
    <w:rsid w:val="00220BDB"/>
    <w:pPr>
      <w:spacing w:before="240" w:after="60"/>
      <w:outlineLvl w:val="8"/>
    </w:pPr>
    <w:rPr>
      <w:rFonts w:asciiTheme="majorHAnsi" w:hAnsiTheme="majorHAns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C152E"/>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4510CA"/>
    <w:rPr>
      <w:b/>
      <w:bCs/>
    </w:rPr>
  </w:style>
  <w:style w:type="character" w:styleId="PageNumber">
    <w:name w:val="page number"/>
    <w:basedOn w:val="DefaultParagraphFont"/>
    <w:rsid w:val="00220BDB"/>
    <w:rPr>
      <w:rFonts w:asciiTheme="minorHAnsi" w:hAnsiTheme="minorHAnsi"/>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304033"/>
    <w:pPr>
      <w:tabs>
        <w:tab w:val="left" w:pos="1559"/>
        <w:tab w:val="left" w:leader="dot" w:pos="9072"/>
      </w:tabs>
      <w:spacing w:after="0"/>
      <w:ind w:left="1537"/>
    </w:pPr>
  </w:style>
  <w:style w:type="paragraph" w:styleId="TOC1">
    <w:name w:val="toc 1"/>
    <w:basedOn w:val="Normal"/>
    <w:next w:val="BodyText"/>
    <w:uiPriority w:val="39"/>
    <w:rsid w:val="00D55292"/>
    <w:pPr>
      <w:tabs>
        <w:tab w:val="left" w:pos="851"/>
        <w:tab w:val="left" w:leader="dot" w:pos="9072"/>
      </w:tabs>
      <w:spacing w:before="360" w:after="0"/>
    </w:pPr>
    <w:rPr>
      <w:rFonts w:cs="Arial"/>
      <w:b/>
      <w:bCs/>
      <w:caps/>
      <w:szCs w:val="24"/>
    </w:rPr>
  </w:style>
  <w:style w:type="paragraph" w:customStyle="1" w:styleId="Table">
    <w:name w:val="Table"/>
    <w:basedOn w:val="BodyText"/>
    <w:next w:val="BodyText"/>
    <w:qFormat/>
    <w:rsid w:val="00D55292"/>
    <w:pPr>
      <w:keepNext/>
      <w:jc w:val="center"/>
    </w:pPr>
  </w:style>
  <w:style w:type="paragraph" w:styleId="TOC2">
    <w:name w:val="toc 2"/>
    <w:basedOn w:val="Normal"/>
    <w:next w:val="Normal"/>
    <w:uiPriority w:val="39"/>
    <w:rsid w:val="00304033"/>
    <w:pPr>
      <w:tabs>
        <w:tab w:val="left" w:pos="1077"/>
        <w:tab w:val="left" w:leader="dot" w:pos="9072"/>
      </w:tabs>
      <w:spacing w:after="0"/>
      <w:ind w:left="510"/>
    </w:pPr>
    <w:rPr>
      <w:b/>
      <w:bCs/>
    </w:rPr>
  </w:style>
  <w:style w:type="paragraph" w:styleId="TOC3">
    <w:name w:val="toc 3"/>
    <w:basedOn w:val="Normal"/>
    <w:next w:val="Normal"/>
    <w:uiPriority w:val="39"/>
    <w:rsid w:val="00304033"/>
    <w:pPr>
      <w:tabs>
        <w:tab w:val="left" w:pos="1304"/>
        <w:tab w:val="left" w:leader="dot" w:pos="9072"/>
      </w:tabs>
      <w:spacing w:after="0"/>
      <w:ind w:left="1134"/>
    </w:pPr>
  </w:style>
  <w:style w:type="paragraph" w:styleId="TOC5">
    <w:name w:val="toc 5"/>
    <w:basedOn w:val="Normal"/>
    <w:next w:val="Normal"/>
    <w:autoRedefine/>
    <w:uiPriority w:val="39"/>
    <w:rsid w:val="00E270B0"/>
    <w:pPr>
      <w:tabs>
        <w:tab w:val="left" w:pos="1644"/>
        <w:tab w:val="left" w:leader="dot" w:pos="9072"/>
      </w:tabs>
      <w:spacing w:after="0"/>
      <w:ind w:left="1701"/>
    </w:pPr>
  </w:style>
  <w:style w:type="paragraph" w:styleId="TOC6">
    <w:name w:val="toc 6"/>
    <w:basedOn w:val="Normal"/>
    <w:next w:val="Normal"/>
    <w:autoRedefine/>
    <w:uiPriority w:val="39"/>
    <w:rsid w:val="00E270B0"/>
    <w:pPr>
      <w:tabs>
        <w:tab w:val="left" w:pos="1701"/>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623C6D"/>
    <w:pPr>
      <w:keepNext/>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A1BCCD" w:themeFill="background2"/>
      </w:tcPr>
    </w:tblStylePr>
  </w:style>
  <w:style w:type="character" w:customStyle="1" w:styleId="Heading7Char">
    <w:name w:val="Heading 7 Char"/>
    <w:basedOn w:val="DefaultParagraphFont"/>
    <w:link w:val="Heading7"/>
    <w:rsid w:val="00220BDB"/>
    <w:rPr>
      <w:rFonts w:asciiTheme="majorHAnsi" w:hAnsiTheme="majorHAnsi"/>
      <w:b/>
      <w:sz w:val="18"/>
      <w:lang w:eastAsia="en-US"/>
    </w:rPr>
  </w:style>
  <w:style w:type="paragraph" w:styleId="Caption">
    <w:name w:val="caption"/>
    <w:basedOn w:val="Normal"/>
    <w:next w:val="BodyTex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862AF4"/>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862AF4"/>
    <w:rPr>
      <w:rFonts w:asciiTheme="majorHAnsi" w:eastAsiaTheme="majorEastAsia" w:hAnsiTheme="majorHAnsi" w:cstheme="majorBidi"/>
      <w:sz w:val="24"/>
      <w:szCs w:val="24"/>
      <w:lang w:eastAsia="en-US"/>
    </w:rPr>
  </w:style>
  <w:style w:type="character" w:styleId="IntenseEmphasis">
    <w:name w:val="Intense Emphasis"/>
    <w:basedOn w:val="DefaultParagraphFont"/>
    <w:uiPriority w:val="21"/>
    <w:rsid w:val="00862AF4"/>
    <w:rPr>
      <w:b/>
      <w:bCs/>
      <w:i/>
      <w:iCs/>
      <w:color w:val="5888A6" w:themeColor="accent1"/>
    </w:rPr>
  </w:style>
  <w:style w:type="character" w:styleId="SubtleEmphasis">
    <w:name w:val="Subtle Emphasis"/>
    <w:basedOn w:val="DefaultParagraphFont"/>
    <w:uiPriority w:val="19"/>
    <w:rsid w:val="00862AF4"/>
    <w:rPr>
      <w:i/>
      <w:iCs/>
      <w:color w:val="808080" w:themeColor="text1" w:themeTint="7F"/>
    </w:rPr>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20BDB"/>
    <w:rPr>
      <w:rFonts w:asciiTheme="majorHAnsi" w:hAnsiTheme="majorHAnsi"/>
      <w:b/>
      <w:sz w:val="28"/>
      <w:lang w:eastAsia="en-US"/>
    </w:rPr>
  </w:style>
  <w:style w:type="character" w:customStyle="1" w:styleId="NCQuickstylesChar">
    <w:name w:val="NC Quick styles Char"/>
    <w:basedOn w:val="Heading2Char"/>
    <w:link w:val="NCQuickstyles"/>
    <w:rsid w:val="007E4004"/>
    <w:rPr>
      <w:rFonts w:ascii="Verdana" w:hAnsi="Verdana"/>
      <w:b/>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semiHidden/>
    <w:unhideWhenUsed/>
    <w:qFormat/>
    <w:rsid w:val="00EB4273"/>
    <w:pPr>
      <w:keepLines/>
      <w:numPr>
        <w:numId w:val="0"/>
      </w:numPr>
      <w:spacing w:before="480" w:after="0" w:line="276" w:lineRule="auto"/>
      <w:outlineLvl w:val="9"/>
    </w:pPr>
    <w:rPr>
      <w:rFonts w:eastAsiaTheme="majorEastAsia" w:cstheme="majorBidi"/>
      <w:bCs/>
      <w:color w:val="42657C"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034F1"/>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034F1"/>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0F3C58"/>
    <w:rPr>
      <w:rFonts w:asciiTheme="majorHAnsi" w:hAnsiTheme="majorHAnsi"/>
      <w:b/>
      <w:sz w:val="32"/>
      <w:lang w:eastAsia="en-US"/>
    </w:rPr>
  </w:style>
  <w:style w:type="character" w:customStyle="1" w:styleId="Heading3Char">
    <w:name w:val="Heading 3 Char"/>
    <w:basedOn w:val="DefaultParagraphFont"/>
    <w:link w:val="Heading3"/>
    <w:rsid w:val="00220BDB"/>
    <w:rPr>
      <w:rFonts w:asciiTheme="majorHAnsi" w:hAnsiTheme="majorHAnsi"/>
      <w:b/>
      <w:sz w:val="24"/>
      <w:lang w:eastAsia="en-US"/>
    </w:rPr>
  </w:style>
  <w:style w:type="character" w:customStyle="1" w:styleId="Heading4Char">
    <w:name w:val="Heading 4 Char"/>
    <w:basedOn w:val="DefaultParagraphFont"/>
    <w:link w:val="Heading4"/>
    <w:rsid w:val="00220BDB"/>
    <w:rPr>
      <w:rFonts w:asciiTheme="majorHAnsi" w:hAnsiTheme="majorHAnsi"/>
      <w:b/>
      <w:lang w:eastAsia="en-US"/>
    </w:rPr>
  </w:style>
  <w:style w:type="character" w:customStyle="1" w:styleId="Heading5Char">
    <w:name w:val="Heading 5 Char"/>
    <w:basedOn w:val="DefaultParagraphFont"/>
    <w:link w:val="Heading5"/>
    <w:rsid w:val="00220BDB"/>
    <w:rPr>
      <w:rFonts w:asciiTheme="majorHAnsi" w:hAnsiTheme="majorHAnsi"/>
      <w:b/>
      <w:sz w:val="18"/>
      <w:lang w:eastAsia="en-US"/>
    </w:rPr>
  </w:style>
  <w:style w:type="character" w:customStyle="1" w:styleId="Heading6Char">
    <w:name w:val="Heading 6 Char"/>
    <w:basedOn w:val="DefaultParagraphFont"/>
    <w:link w:val="Heading6"/>
    <w:rsid w:val="00220BDB"/>
    <w:rPr>
      <w:rFonts w:asciiTheme="majorHAnsi" w:hAnsiTheme="majorHAnsi"/>
      <w:sz w:val="18"/>
      <w:lang w:eastAsia="en-US"/>
    </w:rPr>
  </w:style>
  <w:style w:type="character" w:customStyle="1" w:styleId="Heading8Char">
    <w:name w:val="Heading 8 Char"/>
    <w:basedOn w:val="DefaultParagraphFont"/>
    <w:link w:val="Heading8"/>
    <w:rsid w:val="00220BDB"/>
    <w:rPr>
      <w:rFonts w:asciiTheme="majorHAnsi" w:hAnsiTheme="majorHAnsi"/>
      <w:i/>
      <w:sz w:val="18"/>
      <w:lang w:eastAsia="en-US"/>
    </w:rPr>
  </w:style>
  <w:style w:type="character" w:customStyle="1" w:styleId="Heading9Char">
    <w:name w:val="Heading 9 Char"/>
    <w:basedOn w:val="DefaultParagraphFont"/>
    <w:link w:val="Heading9"/>
    <w:rsid w:val="00220BDB"/>
    <w:rPr>
      <w:rFonts w:asciiTheme="majorHAnsi" w:hAnsiTheme="majorHAnsi"/>
      <w:caps/>
      <w:sz w:val="18"/>
      <w:lang w:eastAsia="en-US"/>
    </w:rPr>
  </w:style>
  <w:style w:type="character" w:customStyle="1" w:styleId="FooterChar">
    <w:name w:val="Footer Char"/>
    <w:basedOn w:val="DefaultParagraphFont"/>
    <w:link w:val="Footer"/>
    <w:rsid w:val="00650046"/>
    <w:rPr>
      <w:rFonts w:asciiTheme="minorHAnsi" w:hAnsiTheme="minorHAnsi"/>
      <w:sz w:val="14"/>
      <w:lang w:eastAsia="en-US"/>
    </w:rPr>
  </w:style>
  <w:style w:type="paragraph" w:styleId="NormalWeb">
    <w:name w:val="Normal (Web)"/>
    <w:basedOn w:val="Normal"/>
    <w:uiPriority w:val="99"/>
    <w:semiHidden/>
    <w:unhideWhenUsed/>
    <w:rsid w:val="007020E8"/>
    <w:pPr>
      <w:spacing w:before="100" w:beforeAutospacing="1" w:after="100" w:afterAutospacing="1" w:line="240" w:lineRule="auto"/>
    </w:pPr>
    <w:rPr>
      <w:rFonts w:ascii="Times New Roman" w:eastAsiaTheme="minorEastAsia" w:hAnsi="Times New Roman"/>
      <w:sz w:val="24"/>
      <w:szCs w:val="24"/>
      <w:lang w:eastAsia="da-DK"/>
    </w:rPr>
  </w:style>
  <w:style w:type="paragraph" w:styleId="CommentSubject">
    <w:name w:val="annotation subject"/>
    <w:basedOn w:val="CommentText"/>
    <w:next w:val="CommentText"/>
    <w:link w:val="CommentSubjectChar"/>
    <w:semiHidden/>
    <w:unhideWhenUsed/>
    <w:rsid w:val="00B8026B"/>
    <w:pPr>
      <w:spacing w:after="160"/>
      <w:ind w:left="0"/>
    </w:pPr>
    <w:rPr>
      <w:b/>
      <w:bCs/>
    </w:rPr>
  </w:style>
  <w:style w:type="character" w:customStyle="1" w:styleId="CommentTextChar">
    <w:name w:val="Comment Text Char"/>
    <w:basedOn w:val="DefaultParagraphFont"/>
    <w:link w:val="CommentText"/>
    <w:semiHidden/>
    <w:rsid w:val="00B8026B"/>
    <w:rPr>
      <w:rFonts w:asciiTheme="minorHAnsi" w:hAnsiTheme="minorHAnsi"/>
      <w:lang w:eastAsia="en-US"/>
    </w:rPr>
  </w:style>
  <w:style w:type="character" w:customStyle="1" w:styleId="CommentSubjectChar">
    <w:name w:val="Comment Subject Char"/>
    <w:basedOn w:val="CommentTextChar"/>
    <w:link w:val="CommentSubject"/>
    <w:semiHidden/>
    <w:rsid w:val="00B8026B"/>
    <w:rPr>
      <w:rFonts w:asciiTheme="minorHAnsi" w:hAnsiTheme="minorHAnsi"/>
      <w:b/>
      <w:bCs/>
      <w:lang w:eastAsia="en-US"/>
    </w:rPr>
  </w:style>
  <w:style w:type="character" w:styleId="FollowedHyperlink">
    <w:name w:val="FollowedHyperlink"/>
    <w:basedOn w:val="DefaultParagraphFont"/>
    <w:semiHidden/>
    <w:unhideWhenUsed/>
    <w:rsid w:val="00084D63"/>
    <w:rPr>
      <w:color w:val="954F72" w:themeColor="followedHyperlink"/>
      <w:u w:val="single"/>
    </w:rPr>
  </w:style>
  <w:style w:type="paragraph" w:styleId="Revision">
    <w:name w:val="Revision"/>
    <w:hidden/>
    <w:uiPriority w:val="99"/>
    <w:semiHidden/>
    <w:rsid w:val="008215AC"/>
    <w:pPr>
      <w:spacing w:after="0" w:line="240" w:lineRule="auto"/>
    </w:pPr>
    <w:rPr>
      <w:rFonts w:asciiTheme="minorHAnsi" w:hAnsiTheme="minorHAnsi"/>
      <w:sz w:val="18"/>
      <w:lang w:eastAsia="en-US"/>
    </w:rPr>
  </w:style>
  <w:style w:type="character" w:styleId="Strong">
    <w:name w:val="Strong"/>
    <w:basedOn w:val="DefaultParagraphFont"/>
    <w:uiPriority w:val="22"/>
    <w:qFormat/>
    <w:rsid w:val="007C5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4833">
      <w:bodyDiv w:val="1"/>
      <w:marLeft w:val="0"/>
      <w:marRight w:val="0"/>
      <w:marTop w:val="0"/>
      <w:marBottom w:val="0"/>
      <w:divBdr>
        <w:top w:val="none" w:sz="0" w:space="0" w:color="auto"/>
        <w:left w:val="none" w:sz="0" w:space="0" w:color="auto"/>
        <w:bottom w:val="none" w:sz="0" w:space="0" w:color="auto"/>
        <w:right w:val="none" w:sz="0" w:space="0" w:color="auto"/>
      </w:divBdr>
      <w:divsChild>
        <w:div w:id="1475834165">
          <w:marLeft w:val="547"/>
          <w:marRight w:val="0"/>
          <w:marTop w:val="77"/>
          <w:marBottom w:val="0"/>
          <w:divBdr>
            <w:top w:val="none" w:sz="0" w:space="0" w:color="auto"/>
            <w:left w:val="none" w:sz="0" w:space="0" w:color="auto"/>
            <w:bottom w:val="none" w:sz="0" w:space="0" w:color="auto"/>
            <w:right w:val="none" w:sz="0" w:space="0" w:color="auto"/>
          </w:divBdr>
        </w:div>
        <w:div w:id="1902253713">
          <w:marLeft w:val="547"/>
          <w:marRight w:val="0"/>
          <w:marTop w:val="77"/>
          <w:marBottom w:val="0"/>
          <w:divBdr>
            <w:top w:val="none" w:sz="0" w:space="0" w:color="auto"/>
            <w:left w:val="none" w:sz="0" w:space="0" w:color="auto"/>
            <w:bottom w:val="none" w:sz="0" w:space="0" w:color="auto"/>
            <w:right w:val="none" w:sz="0" w:space="0" w:color="auto"/>
          </w:divBdr>
        </w:div>
        <w:div w:id="1709530923">
          <w:marLeft w:val="547"/>
          <w:marRight w:val="0"/>
          <w:marTop w:val="77"/>
          <w:marBottom w:val="0"/>
          <w:divBdr>
            <w:top w:val="none" w:sz="0" w:space="0" w:color="auto"/>
            <w:left w:val="none" w:sz="0" w:space="0" w:color="auto"/>
            <w:bottom w:val="none" w:sz="0" w:space="0" w:color="auto"/>
            <w:right w:val="none" w:sz="0" w:space="0" w:color="auto"/>
          </w:divBdr>
        </w:div>
        <w:div w:id="907498943">
          <w:marLeft w:val="547"/>
          <w:marRight w:val="0"/>
          <w:marTop w:val="77"/>
          <w:marBottom w:val="0"/>
          <w:divBdr>
            <w:top w:val="none" w:sz="0" w:space="0" w:color="auto"/>
            <w:left w:val="none" w:sz="0" w:space="0" w:color="auto"/>
            <w:bottom w:val="none" w:sz="0" w:space="0" w:color="auto"/>
            <w:right w:val="none" w:sz="0" w:space="0" w:color="auto"/>
          </w:divBdr>
        </w:div>
        <w:div w:id="1118185765">
          <w:marLeft w:val="547"/>
          <w:marRight w:val="0"/>
          <w:marTop w:val="77"/>
          <w:marBottom w:val="0"/>
          <w:divBdr>
            <w:top w:val="none" w:sz="0" w:space="0" w:color="auto"/>
            <w:left w:val="none" w:sz="0" w:space="0" w:color="auto"/>
            <w:bottom w:val="none" w:sz="0" w:space="0" w:color="auto"/>
            <w:right w:val="none" w:sz="0" w:space="0" w:color="auto"/>
          </w:divBdr>
        </w:div>
      </w:divsChild>
    </w:div>
    <w:div w:id="663435558">
      <w:bodyDiv w:val="1"/>
      <w:marLeft w:val="0"/>
      <w:marRight w:val="0"/>
      <w:marTop w:val="0"/>
      <w:marBottom w:val="0"/>
      <w:divBdr>
        <w:top w:val="none" w:sz="0" w:space="0" w:color="auto"/>
        <w:left w:val="none" w:sz="0" w:space="0" w:color="auto"/>
        <w:bottom w:val="none" w:sz="0" w:space="0" w:color="auto"/>
        <w:right w:val="none" w:sz="0" w:space="0" w:color="auto"/>
      </w:divBdr>
    </w:div>
    <w:div w:id="709962899">
      <w:bodyDiv w:val="1"/>
      <w:marLeft w:val="0"/>
      <w:marRight w:val="0"/>
      <w:marTop w:val="0"/>
      <w:marBottom w:val="0"/>
      <w:divBdr>
        <w:top w:val="none" w:sz="0" w:space="0" w:color="auto"/>
        <w:left w:val="none" w:sz="0" w:space="0" w:color="auto"/>
        <w:bottom w:val="none" w:sz="0" w:space="0" w:color="auto"/>
        <w:right w:val="none" w:sz="0" w:space="0" w:color="auto"/>
      </w:divBdr>
    </w:div>
    <w:div w:id="757403158">
      <w:bodyDiv w:val="1"/>
      <w:marLeft w:val="0"/>
      <w:marRight w:val="0"/>
      <w:marTop w:val="0"/>
      <w:marBottom w:val="0"/>
      <w:divBdr>
        <w:top w:val="none" w:sz="0" w:space="0" w:color="auto"/>
        <w:left w:val="none" w:sz="0" w:space="0" w:color="auto"/>
        <w:bottom w:val="none" w:sz="0" w:space="0" w:color="auto"/>
        <w:right w:val="none" w:sz="0" w:space="0" w:color="auto"/>
      </w:divBdr>
    </w:div>
    <w:div w:id="958416367">
      <w:bodyDiv w:val="1"/>
      <w:marLeft w:val="0"/>
      <w:marRight w:val="0"/>
      <w:marTop w:val="0"/>
      <w:marBottom w:val="0"/>
      <w:divBdr>
        <w:top w:val="none" w:sz="0" w:space="0" w:color="auto"/>
        <w:left w:val="none" w:sz="0" w:space="0" w:color="auto"/>
        <w:bottom w:val="none" w:sz="0" w:space="0" w:color="auto"/>
        <w:right w:val="none" w:sz="0" w:space="0" w:color="auto"/>
      </w:divBdr>
    </w:div>
    <w:div w:id="1069614942">
      <w:bodyDiv w:val="1"/>
      <w:marLeft w:val="0"/>
      <w:marRight w:val="0"/>
      <w:marTop w:val="0"/>
      <w:marBottom w:val="0"/>
      <w:divBdr>
        <w:top w:val="none" w:sz="0" w:space="0" w:color="auto"/>
        <w:left w:val="none" w:sz="0" w:space="0" w:color="auto"/>
        <w:bottom w:val="none" w:sz="0" w:space="0" w:color="auto"/>
        <w:right w:val="none" w:sz="0" w:space="0" w:color="auto"/>
      </w:divBdr>
    </w:div>
    <w:div w:id="1073697768">
      <w:bodyDiv w:val="1"/>
      <w:marLeft w:val="0"/>
      <w:marRight w:val="0"/>
      <w:marTop w:val="0"/>
      <w:marBottom w:val="0"/>
      <w:divBdr>
        <w:top w:val="none" w:sz="0" w:space="0" w:color="auto"/>
        <w:left w:val="none" w:sz="0" w:space="0" w:color="auto"/>
        <w:bottom w:val="none" w:sz="0" w:space="0" w:color="auto"/>
        <w:right w:val="none" w:sz="0" w:space="0" w:color="auto"/>
      </w:divBdr>
      <w:divsChild>
        <w:div w:id="1934051942">
          <w:marLeft w:val="547"/>
          <w:marRight w:val="0"/>
          <w:marTop w:val="77"/>
          <w:marBottom w:val="0"/>
          <w:divBdr>
            <w:top w:val="none" w:sz="0" w:space="0" w:color="auto"/>
            <w:left w:val="none" w:sz="0" w:space="0" w:color="auto"/>
            <w:bottom w:val="none" w:sz="0" w:space="0" w:color="auto"/>
            <w:right w:val="none" w:sz="0" w:space="0" w:color="auto"/>
          </w:divBdr>
        </w:div>
        <w:div w:id="409697187">
          <w:marLeft w:val="547"/>
          <w:marRight w:val="0"/>
          <w:marTop w:val="77"/>
          <w:marBottom w:val="0"/>
          <w:divBdr>
            <w:top w:val="none" w:sz="0" w:space="0" w:color="auto"/>
            <w:left w:val="none" w:sz="0" w:space="0" w:color="auto"/>
            <w:bottom w:val="none" w:sz="0" w:space="0" w:color="auto"/>
            <w:right w:val="none" w:sz="0" w:space="0" w:color="auto"/>
          </w:divBdr>
        </w:div>
        <w:div w:id="1454789281">
          <w:marLeft w:val="547"/>
          <w:marRight w:val="0"/>
          <w:marTop w:val="77"/>
          <w:marBottom w:val="0"/>
          <w:divBdr>
            <w:top w:val="none" w:sz="0" w:space="0" w:color="auto"/>
            <w:left w:val="none" w:sz="0" w:space="0" w:color="auto"/>
            <w:bottom w:val="none" w:sz="0" w:space="0" w:color="auto"/>
            <w:right w:val="none" w:sz="0" w:space="0" w:color="auto"/>
          </w:divBdr>
        </w:div>
        <w:div w:id="1164668883">
          <w:marLeft w:val="547"/>
          <w:marRight w:val="0"/>
          <w:marTop w:val="77"/>
          <w:marBottom w:val="0"/>
          <w:divBdr>
            <w:top w:val="none" w:sz="0" w:space="0" w:color="auto"/>
            <w:left w:val="none" w:sz="0" w:space="0" w:color="auto"/>
            <w:bottom w:val="none" w:sz="0" w:space="0" w:color="auto"/>
            <w:right w:val="none" w:sz="0" w:space="0" w:color="auto"/>
          </w:divBdr>
        </w:div>
        <w:div w:id="1959994076">
          <w:marLeft w:val="547"/>
          <w:marRight w:val="0"/>
          <w:marTop w:val="77"/>
          <w:marBottom w:val="0"/>
          <w:divBdr>
            <w:top w:val="none" w:sz="0" w:space="0" w:color="auto"/>
            <w:left w:val="none" w:sz="0" w:space="0" w:color="auto"/>
            <w:bottom w:val="none" w:sz="0" w:space="0" w:color="auto"/>
            <w:right w:val="none" w:sz="0" w:space="0" w:color="auto"/>
          </w:divBdr>
        </w:div>
        <w:div w:id="962688736">
          <w:marLeft w:val="547"/>
          <w:marRight w:val="0"/>
          <w:marTop w:val="77"/>
          <w:marBottom w:val="0"/>
          <w:divBdr>
            <w:top w:val="none" w:sz="0" w:space="0" w:color="auto"/>
            <w:left w:val="none" w:sz="0" w:space="0" w:color="auto"/>
            <w:bottom w:val="none" w:sz="0" w:space="0" w:color="auto"/>
            <w:right w:val="none" w:sz="0" w:space="0" w:color="auto"/>
          </w:divBdr>
        </w:div>
        <w:div w:id="1203328021">
          <w:marLeft w:val="547"/>
          <w:marRight w:val="0"/>
          <w:marTop w:val="77"/>
          <w:marBottom w:val="0"/>
          <w:divBdr>
            <w:top w:val="none" w:sz="0" w:space="0" w:color="auto"/>
            <w:left w:val="none" w:sz="0" w:space="0" w:color="auto"/>
            <w:bottom w:val="none" w:sz="0" w:space="0" w:color="auto"/>
            <w:right w:val="none" w:sz="0" w:space="0" w:color="auto"/>
          </w:divBdr>
        </w:div>
      </w:divsChild>
    </w:div>
    <w:div w:id="1183474367">
      <w:bodyDiv w:val="1"/>
      <w:marLeft w:val="0"/>
      <w:marRight w:val="0"/>
      <w:marTop w:val="0"/>
      <w:marBottom w:val="0"/>
      <w:divBdr>
        <w:top w:val="none" w:sz="0" w:space="0" w:color="auto"/>
        <w:left w:val="none" w:sz="0" w:space="0" w:color="auto"/>
        <w:bottom w:val="none" w:sz="0" w:space="0" w:color="auto"/>
        <w:right w:val="none" w:sz="0" w:space="0" w:color="auto"/>
      </w:divBdr>
    </w:div>
    <w:div w:id="1421826961">
      <w:bodyDiv w:val="1"/>
      <w:marLeft w:val="0"/>
      <w:marRight w:val="0"/>
      <w:marTop w:val="0"/>
      <w:marBottom w:val="0"/>
      <w:divBdr>
        <w:top w:val="none" w:sz="0" w:space="0" w:color="auto"/>
        <w:left w:val="none" w:sz="0" w:space="0" w:color="auto"/>
        <w:bottom w:val="none" w:sz="0" w:space="0" w:color="auto"/>
        <w:right w:val="none" w:sz="0" w:space="0" w:color="auto"/>
      </w:divBdr>
    </w:div>
    <w:div w:id="1521552338">
      <w:bodyDiv w:val="1"/>
      <w:marLeft w:val="0"/>
      <w:marRight w:val="0"/>
      <w:marTop w:val="0"/>
      <w:marBottom w:val="0"/>
      <w:divBdr>
        <w:top w:val="none" w:sz="0" w:space="0" w:color="auto"/>
        <w:left w:val="none" w:sz="0" w:space="0" w:color="auto"/>
        <w:bottom w:val="none" w:sz="0" w:space="0" w:color="auto"/>
        <w:right w:val="none" w:sz="0" w:space="0" w:color="auto"/>
      </w:divBdr>
      <w:divsChild>
        <w:div w:id="1311865138">
          <w:marLeft w:val="547"/>
          <w:marRight w:val="0"/>
          <w:marTop w:val="77"/>
          <w:marBottom w:val="0"/>
          <w:divBdr>
            <w:top w:val="none" w:sz="0" w:space="0" w:color="auto"/>
            <w:left w:val="none" w:sz="0" w:space="0" w:color="auto"/>
            <w:bottom w:val="none" w:sz="0" w:space="0" w:color="auto"/>
            <w:right w:val="none" w:sz="0" w:space="0" w:color="auto"/>
          </w:divBdr>
        </w:div>
        <w:div w:id="1660229055">
          <w:marLeft w:val="547"/>
          <w:marRight w:val="0"/>
          <w:marTop w:val="77"/>
          <w:marBottom w:val="0"/>
          <w:divBdr>
            <w:top w:val="none" w:sz="0" w:space="0" w:color="auto"/>
            <w:left w:val="none" w:sz="0" w:space="0" w:color="auto"/>
            <w:bottom w:val="none" w:sz="0" w:space="0" w:color="auto"/>
            <w:right w:val="none" w:sz="0" w:space="0" w:color="auto"/>
          </w:divBdr>
        </w:div>
        <w:div w:id="518618982">
          <w:marLeft w:val="547"/>
          <w:marRight w:val="0"/>
          <w:marTop w:val="77"/>
          <w:marBottom w:val="0"/>
          <w:divBdr>
            <w:top w:val="none" w:sz="0" w:space="0" w:color="auto"/>
            <w:left w:val="none" w:sz="0" w:space="0" w:color="auto"/>
            <w:bottom w:val="none" w:sz="0" w:space="0" w:color="auto"/>
            <w:right w:val="none" w:sz="0" w:space="0" w:color="auto"/>
          </w:divBdr>
        </w:div>
        <w:div w:id="1682735041">
          <w:marLeft w:val="547"/>
          <w:marRight w:val="0"/>
          <w:marTop w:val="77"/>
          <w:marBottom w:val="0"/>
          <w:divBdr>
            <w:top w:val="none" w:sz="0" w:space="0" w:color="auto"/>
            <w:left w:val="none" w:sz="0" w:space="0" w:color="auto"/>
            <w:bottom w:val="none" w:sz="0" w:space="0" w:color="auto"/>
            <w:right w:val="none" w:sz="0" w:space="0" w:color="auto"/>
          </w:divBdr>
        </w:div>
        <w:div w:id="1334915024">
          <w:marLeft w:val="1166"/>
          <w:marRight w:val="0"/>
          <w:marTop w:val="77"/>
          <w:marBottom w:val="0"/>
          <w:divBdr>
            <w:top w:val="none" w:sz="0" w:space="0" w:color="auto"/>
            <w:left w:val="none" w:sz="0" w:space="0" w:color="auto"/>
            <w:bottom w:val="none" w:sz="0" w:space="0" w:color="auto"/>
            <w:right w:val="none" w:sz="0" w:space="0" w:color="auto"/>
          </w:divBdr>
        </w:div>
        <w:div w:id="1490976602">
          <w:marLeft w:val="1166"/>
          <w:marRight w:val="0"/>
          <w:marTop w:val="77"/>
          <w:marBottom w:val="0"/>
          <w:divBdr>
            <w:top w:val="none" w:sz="0" w:space="0" w:color="auto"/>
            <w:left w:val="none" w:sz="0" w:space="0" w:color="auto"/>
            <w:bottom w:val="none" w:sz="0" w:space="0" w:color="auto"/>
            <w:right w:val="none" w:sz="0" w:space="0" w:color="auto"/>
          </w:divBdr>
        </w:div>
      </w:divsChild>
    </w:div>
    <w:div w:id="1555312561">
      <w:bodyDiv w:val="1"/>
      <w:marLeft w:val="0"/>
      <w:marRight w:val="0"/>
      <w:marTop w:val="0"/>
      <w:marBottom w:val="0"/>
      <w:divBdr>
        <w:top w:val="none" w:sz="0" w:space="0" w:color="auto"/>
        <w:left w:val="none" w:sz="0" w:space="0" w:color="auto"/>
        <w:bottom w:val="none" w:sz="0" w:space="0" w:color="auto"/>
        <w:right w:val="none" w:sz="0" w:space="0" w:color="auto"/>
      </w:divBdr>
      <w:divsChild>
        <w:div w:id="148258250">
          <w:marLeft w:val="547"/>
          <w:marRight w:val="0"/>
          <w:marTop w:val="77"/>
          <w:marBottom w:val="0"/>
          <w:divBdr>
            <w:top w:val="none" w:sz="0" w:space="0" w:color="auto"/>
            <w:left w:val="none" w:sz="0" w:space="0" w:color="auto"/>
            <w:bottom w:val="none" w:sz="0" w:space="0" w:color="auto"/>
            <w:right w:val="none" w:sz="0" w:space="0" w:color="auto"/>
          </w:divBdr>
        </w:div>
        <w:div w:id="951976058">
          <w:marLeft w:val="1166"/>
          <w:marRight w:val="0"/>
          <w:marTop w:val="77"/>
          <w:marBottom w:val="0"/>
          <w:divBdr>
            <w:top w:val="none" w:sz="0" w:space="0" w:color="auto"/>
            <w:left w:val="none" w:sz="0" w:space="0" w:color="auto"/>
            <w:bottom w:val="none" w:sz="0" w:space="0" w:color="auto"/>
            <w:right w:val="none" w:sz="0" w:space="0" w:color="auto"/>
          </w:divBdr>
        </w:div>
        <w:div w:id="811218475">
          <w:marLeft w:val="547"/>
          <w:marRight w:val="0"/>
          <w:marTop w:val="77"/>
          <w:marBottom w:val="0"/>
          <w:divBdr>
            <w:top w:val="none" w:sz="0" w:space="0" w:color="auto"/>
            <w:left w:val="none" w:sz="0" w:space="0" w:color="auto"/>
            <w:bottom w:val="none" w:sz="0" w:space="0" w:color="auto"/>
            <w:right w:val="none" w:sz="0" w:space="0" w:color="auto"/>
          </w:divBdr>
        </w:div>
        <w:div w:id="697894633">
          <w:marLeft w:val="547"/>
          <w:marRight w:val="0"/>
          <w:marTop w:val="77"/>
          <w:marBottom w:val="0"/>
          <w:divBdr>
            <w:top w:val="none" w:sz="0" w:space="0" w:color="auto"/>
            <w:left w:val="none" w:sz="0" w:space="0" w:color="auto"/>
            <w:bottom w:val="none" w:sz="0" w:space="0" w:color="auto"/>
            <w:right w:val="none" w:sz="0" w:space="0" w:color="auto"/>
          </w:divBdr>
        </w:div>
        <w:div w:id="1912500367">
          <w:marLeft w:val="547"/>
          <w:marRight w:val="0"/>
          <w:marTop w:val="77"/>
          <w:marBottom w:val="0"/>
          <w:divBdr>
            <w:top w:val="none" w:sz="0" w:space="0" w:color="auto"/>
            <w:left w:val="none" w:sz="0" w:space="0" w:color="auto"/>
            <w:bottom w:val="none" w:sz="0" w:space="0" w:color="auto"/>
            <w:right w:val="none" w:sz="0" w:space="0" w:color="auto"/>
          </w:divBdr>
        </w:div>
        <w:div w:id="811799863">
          <w:marLeft w:val="1166"/>
          <w:marRight w:val="0"/>
          <w:marTop w:val="77"/>
          <w:marBottom w:val="0"/>
          <w:divBdr>
            <w:top w:val="none" w:sz="0" w:space="0" w:color="auto"/>
            <w:left w:val="none" w:sz="0" w:space="0" w:color="auto"/>
            <w:bottom w:val="none" w:sz="0" w:space="0" w:color="auto"/>
            <w:right w:val="none" w:sz="0" w:space="0" w:color="auto"/>
          </w:divBdr>
        </w:div>
        <w:div w:id="1655330048">
          <w:marLeft w:val="547"/>
          <w:marRight w:val="0"/>
          <w:marTop w:val="77"/>
          <w:marBottom w:val="0"/>
          <w:divBdr>
            <w:top w:val="none" w:sz="0" w:space="0" w:color="auto"/>
            <w:left w:val="none" w:sz="0" w:space="0" w:color="auto"/>
            <w:bottom w:val="none" w:sz="0" w:space="0" w:color="auto"/>
            <w:right w:val="none" w:sz="0" w:space="0" w:color="auto"/>
          </w:divBdr>
        </w:div>
        <w:div w:id="567544381">
          <w:marLeft w:val="1166"/>
          <w:marRight w:val="0"/>
          <w:marTop w:val="77"/>
          <w:marBottom w:val="0"/>
          <w:divBdr>
            <w:top w:val="none" w:sz="0" w:space="0" w:color="auto"/>
            <w:left w:val="none" w:sz="0" w:space="0" w:color="auto"/>
            <w:bottom w:val="none" w:sz="0" w:space="0" w:color="auto"/>
            <w:right w:val="none" w:sz="0" w:space="0" w:color="auto"/>
          </w:divBdr>
        </w:div>
        <w:div w:id="873613091">
          <w:marLeft w:val="547"/>
          <w:marRight w:val="0"/>
          <w:marTop w:val="77"/>
          <w:marBottom w:val="0"/>
          <w:divBdr>
            <w:top w:val="none" w:sz="0" w:space="0" w:color="auto"/>
            <w:left w:val="none" w:sz="0" w:space="0" w:color="auto"/>
            <w:bottom w:val="none" w:sz="0" w:space="0" w:color="auto"/>
            <w:right w:val="none" w:sz="0" w:space="0" w:color="auto"/>
          </w:divBdr>
        </w:div>
        <w:div w:id="1884752088">
          <w:marLeft w:val="1166"/>
          <w:marRight w:val="0"/>
          <w:marTop w:val="77"/>
          <w:marBottom w:val="0"/>
          <w:divBdr>
            <w:top w:val="none" w:sz="0" w:space="0" w:color="auto"/>
            <w:left w:val="none" w:sz="0" w:space="0" w:color="auto"/>
            <w:bottom w:val="none" w:sz="0" w:space="0" w:color="auto"/>
            <w:right w:val="none" w:sz="0" w:space="0" w:color="auto"/>
          </w:divBdr>
        </w:div>
        <w:div w:id="1064525145">
          <w:marLeft w:val="1166"/>
          <w:marRight w:val="0"/>
          <w:marTop w:val="77"/>
          <w:marBottom w:val="0"/>
          <w:divBdr>
            <w:top w:val="none" w:sz="0" w:space="0" w:color="auto"/>
            <w:left w:val="none" w:sz="0" w:space="0" w:color="auto"/>
            <w:bottom w:val="none" w:sz="0" w:space="0" w:color="auto"/>
            <w:right w:val="none" w:sz="0" w:space="0" w:color="auto"/>
          </w:divBdr>
        </w:div>
        <w:div w:id="1269655488">
          <w:marLeft w:val="1166"/>
          <w:marRight w:val="0"/>
          <w:marTop w:val="77"/>
          <w:marBottom w:val="0"/>
          <w:divBdr>
            <w:top w:val="none" w:sz="0" w:space="0" w:color="auto"/>
            <w:left w:val="none" w:sz="0" w:space="0" w:color="auto"/>
            <w:bottom w:val="none" w:sz="0" w:space="0" w:color="auto"/>
            <w:right w:val="none" w:sz="0" w:space="0" w:color="auto"/>
          </w:divBdr>
        </w:div>
      </w:divsChild>
    </w:div>
    <w:div w:id="1616252599">
      <w:bodyDiv w:val="1"/>
      <w:marLeft w:val="0"/>
      <w:marRight w:val="0"/>
      <w:marTop w:val="0"/>
      <w:marBottom w:val="0"/>
      <w:divBdr>
        <w:top w:val="none" w:sz="0" w:space="0" w:color="auto"/>
        <w:left w:val="none" w:sz="0" w:space="0" w:color="auto"/>
        <w:bottom w:val="none" w:sz="0" w:space="0" w:color="auto"/>
        <w:right w:val="none" w:sz="0" w:space="0" w:color="auto"/>
      </w:divBdr>
    </w:div>
    <w:div w:id="1791391688">
      <w:bodyDiv w:val="1"/>
      <w:marLeft w:val="0"/>
      <w:marRight w:val="0"/>
      <w:marTop w:val="0"/>
      <w:marBottom w:val="0"/>
      <w:divBdr>
        <w:top w:val="none" w:sz="0" w:space="0" w:color="auto"/>
        <w:left w:val="none" w:sz="0" w:space="0" w:color="auto"/>
        <w:bottom w:val="none" w:sz="0" w:space="0" w:color="auto"/>
        <w:right w:val="none" w:sz="0" w:space="0" w:color="auto"/>
      </w:divBdr>
    </w:div>
    <w:div w:id="1828477066">
      <w:bodyDiv w:val="1"/>
      <w:marLeft w:val="0"/>
      <w:marRight w:val="0"/>
      <w:marTop w:val="0"/>
      <w:marBottom w:val="0"/>
      <w:divBdr>
        <w:top w:val="none" w:sz="0" w:space="0" w:color="auto"/>
        <w:left w:val="none" w:sz="0" w:space="0" w:color="auto"/>
        <w:bottom w:val="none" w:sz="0" w:space="0" w:color="auto"/>
        <w:right w:val="none" w:sz="0" w:space="0" w:color="auto"/>
      </w:divBdr>
      <w:divsChild>
        <w:div w:id="1845825674">
          <w:marLeft w:val="547"/>
          <w:marRight w:val="0"/>
          <w:marTop w:val="77"/>
          <w:marBottom w:val="0"/>
          <w:divBdr>
            <w:top w:val="none" w:sz="0" w:space="0" w:color="auto"/>
            <w:left w:val="none" w:sz="0" w:space="0" w:color="auto"/>
            <w:bottom w:val="none" w:sz="0" w:space="0" w:color="auto"/>
            <w:right w:val="none" w:sz="0" w:space="0" w:color="auto"/>
          </w:divBdr>
        </w:div>
        <w:div w:id="460464436">
          <w:marLeft w:val="547"/>
          <w:marRight w:val="0"/>
          <w:marTop w:val="77"/>
          <w:marBottom w:val="0"/>
          <w:divBdr>
            <w:top w:val="none" w:sz="0" w:space="0" w:color="auto"/>
            <w:left w:val="none" w:sz="0" w:space="0" w:color="auto"/>
            <w:bottom w:val="none" w:sz="0" w:space="0" w:color="auto"/>
            <w:right w:val="none" w:sz="0" w:space="0" w:color="auto"/>
          </w:divBdr>
        </w:div>
        <w:div w:id="1713308996">
          <w:marLeft w:val="1166"/>
          <w:marRight w:val="0"/>
          <w:marTop w:val="77"/>
          <w:marBottom w:val="0"/>
          <w:divBdr>
            <w:top w:val="none" w:sz="0" w:space="0" w:color="auto"/>
            <w:left w:val="none" w:sz="0" w:space="0" w:color="auto"/>
            <w:bottom w:val="none" w:sz="0" w:space="0" w:color="auto"/>
            <w:right w:val="none" w:sz="0" w:space="0" w:color="auto"/>
          </w:divBdr>
        </w:div>
        <w:div w:id="449008255">
          <w:marLeft w:val="1166"/>
          <w:marRight w:val="0"/>
          <w:marTop w:val="77"/>
          <w:marBottom w:val="0"/>
          <w:divBdr>
            <w:top w:val="none" w:sz="0" w:space="0" w:color="auto"/>
            <w:left w:val="none" w:sz="0" w:space="0" w:color="auto"/>
            <w:bottom w:val="none" w:sz="0" w:space="0" w:color="auto"/>
            <w:right w:val="none" w:sz="0" w:space="0" w:color="auto"/>
          </w:divBdr>
        </w:div>
        <w:div w:id="993526490">
          <w:marLeft w:val="547"/>
          <w:marRight w:val="0"/>
          <w:marTop w:val="77"/>
          <w:marBottom w:val="0"/>
          <w:divBdr>
            <w:top w:val="none" w:sz="0" w:space="0" w:color="auto"/>
            <w:left w:val="none" w:sz="0" w:space="0" w:color="auto"/>
            <w:bottom w:val="none" w:sz="0" w:space="0" w:color="auto"/>
            <w:right w:val="none" w:sz="0" w:space="0" w:color="auto"/>
          </w:divBdr>
        </w:div>
        <w:div w:id="1118835189">
          <w:marLeft w:val="547"/>
          <w:marRight w:val="0"/>
          <w:marTop w:val="77"/>
          <w:marBottom w:val="0"/>
          <w:divBdr>
            <w:top w:val="none" w:sz="0" w:space="0" w:color="auto"/>
            <w:left w:val="none" w:sz="0" w:space="0" w:color="auto"/>
            <w:bottom w:val="none" w:sz="0" w:space="0" w:color="auto"/>
            <w:right w:val="none" w:sz="0" w:space="0" w:color="auto"/>
          </w:divBdr>
        </w:div>
        <w:div w:id="1690452740">
          <w:marLeft w:val="547"/>
          <w:marRight w:val="0"/>
          <w:marTop w:val="77"/>
          <w:marBottom w:val="0"/>
          <w:divBdr>
            <w:top w:val="none" w:sz="0" w:space="0" w:color="auto"/>
            <w:left w:val="none" w:sz="0" w:space="0" w:color="auto"/>
            <w:bottom w:val="none" w:sz="0" w:space="0" w:color="auto"/>
            <w:right w:val="none" w:sz="0" w:space="0" w:color="auto"/>
          </w:divBdr>
        </w:div>
        <w:div w:id="1461344498">
          <w:marLeft w:val="547"/>
          <w:marRight w:val="0"/>
          <w:marTop w:val="77"/>
          <w:marBottom w:val="0"/>
          <w:divBdr>
            <w:top w:val="none" w:sz="0" w:space="0" w:color="auto"/>
            <w:left w:val="none" w:sz="0" w:space="0" w:color="auto"/>
            <w:bottom w:val="none" w:sz="0" w:space="0" w:color="auto"/>
            <w:right w:val="none" w:sz="0" w:space="0" w:color="auto"/>
          </w:divBdr>
        </w:div>
      </w:divsChild>
    </w:div>
    <w:div w:id="1873375215">
      <w:bodyDiv w:val="1"/>
      <w:marLeft w:val="0"/>
      <w:marRight w:val="0"/>
      <w:marTop w:val="0"/>
      <w:marBottom w:val="0"/>
      <w:divBdr>
        <w:top w:val="none" w:sz="0" w:space="0" w:color="auto"/>
        <w:left w:val="none" w:sz="0" w:space="0" w:color="auto"/>
        <w:bottom w:val="none" w:sz="0" w:space="0" w:color="auto"/>
        <w:right w:val="none" w:sz="0" w:space="0" w:color="auto"/>
      </w:divBdr>
    </w:div>
    <w:div w:id="1937595773">
      <w:bodyDiv w:val="1"/>
      <w:marLeft w:val="0"/>
      <w:marRight w:val="0"/>
      <w:marTop w:val="0"/>
      <w:marBottom w:val="0"/>
      <w:divBdr>
        <w:top w:val="none" w:sz="0" w:space="0" w:color="auto"/>
        <w:left w:val="none" w:sz="0" w:space="0" w:color="auto"/>
        <w:bottom w:val="none" w:sz="0" w:space="0" w:color="auto"/>
        <w:right w:val="none" w:sz="0" w:space="0" w:color="auto"/>
      </w:divBdr>
      <w:divsChild>
        <w:div w:id="330181364">
          <w:marLeft w:val="547"/>
          <w:marRight w:val="0"/>
          <w:marTop w:val="77"/>
          <w:marBottom w:val="0"/>
          <w:divBdr>
            <w:top w:val="none" w:sz="0" w:space="0" w:color="auto"/>
            <w:left w:val="none" w:sz="0" w:space="0" w:color="auto"/>
            <w:bottom w:val="none" w:sz="0" w:space="0" w:color="auto"/>
            <w:right w:val="none" w:sz="0" w:space="0" w:color="auto"/>
          </w:divBdr>
        </w:div>
        <w:div w:id="1336759481">
          <w:marLeft w:val="547"/>
          <w:marRight w:val="0"/>
          <w:marTop w:val="77"/>
          <w:marBottom w:val="0"/>
          <w:divBdr>
            <w:top w:val="none" w:sz="0" w:space="0" w:color="auto"/>
            <w:left w:val="none" w:sz="0" w:space="0" w:color="auto"/>
            <w:bottom w:val="none" w:sz="0" w:space="0" w:color="auto"/>
            <w:right w:val="none" w:sz="0" w:space="0" w:color="auto"/>
          </w:divBdr>
        </w:div>
        <w:div w:id="1422220287">
          <w:marLeft w:val="547"/>
          <w:marRight w:val="0"/>
          <w:marTop w:val="77"/>
          <w:marBottom w:val="0"/>
          <w:divBdr>
            <w:top w:val="none" w:sz="0" w:space="0" w:color="auto"/>
            <w:left w:val="none" w:sz="0" w:space="0" w:color="auto"/>
            <w:bottom w:val="none" w:sz="0" w:space="0" w:color="auto"/>
            <w:right w:val="none" w:sz="0" w:space="0" w:color="auto"/>
          </w:divBdr>
        </w:div>
        <w:div w:id="547954296">
          <w:marLeft w:val="547"/>
          <w:marRight w:val="0"/>
          <w:marTop w:val="77"/>
          <w:marBottom w:val="0"/>
          <w:divBdr>
            <w:top w:val="none" w:sz="0" w:space="0" w:color="auto"/>
            <w:left w:val="none" w:sz="0" w:space="0" w:color="auto"/>
            <w:bottom w:val="none" w:sz="0" w:space="0" w:color="auto"/>
            <w:right w:val="none" w:sz="0" w:space="0" w:color="auto"/>
          </w:divBdr>
        </w:div>
        <w:div w:id="1690059679">
          <w:marLeft w:val="1166"/>
          <w:marRight w:val="0"/>
          <w:marTop w:val="77"/>
          <w:marBottom w:val="0"/>
          <w:divBdr>
            <w:top w:val="none" w:sz="0" w:space="0" w:color="auto"/>
            <w:left w:val="none" w:sz="0" w:space="0" w:color="auto"/>
            <w:bottom w:val="none" w:sz="0" w:space="0" w:color="auto"/>
            <w:right w:val="none" w:sz="0" w:space="0" w:color="auto"/>
          </w:divBdr>
        </w:div>
        <w:div w:id="2098399334">
          <w:marLeft w:val="1166"/>
          <w:marRight w:val="0"/>
          <w:marTop w:val="77"/>
          <w:marBottom w:val="0"/>
          <w:divBdr>
            <w:top w:val="none" w:sz="0" w:space="0" w:color="auto"/>
            <w:left w:val="none" w:sz="0" w:space="0" w:color="auto"/>
            <w:bottom w:val="none" w:sz="0" w:space="0" w:color="auto"/>
            <w:right w:val="none" w:sz="0" w:space="0" w:color="auto"/>
          </w:divBdr>
        </w:div>
        <w:div w:id="644550997">
          <w:marLeft w:val="1166"/>
          <w:marRight w:val="0"/>
          <w:marTop w:val="77"/>
          <w:marBottom w:val="0"/>
          <w:divBdr>
            <w:top w:val="none" w:sz="0" w:space="0" w:color="auto"/>
            <w:left w:val="none" w:sz="0" w:space="0" w:color="auto"/>
            <w:bottom w:val="none" w:sz="0" w:space="0" w:color="auto"/>
            <w:right w:val="none" w:sz="0" w:space="0" w:color="auto"/>
          </w:divBdr>
        </w:div>
      </w:divsChild>
    </w:div>
    <w:div w:id="2054233593">
      <w:bodyDiv w:val="1"/>
      <w:marLeft w:val="0"/>
      <w:marRight w:val="0"/>
      <w:marTop w:val="0"/>
      <w:marBottom w:val="0"/>
      <w:divBdr>
        <w:top w:val="none" w:sz="0" w:space="0" w:color="auto"/>
        <w:left w:val="none" w:sz="0" w:space="0" w:color="auto"/>
        <w:bottom w:val="none" w:sz="0" w:space="0" w:color="auto"/>
        <w:right w:val="none" w:sz="0" w:space="0" w:color="auto"/>
      </w:divBdr>
    </w:div>
    <w:div w:id="2057779190">
      <w:bodyDiv w:val="1"/>
      <w:marLeft w:val="0"/>
      <w:marRight w:val="0"/>
      <w:marTop w:val="0"/>
      <w:marBottom w:val="0"/>
      <w:divBdr>
        <w:top w:val="none" w:sz="0" w:space="0" w:color="auto"/>
        <w:left w:val="none" w:sz="0" w:space="0" w:color="auto"/>
        <w:bottom w:val="none" w:sz="0" w:space="0" w:color="auto"/>
        <w:right w:val="none" w:sz="0" w:space="0" w:color="auto"/>
      </w:divBdr>
    </w:div>
    <w:div w:id="2084570013">
      <w:bodyDiv w:val="1"/>
      <w:marLeft w:val="0"/>
      <w:marRight w:val="0"/>
      <w:marTop w:val="0"/>
      <w:marBottom w:val="0"/>
      <w:divBdr>
        <w:top w:val="none" w:sz="0" w:space="0" w:color="auto"/>
        <w:left w:val="none" w:sz="0" w:space="0" w:color="auto"/>
        <w:bottom w:val="none" w:sz="0" w:space="0" w:color="auto"/>
        <w:right w:val="none" w:sz="0" w:space="0" w:color="auto"/>
      </w:divBdr>
    </w:div>
    <w:div w:id="214168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Visio_Drawing2.vsd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package" Target="embeddings/Microsoft_Visio_Drawing3.vsdx"/><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package" Target="embeddings/Microsoft_Visio_Drawing1.vsdx"/><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Documents\Projekter\Toolkit%202013\Dokument%20Templates\Office%202013\Netcompany%20Document%20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E7B47886BC4CF783D4FB5398190F8F"/>
        <w:category>
          <w:name w:val="General"/>
          <w:gallery w:val="placeholder"/>
        </w:category>
        <w:types>
          <w:type w:val="bbPlcHdr"/>
        </w:types>
        <w:behaviors>
          <w:behavior w:val="content"/>
        </w:behaviors>
        <w:guid w:val="{60B5908C-2134-48D9-9A13-7B122A90DF9F}"/>
      </w:docPartPr>
      <w:docPartBody>
        <w:p w:rsidR="00D20679" w:rsidRDefault="00D20679">
          <w:pPr>
            <w:pStyle w:val="A2E7B47886BC4CF783D4FB5398190F8F"/>
          </w:pPr>
          <w:r w:rsidRPr="00265ED9">
            <w:rPr>
              <w:rStyle w:val="PlaceholderText"/>
            </w:rPr>
            <w:t>[Title]</w:t>
          </w:r>
        </w:p>
      </w:docPartBody>
    </w:docPart>
    <w:docPart>
      <w:docPartPr>
        <w:name w:val="9357DCE7E43F497BB17959101004AC94"/>
        <w:category>
          <w:name w:val="General"/>
          <w:gallery w:val="placeholder"/>
        </w:category>
        <w:types>
          <w:type w:val="bbPlcHdr"/>
        </w:types>
        <w:behaviors>
          <w:behavior w:val="content"/>
        </w:behaviors>
        <w:guid w:val="{227F2CBF-F887-4DF6-AD67-1BB83149C165}"/>
      </w:docPartPr>
      <w:docPartBody>
        <w:p w:rsidR="00D20679" w:rsidRDefault="00D20679">
          <w:r w:rsidRPr="00200AD3">
            <w:rPr>
              <w:rStyle w:val="PlaceholderText"/>
            </w:rPr>
            <w:t>[Dokumentversion]</w:t>
          </w:r>
        </w:p>
      </w:docPartBody>
    </w:docPart>
    <w:docPart>
      <w:docPartPr>
        <w:name w:val="BA12D79A7F1042A5A395BD1AA295BC46"/>
        <w:category>
          <w:name w:val="General"/>
          <w:gallery w:val="placeholder"/>
        </w:category>
        <w:types>
          <w:type w:val="bbPlcHdr"/>
        </w:types>
        <w:behaviors>
          <w:behavior w:val="content"/>
        </w:behaviors>
        <w:guid w:val="{19A7AC3C-9344-4FDA-99A4-561971029A0A}"/>
      </w:docPartPr>
      <w:docPartBody>
        <w:p w:rsidR="00D20679" w:rsidRDefault="00D20679">
          <w:r w:rsidRPr="00200AD3">
            <w:rPr>
              <w:rStyle w:val="PlaceholderText"/>
            </w:rPr>
            <w:t>[Title]</w:t>
          </w:r>
        </w:p>
      </w:docPartBody>
    </w:docPart>
    <w:docPart>
      <w:docPartPr>
        <w:name w:val="6F76B72F125A494FAFF3AD623E53F947"/>
        <w:category>
          <w:name w:val="General"/>
          <w:gallery w:val="placeholder"/>
        </w:category>
        <w:types>
          <w:type w:val="bbPlcHdr"/>
        </w:types>
        <w:behaviors>
          <w:behavior w:val="content"/>
        </w:behaviors>
        <w:guid w:val="{D5012C74-15A0-4BCD-A662-ABA3C578C605}"/>
      </w:docPartPr>
      <w:docPartBody>
        <w:p w:rsidR="00D20679" w:rsidRDefault="00D20679">
          <w:r w:rsidRPr="00D46A20">
            <w:rPr>
              <w:rStyle w:val="PlaceholderText"/>
            </w:rPr>
            <w:t>[Dokumentstatus]</w:t>
          </w:r>
        </w:p>
      </w:docPartBody>
    </w:docPart>
    <w:docPart>
      <w:docPartPr>
        <w:name w:val="7AFFD91D9FEA4D668864592A7E9E94B5"/>
        <w:category>
          <w:name w:val="General"/>
          <w:gallery w:val="placeholder"/>
        </w:category>
        <w:types>
          <w:type w:val="bbPlcHdr"/>
        </w:types>
        <w:behaviors>
          <w:behavior w:val="content"/>
        </w:behaviors>
        <w:guid w:val="{84AF32BE-AEC8-42B7-8FBE-38C3C8398904}"/>
      </w:docPartPr>
      <w:docPartBody>
        <w:p w:rsidR="00D20679" w:rsidRDefault="00D20679">
          <w:r w:rsidRPr="00A87895">
            <w:rPr>
              <w:rStyle w:val="PlaceholderText"/>
            </w:rPr>
            <w:t>[Kunde]</w:t>
          </w:r>
        </w:p>
      </w:docPartBody>
    </w:docPart>
    <w:docPart>
      <w:docPartPr>
        <w:name w:val="28F1621FA3214705A6215ECB10C50C13"/>
        <w:category>
          <w:name w:val="General"/>
          <w:gallery w:val="placeholder"/>
        </w:category>
        <w:types>
          <w:type w:val="bbPlcHdr"/>
        </w:types>
        <w:behaviors>
          <w:behavior w:val="content"/>
        </w:behaviors>
        <w:guid w:val="{98D5316E-0F83-4B42-8066-FBC198C09B7A}"/>
      </w:docPartPr>
      <w:docPartBody>
        <w:p w:rsidR="00D20679" w:rsidRDefault="00D20679">
          <w:r w:rsidRPr="00A87895">
            <w:rPr>
              <w:rStyle w:val="PlaceholderText"/>
            </w:rPr>
            <w:t>[Løsning]</w:t>
          </w:r>
        </w:p>
      </w:docPartBody>
    </w:docPart>
    <w:docPart>
      <w:docPartPr>
        <w:name w:val="3F55DD5B7BFC4D4DAB9B49FA7BDB93C7"/>
        <w:category>
          <w:name w:val="General"/>
          <w:gallery w:val="placeholder"/>
        </w:category>
        <w:types>
          <w:type w:val="bbPlcHdr"/>
        </w:types>
        <w:behaviors>
          <w:behavior w:val="content"/>
        </w:behaviors>
        <w:guid w:val="{7DB923EE-7B94-48F6-84CA-B4EEC695DE07}"/>
      </w:docPartPr>
      <w:docPartBody>
        <w:p w:rsidR="00D20679" w:rsidRDefault="00D20679">
          <w:r w:rsidRPr="00A87895">
            <w:rPr>
              <w:rStyle w:val="PlaceholderText"/>
            </w:rPr>
            <w:t>[Løsning]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79"/>
    <w:rsid w:val="000042C3"/>
    <w:rsid w:val="00020BB4"/>
    <w:rsid w:val="0003390D"/>
    <w:rsid w:val="00035981"/>
    <w:rsid w:val="00085C3D"/>
    <w:rsid w:val="000C6795"/>
    <w:rsid w:val="000C6D05"/>
    <w:rsid w:val="000D75B0"/>
    <w:rsid w:val="00122761"/>
    <w:rsid w:val="001C5512"/>
    <w:rsid w:val="0020675A"/>
    <w:rsid w:val="00247728"/>
    <w:rsid w:val="002955D4"/>
    <w:rsid w:val="002B235E"/>
    <w:rsid w:val="002C5D15"/>
    <w:rsid w:val="002D0B44"/>
    <w:rsid w:val="003118E3"/>
    <w:rsid w:val="00326E82"/>
    <w:rsid w:val="00374441"/>
    <w:rsid w:val="003748AB"/>
    <w:rsid w:val="00374D6E"/>
    <w:rsid w:val="003A67AC"/>
    <w:rsid w:val="003E1D49"/>
    <w:rsid w:val="003F6A8E"/>
    <w:rsid w:val="0040711D"/>
    <w:rsid w:val="0041532C"/>
    <w:rsid w:val="004330F0"/>
    <w:rsid w:val="004851BA"/>
    <w:rsid w:val="00513714"/>
    <w:rsid w:val="005157A7"/>
    <w:rsid w:val="00541318"/>
    <w:rsid w:val="00555BC9"/>
    <w:rsid w:val="005A0B4C"/>
    <w:rsid w:val="006232B4"/>
    <w:rsid w:val="00633276"/>
    <w:rsid w:val="006421E3"/>
    <w:rsid w:val="00644130"/>
    <w:rsid w:val="006776E4"/>
    <w:rsid w:val="006B4BEC"/>
    <w:rsid w:val="006C0204"/>
    <w:rsid w:val="006C1B53"/>
    <w:rsid w:val="006C7875"/>
    <w:rsid w:val="0071586F"/>
    <w:rsid w:val="007600A7"/>
    <w:rsid w:val="007675E1"/>
    <w:rsid w:val="00775572"/>
    <w:rsid w:val="007A73E1"/>
    <w:rsid w:val="007C122D"/>
    <w:rsid w:val="007C49E1"/>
    <w:rsid w:val="008033E1"/>
    <w:rsid w:val="0081292C"/>
    <w:rsid w:val="00826CDA"/>
    <w:rsid w:val="00842429"/>
    <w:rsid w:val="00882060"/>
    <w:rsid w:val="008A7179"/>
    <w:rsid w:val="008B43C0"/>
    <w:rsid w:val="00922AC6"/>
    <w:rsid w:val="0092556E"/>
    <w:rsid w:val="00932083"/>
    <w:rsid w:val="009514D7"/>
    <w:rsid w:val="00965162"/>
    <w:rsid w:val="00976A5A"/>
    <w:rsid w:val="00984C60"/>
    <w:rsid w:val="009A2534"/>
    <w:rsid w:val="009B39F3"/>
    <w:rsid w:val="009C57AF"/>
    <w:rsid w:val="009D1FBB"/>
    <w:rsid w:val="00A31C5D"/>
    <w:rsid w:val="00AD6F05"/>
    <w:rsid w:val="00B05AC1"/>
    <w:rsid w:val="00B53C38"/>
    <w:rsid w:val="00B54835"/>
    <w:rsid w:val="00BB7F2A"/>
    <w:rsid w:val="00BE09DB"/>
    <w:rsid w:val="00BE520D"/>
    <w:rsid w:val="00C21B98"/>
    <w:rsid w:val="00C429BF"/>
    <w:rsid w:val="00CB02E7"/>
    <w:rsid w:val="00CC1E7E"/>
    <w:rsid w:val="00CC485E"/>
    <w:rsid w:val="00CC5A46"/>
    <w:rsid w:val="00CD0E19"/>
    <w:rsid w:val="00D20679"/>
    <w:rsid w:val="00D53858"/>
    <w:rsid w:val="00D811A8"/>
    <w:rsid w:val="00D874DA"/>
    <w:rsid w:val="00DC21DF"/>
    <w:rsid w:val="00DF2B2A"/>
    <w:rsid w:val="00E422E5"/>
    <w:rsid w:val="00E55356"/>
    <w:rsid w:val="00E745ED"/>
    <w:rsid w:val="00E93A4D"/>
    <w:rsid w:val="00EC5FF1"/>
    <w:rsid w:val="00F13D78"/>
    <w:rsid w:val="00FC04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6E4"/>
    <w:rPr>
      <w:color w:val="808080"/>
    </w:rPr>
  </w:style>
  <w:style w:type="paragraph" w:customStyle="1" w:styleId="F3F6A897D049406DA96CDE98F7935286">
    <w:name w:val="F3F6A897D049406DA96CDE98F7935286"/>
  </w:style>
  <w:style w:type="paragraph" w:customStyle="1" w:styleId="269F887183924908BEC8ECDC8DA63666">
    <w:name w:val="269F887183924908BEC8ECDC8DA63666"/>
  </w:style>
  <w:style w:type="paragraph" w:customStyle="1" w:styleId="A2E7B47886BC4CF783D4FB5398190F8F">
    <w:name w:val="A2E7B47886BC4CF783D4FB5398190F8F"/>
  </w:style>
  <w:style w:type="paragraph" w:customStyle="1" w:styleId="40D3907984B94F7DAEB15D85A7EABF17">
    <w:name w:val="40D3907984B94F7DAEB15D85A7EABF17"/>
  </w:style>
  <w:style w:type="paragraph" w:customStyle="1" w:styleId="05D25DAA0D8D446FB00B2A5B6C00851A">
    <w:name w:val="05D25DAA0D8D446FB00B2A5B6C00851A"/>
  </w:style>
  <w:style w:type="paragraph" w:customStyle="1" w:styleId="ADE6B0637ED44F9CBB427F6F0229B881">
    <w:name w:val="ADE6B0637ED44F9CBB427F6F0229B881"/>
  </w:style>
  <w:style w:type="paragraph" w:customStyle="1" w:styleId="A91E668BA918430DA64FBC304C19C067">
    <w:name w:val="A91E668BA918430DA64FBC304C19C067"/>
  </w:style>
  <w:style w:type="paragraph" w:customStyle="1" w:styleId="679B0173D6C04D2C87D437DC1BA1D0C6">
    <w:name w:val="679B0173D6C04D2C87D437DC1BA1D0C6"/>
  </w:style>
  <w:style w:type="paragraph" w:customStyle="1" w:styleId="744E8354096541759BC8CA8A7C52A75E">
    <w:name w:val="744E8354096541759BC8CA8A7C52A75E"/>
  </w:style>
  <w:style w:type="paragraph" w:customStyle="1" w:styleId="6A4E07FB94B347CD95FBE71B696C2AC2">
    <w:name w:val="6A4E07FB94B347CD95FBE71B696C2AC2"/>
  </w:style>
  <w:style w:type="paragraph" w:customStyle="1" w:styleId="30E749BB2F3F4C7AA17B2D902F0C74DB">
    <w:name w:val="30E749BB2F3F4C7AA17B2D902F0C74DB"/>
    <w:rsid w:val="00F62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Netcompany">
  <a:themeElements>
    <a:clrScheme name="Netcompany">
      <a:dk1>
        <a:sysClr val="windowText" lastClr="000000"/>
      </a:dk1>
      <a:lt1>
        <a:sysClr val="window" lastClr="FFFFFF"/>
      </a:lt1>
      <a:dk2>
        <a:srgbClr val="005D7E"/>
      </a:dk2>
      <a:lt2>
        <a:srgbClr val="A1BCCD"/>
      </a:lt2>
      <a:accent1>
        <a:srgbClr val="5888A6"/>
      </a:accent1>
      <a:accent2>
        <a:srgbClr val="005D7E"/>
      </a:accent2>
      <a:accent3>
        <a:srgbClr val="7F7F7F"/>
      </a:accent3>
      <a:accent4>
        <a:srgbClr val="3F3F3F"/>
      </a:accent4>
      <a:accent5>
        <a:srgbClr val="000000"/>
      </a:accent5>
      <a:accent6>
        <a:srgbClr val="D5E1E9"/>
      </a:accent6>
      <a:hlink>
        <a:srgbClr val="0563C1"/>
      </a:hlink>
      <a:folHlink>
        <a:srgbClr val="954F72"/>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CMTemplateName xmlns="http://schemas.microsoft.com/sharepoint/v3" xsi:nil="true"/>
    <CCMTemplateVersion xmlns="http://schemas.microsoft.com/sharepoint/v3" xsi:nil="true"/>
    <Deliverable xmlns="http://schemas.microsoft.com/sharepoint/v3">DD130</Deliverable>
    <Deadline xmlns="642F6638-E0B6-4F43-8587-A8CB4D3AA7A0">2018-01-07T23:00:00+00:00</Deadline>
    <AssignedTo xmlns="http://schemas.microsoft.com/sharepoint/v3">
      <UserInfo>
        <DisplayName>Simon Holm Jacobsen Eiby</DisplayName>
        <AccountId>100</AccountId>
        <AccountType/>
      </UserInfo>
    </AssignedTo>
    <DocumentStatus xmlns="http://schemas.microsoft.com/sharepoint/v3">08 - Godkendt</DocumentStatus>
    <Reviewer xmlns="http://schemas.microsoft.com/sharepoint/v3">
      <UserInfo>
        <DisplayName>Anette Dodensig Pedersen</DisplayName>
        <AccountId>130</AccountId>
        <AccountType/>
      </UserInfo>
    </Reviewer>
    <DocumentVersion xmlns="http://schemas.microsoft.com/sharepoint/v3">1.24</DocumentVersion>
    <CustomerName xmlns="http://schemas.microsoft.com/sharepoint/v3">Miljø- og Fødevareministeriet Miljøstyrelsen</CustomerName>
    <ProjectName xmlns="http://schemas.microsoft.com/sharepoint/v3">husdyrgodkendelse.dk</ProjectName>
    <CCMSystemID xmlns="http://schemas.microsoft.com/sharepoint/v3">a83c9e44-5554-4fe4-9554-0ea6ec621664</CCMSystemID>
    <DocID xmlns="http://schemas.microsoft.com/sharepoint/v3">5858723</DocID>
    <LocalAttachment xmlns="http://schemas.microsoft.com/sharepoint/v3">false</LocalAttachment>
    <RegistrationDate xmlns="http://schemas.microsoft.com/sharepoint/v3" xsi:nil="true"/>
    <CaseRecordNumber xmlns="http://schemas.microsoft.com/sharepoint/v3">0</CaseRecordNumber>
    <CaseID xmlns="http://schemas.microsoft.com/sharepoint/v3">MSTHUSDGD</CaseID>
    <Related xmlns="http://schemas.microsoft.com/sharepoint/v3">false</Related>
    <Finalized xmlns="http://schemas.microsoft.com/sharepoint/v3">false</Finalized>
    <CCMTemplateID xmlns="http://schemas.microsoft.com/sharepoint/v3">0</CCMTemplateID>
    <CCMVisualId xmlns="http://schemas.microsoft.com/sharepoint/v3">MSTHUSDGD</CCMVisualId>
    <CCMCognitiveTyp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831077ABF58DA40B9FEB2FE3004C6B4" ma:contentTypeVersion="1" ma:contentTypeDescription="GetOrganized dokument" ma:contentTypeScope="" ma:versionID="b0e4e7da33921b74e93c18575445b7bc">
  <xsd:schema xmlns:xsd="http://www.w3.org/2001/XMLSchema" xmlns:xs="http://www.w3.org/2001/XMLSchema" xmlns:p="http://schemas.microsoft.com/office/2006/metadata/properties" xmlns:ns1="http://schemas.microsoft.com/sharepoint/v3" xmlns:ns2="642F6638-E0B6-4F43-8587-A8CB4D3AA7A0" targetNamespace="http://schemas.microsoft.com/office/2006/metadata/properties" ma:root="true" ma:fieldsID="d7b9c134245f17d9eef1b1b544c8b485" ns1:_="" ns2:_="">
    <xsd:import namespace="http://schemas.microsoft.com/sharepoint/v3"/>
    <xsd:import namespace="642F6638-E0B6-4F43-8587-A8CB4D3AA7A0"/>
    <xsd:element name="properties">
      <xsd:complexType>
        <xsd:sequence>
          <xsd:element name="documentManagement">
            <xsd:complexType>
              <xsd:all>
                <xsd:element ref="ns2:Deadline" minOccurs="0"/>
                <xsd:element ref="ns1:AssignedTo" minOccurs="0"/>
                <xsd:element ref="ns1:Reviewer" minOccurs="0"/>
                <xsd:element ref="ns1:ProjectName" minOccurs="0"/>
                <xsd:element ref="ns1:CustomerName" minOccurs="0"/>
                <xsd:element ref="ns1:DocumentStatus" minOccurs="0"/>
                <xsd:element ref="ns1:DocumentVersion" minOccurs="0"/>
                <xsd:element ref="ns1:Deliverabl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CognitiveType" minOccurs="0"/>
                <xsd:element ref="ns1:CCMVisual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nsvarlig" ma:description="Den projektdeltager der er ansvarlig for at udarbejde slutproduktet og få det godkendt." ma:list="UserInfo" ma:SharePointGroup="11"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 ma:index="4" nillable="true" ma:displayName="Reviewer" ma:description="Den ansvarlige for at reviewe og godkende slutproduktet." ma:list="UserInfo" ma:SharePointGroup="11"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Name" ma:index="5" nillable="true" ma:displayName="Løsning" ma:default="husdyrgodkendelse.dk" ma:internalName="ProjectName">
      <xsd:simpleType>
        <xsd:restriction base="dms:Text">
          <xsd:maxLength value="255"/>
        </xsd:restriction>
      </xsd:simpleType>
    </xsd:element>
    <xsd:element name="CustomerName" ma:index="6" nillable="true" ma:displayName="Kunde" ma:default="Miljøministeriet Miljøstyrelsen" ma:internalName="CustomerName">
      <xsd:simpleType>
        <xsd:restriction base="dms:Text">
          <xsd:maxLength value="255"/>
        </xsd:restriction>
      </xsd:simpleType>
    </xsd:element>
    <xsd:element name="DocumentStatus" ma:index="7" nillable="true" ma:displayName="Dokumentstatus" ma:default="01 - Planlagt" ma:description="Status på slutproduktet." ma:format="Dropdown" ma:internalName="DocumentStatus">
      <xsd:simpleType>
        <xsd:restriction base="dms:Choice">
          <xsd:enumeration value="01 - Planlagt"/>
          <xsd:enumeration value="02 - Under udarbejdelse"/>
          <xsd:enumeration value="03 - Klar til intern review"/>
          <xsd:enumeration value="04 - Intern reviewet med kommentarer"/>
          <xsd:enumeration value="05 - Klar til MST review"/>
          <xsd:enumeration value="06 - MST reviewet med kommentarer"/>
          <xsd:enumeration value="07 - Reviewet"/>
          <xsd:enumeration value="08 - Godkendt"/>
          <xsd:enumeration value="80 - Annulleret"/>
        </xsd:restriction>
      </xsd:simpleType>
    </xsd:element>
    <xsd:element name="DocumentVersion" ma:index="8" nillable="true" ma:displayName="Dokumentversion" ma:default="0.1" ma:description="Versionen af dokumentet" ma:internalName="DocumentVersion">
      <xsd:simpleType>
        <xsd:restriction base="dms:Text">
          <xsd:maxLength value="255"/>
        </xsd:restriction>
      </xsd:simpleType>
    </xsd:element>
    <xsd:element name="Deliverable" ma:index="9" nillable="true" ma:displayName="Slutprodukt" ma:internalName="Deliverable">
      <xsd:simpleType>
        <xsd:restriction base="dms:Text">
          <xsd:maxLength value="255"/>
        </xsd:restriction>
      </xsd:simpleType>
    </xsd:element>
    <xsd:element name="CaseID" ma:index="16" nillable="true" ma:displayName="Sags ID" ma:default="Tildeler" ma:internalName="CaseID" ma:readOnly="true">
      <xsd:simpleType>
        <xsd:restriction base="dms:Text"/>
      </xsd:simpleType>
    </xsd:element>
    <xsd:element name="DocID" ma:index="17" nillable="true" ma:displayName="Dok ID" ma:default="Tildeler" ma:internalName="DocID" ma:readOnly="true">
      <xsd:simpleType>
        <xsd:restriction base="dms:Text"/>
      </xsd:simpleType>
    </xsd:element>
    <xsd:element name="Finalized" ma:index="18" nillable="true" ma:displayName="Endeligt" ma:default="False" ma:internalName="Finalized" ma:readOnly="true">
      <xsd:simpleType>
        <xsd:restriction base="dms:Boolean"/>
      </xsd:simpleType>
    </xsd:element>
    <xsd:element name="Related" ma:index="19" nillable="true" ma:displayName="Vedhæftet dokument" ma:default="False" ma:internalName="Related" ma:readOnly="true">
      <xsd:simpleType>
        <xsd:restriction base="dms:Boolean"/>
      </xsd:simpleType>
    </xsd:element>
    <xsd:element name="RegistrationDate" ma:index="20" nillable="true" ma:displayName="Registrerings dato" ma:format="DateTime" ma:internalName="RegistrationDate" ma:readOnly="true">
      <xsd:simpleType>
        <xsd:restriction base="dms:DateTime"/>
      </xsd:simpleType>
    </xsd:element>
    <xsd:element name="CaseRecordNumber" ma:index="21" nillable="true" ma:displayName="Akt ID" ma:decimals="0" ma:default="0" ma:internalName="CaseRecordNumber" ma:readOnly="true">
      <xsd:simpleType>
        <xsd:restriction base="dms:Number"/>
      </xsd:simpleType>
    </xsd:element>
    <xsd:element name="LocalAttachment" ma:index="22" nillable="true" ma:displayName="Lokalt bilag" ma:default="False" ma:internalName="LocalAttachment" ma:readOnly="true">
      <xsd:simpleType>
        <xsd:restriction base="dms:Boolean"/>
      </xsd:simpleType>
    </xsd:element>
    <xsd:element name="CCMTemplateName" ma:index="23" nillable="true" ma:displayName="Skabelon navn" ma:internalName="CCMTemplateName" ma:readOnly="true">
      <xsd:simpleType>
        <xsd:restriction base="dms:Text"/>
      </xsd:simpleType>
    </xsd:element>
    <xsd:element name="CCMTemplateVersion" ma:index="24" nillable="true" ma:displayName="Skabelon version" ma:internalName="CCMTemplateVersion" ma:readOnly="true">
      <xsd:simpleType>
        <xsd:restriction base="dms:Text"/>
      </xsd:simpleType>
    </xsd:element>
    <xsd:element name="CCMTemplateID" ma:index="25" nillable="true" ma:displayName="CCMTemplateID" ma:decimals="0" ma:default="0" ma:hidden="true" ma:internalName="CCMTemplateID" ma:readOnly="true">
      <xsd:simpleType>
        <xsd:restriction base="dms:Number"/>
      </xsd:simpleType>
    </xsd:element>
    <xsd:element name="CCMSystemID" ma:index="26" nillable="true" ma:displayName="CCMSystemID" ma:hidden="true" ma:internalName="CCMSystemID" ma:readOnly="true">
      <xsd:simpleType>
        <xsd:restriction base="dms:Text"/>
      </xsd:simpleType>
    </xsd:element>
    <xsd:element name="WasEncrypted" ma:index="27" nillable="true" ma:displayName="Krypteret" ma:default="False" ma:internalName="WasEncrypted" ma:readOnly="true">
      <xsd:simpleType>
        <xsd:restriction base="dms:Boolean"/>
      </xsd:simpleType>
    </xsd:element>
    <xsd:element name="WasSigned" ma:index="28" nillable="true" ma:displayName="Signeret" ma:default="False" ma:internalName="WasSigned" ma:readOnly="true">
      <xsd:simpleType>
        <xsd:restriction base="dms:Boolean"/>
      </xsd:simpleType>
    </xsd:element>
    <xsd:element name="MailHasAttachments" ma:index="29" nillable="true" ma:displayName="E-mail har vedhæftede filer" ma:default="False" ma:internalName="MailHasAttachments" ma:readOnly="true">
      <xsd:simpleType>
        <xsd:restriction base="dms:Boolean"/>
      </xsd:simpleType>
    </xsd:element>
    <xsd:element name="CCMConversation" ma:index="30" nillable="true" ma:displayName="Samtale" ma:internalName="CCMConversation" ma:readOnly="true">
      <xsd:simpleType>
        <xsd:restriction base="dms:Text"/>
      </xsd:simpleType>
    </xsd:element>
    <xsd:element name="CCMCognitiveType" ma:index="32" nillable="true" ma:displayName="CognitiveType" ma:decimals="0" ma:internalName="CCMCognitiveType" ma:readOnly="false">
      <xsd:simpleType>
        <xsd:restriction base="dms:Number"/>
      </xsd:simpleType>
    </xsd:element>
    <xsd:element name="CCMVisualId" ma:index="33" nillable="true" ma:displayName="Sags ID" ma:default="Tildeler" ma:internalName="CCMVisual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F6638-E0B6-4F43-8587-A8CB4D3AA7A0" elementFormDefault="qualified">
    <xsd:import namespace="http://schemas.microsoft.com/office/2006/documentManagement/types"/>
    <xsd:import namespace="http://schemas.microsoft.com/office/infopath/2007/PartnerControls"/>
    <xsd:element name="Deadline" ma:index="2" nillable="true" ma:displayName="Deadline" ma:description="Datoen hvor slutproduktet skal være færdigt og godkendt af revieweren.&#10;" ma:format="DateOnly" ma:internalName="Deadlin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6DD6D-6777-47E3-9C04-41B699096545}">
  <ds:schemaRefs>
    <ds:schemaRef ds:uri="http://schemas.microsoft.com/sharepoint/v3/contenttype/forms"/>
  </ds:schemaRefs>
</ds:datastoreItem>
</file>

<file path=customXml/itemProps2.xml><?xml version="1.0" encoding="utf-8"?>
<ds:datastoreItem xmlns:ds="http://schemas.openxmlformats.org/officeDocument/2006/customXml" ds:itemID="{24941436-85A8-46D7-A2CE-7A134E5F1DD2}">
  <ds:schemaRefs>
    <ds:schemaRef ds:uri="http://schemas.microsoft.com/office/2006/metadata/properties"/>
    <ds:schemaRef ds:uri="http://schemas.microsoft.com/sharepoint/v3"/>
    <ds:schemaRef ds:uri="642F6638-E0B6-4F43-8587-A8CB4D3AA7A0"/>
  </ds:schemaRefs>
</ds:datastoreItem>
</file>

<file path=customXml/itemProps3.xml><?xml version="1.0" encoding="utf-8"?>
<ds:datastoreItem xmlns:ds="http://schemas.openxmlformats.org/officeDocument/2006/customXml" ds:itemID="{9F2B3BD5-4221-48DB-82BB-C03A95CB5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2F6638-E0B6-4F43-8587-A8CB4D3AA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594EFF-668D-463C-BF74-6AF57EA106DD}">
  <ds:schemaRefs>
    <ds:schemaRef ds:uri="http://schemas.openxmlformats.org/officeDocument/2006/bibliography"/>
  </ds:schemaRefs>
</ds:datastoreItem>
</file>

<file path=customXml/itemProps5.xml><?xml version="1.0" encoding="utf-8"?>
<ds:datastoreItem xmlns:ds="http://schemas.openxmlformats.org/officeDocument/2006/customXml" ds:itemID="{5CF20AE4-4C6E-4773-9566-CF5B5A56F2CF}">
  <ds:schemaRefs>
    <ds:schemaRef ds:uri="http://schemas.openxmlformats.org/officeDocument/2006/bibliography"/>
  </ds:schemaRefs>
</ds:datastoreItem>
</file>

<file path=customXml/itemProps6.xml><?xml version="1.0" encoding="utf-8"?>
<ds:datastoreItem xmlns:ds="http://schemas.openxmlformats.org/officeDocument/2006/customXml" ds:itemID="{6F6EC110-74BE-4888-B1CE-F17CC8A6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 Document DA.dotx</Template>
  <TotalTime>0</TotalTime>
  <Pages>32</Pages>
  <Words>8032</Words>
  <Characters>48997</Characters>
  <Application>Microsoft Office Word</Application>
  <DocSecurity>0</DocSecurity>
  <Lines>408</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DD130 - Beregningsservicedesign</vt:lpstr>
      <vt:lpstr>DD130 - Beregningsservicedesign</vt:lpstr>
    </vt:vector>
  </TitlesOfParts>
  <Company>Netcompany</Company>
  <LinksUpToDate>false</LinksUpToDate>
  <CharactersWithSpaces>56916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DD130 - Beregningsservicedesign</dc:title>
  <dc:creator>Morten Lange Kirkegaard</dc:creator>
  <cp:lastModifiedBy>Anders Egestroem</cp:lastModifiedBy>
  <cp:revision>2</cp:revision>
  <cp:lastPrinted>2015-12-09T12:00:00Z</cp:lastPrinted>
  <dcterms:created xsi:type="dcterms:W3CDTF">2023-01-24T08:45:00Z</dcterms:created>
  <dcterms:modified xsi:type="dcterms:W3CDTF">2023-01-24T08:45:00Z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0x010100AC085CFC53BC46CEA2EADE194AD9D48200C831077ABF58DA40B9FEB2FE3004C6B4</vt:lpwstr>
  </property>
  <property fmtid="{D5CDD505-2E9C-101B-9397-08002B2CF9AE}" pid="4" name="Status">
    <vt:lpwstr>;#20 - Design;#</vt:lpwstr>
  </property>
  <property fmtid="{D5CDD505-2E9C-101B-9397-08002B2CF9AE}" pid="5" name="CCMSystem">
    <vt:lpwstr> </vt:lpwstr>
  </property>
  <property fmtid="{D5CDD505-2E9C-101B-9397-08002B2CF9AE}" pid="6" name="ContentRemapped">
    <vt:lpwstr>true</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ies>
</file>